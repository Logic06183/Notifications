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5F7E7A" w14:textId="77777777" w:rsidR="006669F4" w:rsidRPr="006669F4" w:rsidRDefault="006669F4" w:rsidP="006669F4">
      <w:pPr>
        <w:spacing w:after="0" w:line="240" w:lineRule="auto"/>
        <w:jc w:val="center"/>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lang w:eastAsia="en-ZA"/>
          <w14:ligatures w14:val="none"/>
        </w:rPr>
        <w:t>DATA TRANSFER AGREEMENT</w:t>
      </w:r>
      <w:r w:rsidRPr="006669F4">
        <w:rPr>
          <w:rFonts w:ascii="Calibri Light" w:eastAsia="Times New Roman" w:hAnsi="Calibri Light" w:cs="Calibri Light"/>
          <w:kern w:val="0"/>
          <w:sz w:val="22"/>
          <w:szCs w:val="22"/>
          <w:lang w:eastAsia="en-ZA"/>
          <w14:ligatures w14:val="none"/>
        </w:rPr>
        <w:t> </w:t>
      </w:r>
    </w:p>
    <w:p w14:paraId="4283CE3C" w14:textId="77777777" w:rsidR="006669F4" w:rsidRPr="006669F4" w:rsidRDefault="006669F4" w:rsidP="006669F4">
      <w:pPr>
        <w:spacing w:after="0" w:line="240" w:lineRule="auto"/>
        <w:jc w:val="center"/>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558BAB50" w14:textId="77777777" w:rsidR="006669F4" w:rsidRPr="006669F4" w:rsidRDefault="006669F4" w:rsidP="006669F4">
      <w:pPr>
        <w:spacing w:after="0" w:line="240" w:lineRule="auto"/>
        <w:jc w:val="center"/>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lang w:eastAsia="en-ZA"/>
          <w14:ligatures w14:val="none"/>
        </w:rPr>
        <w:t>ENTERED INTO BY AND BETWEEN</w:t>
      </w:r>
      <w:r w:rsidRPr="006669F4">
        <w:rPr>
          <w:rFonts w:ascii="Calibri Light" w:eastAsia="Times New Roman" w:hAnsi="Calibri Light" w:cs="Calibri Light"/>
          <w:kern w:val="0"/>
          <w:sz w:val="22"/>
          <w:szCs w:val="22"/>
          <w:lang w:eastAsia="en-ZA"/>
          <w14:ligatures w14:val="none"/>
        </w:rPr>
        <w:t> </w:t>
      </w:r>
    </w:p>
    <w:p w14:paraId="6A37FBE5" w14:textId="77777777" w:rsidR="006669F4" w:rsidRPr="006669F4" w:rsidRDefault="006669F4" w:rsidP="006669F4">
      <w:pPr>
        <w:spacing w:after="0" w:line="240" w:lineRule="auto"/>
        <w:jc w:val="center"/>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00C7663F" w14:textId="215B69E9" w:rsidR="006669F4" w:rsidRDefault="006669F4" w:rsidP="006669F4">
      <w:pPr>
        <w:spacing w:after="0" w:line="240" w:lineRule="auto"/>
        <w:jc w:val="center"/>
        <w:textAlignment w:val="baseline"/>
        <w:rPr>
          <w:ins w:id="0" w:author="Nyangeni, A, Mr [anyangeni@sun.ac.za]" w:date="2025-05-02T09:52:00Z" w16du:dateUtc="2025-05-02T07:52:00Z"/>
          <w:rFonts w:ascii="Calibri Light" w:eastAsia="Times New Roman" w:hAnsi="Calibri Light" w:cs="Calibri Light"/>
          <w:b/>
          <w:bCs/>
          <w:kern w:val="0"/>
          <w:sz w:val="22"/>
          <w:szCs w:val="22"/>
          <w:shd w:val="clear" w:color="auto" w:fill="FFFF00"/>
          <w:lang w:eastAsia="en-ZA"/>
          <w14:ligatures w14:val="none"/>
        </w:rPr>
      </w:pPr>
      <w:del w:id="1" w:author="Nyangeni, A, Mr [anyangeni@sun.ac.za]" w:date="2025-05-02T09:50:00Z" w16du:dateUtc="2025-05-02T07:50:00Z">
        <w:r w:rsidRPr="00055A82" w:rsidDel="00E71698">
          <w:rPr>
            <w:rFonts w:ascii="Calibri Light" w:eastAsia="Times New Roman" w:hAnsi="Calibri Light" w:cs="Calibri Light"/>
            <w:b/>
            <w:bCs/>
            <w:kern w:val="0"/>
            <w:sz w:val="22"/>
            <w:szCs w:val="22"/>
            <w:shd w:val="clear" w:color="auto" w:fill="FFFF00"/>
            <w:lang w:eastAsia="en-ZA"/>
            <w14:ligatures w14:val="none"/>
          </w:rPr>
          <w:delText>[Provider legal name, description of entity and address details]</w:delText>
        </w:r>
      </w:del>
      <w:ins w:id="2" w:author="Nyangeni, A, Mr [anyangeni@sun.ac.za]" w:date="2025-05-02T09:50:00Z" w16du:dateUtc="2025-05-02T07:50:00Z">
        <w:r w:rsidR="00E71698" w:rsidRPr="00265DB0">
          <w:rPr>
            <w:rFonts w:ascii="Calibri Light" w:eastAsia="Times New Roman" w:hAnsi="Calibri Light" w:cs="Calibri Light"/>
            <w:b/>
            <w:bCs/>
            <w:kern w:val="0"/>
            <w:sz w:val="22"/>
            <w:szCs w:val="22"/>
            <w:shd w:val="clear" w:color="auto" w:fill="FFFF00"/>
            <w:lang w:eastAsia="en-ZA"/>
            <w14:ligatures w14:val="none"/>
          </w:rPr>
          <w:t>Stellenbosch Univer</w:t>
        </w:r>
        <w:r w:rsidR="00265DB0" w:rsidRPr="00265DB0">
          <w:rPr>
            <w:rFonts w:ascii="Calibri Light" w:eastAsia="Times New Roman" w:hAnsi="Calibri Light" w:cs="Calibri Light"/>
            <w:b/>
            <w:bCs/>
            <w:kern w:val="0"/>
            <w:sz w:val="22"/>
            <w:szCs w:val="22"/>
            <w:shd w:val="clear" w:color="auto" w:fill="FFFF00"/>
            <w:lang w:eastAsia="en-ZA"/>
            <w14:ligatures w14:val="none"/>
          </w:rPr>
          <w:t>sity</w:t>
        </w:r>
      </w:ins>
      <w:ins w:id="3" w:author="Nyangeni, A, Mr [anyangeni@sun.ac.za]" w:date="2025-05-02T09:52:00Z" w16du:dateUtc="2025-05-02T07:52:00Z">
        <w:r w:rsidR="009B625E">
          <w:rPr>
            <w:rFonts w:ascii="Calibri Light" w:eastAsia="Times New Roman" w:hAnsi="Calibri Light" w:cs="Calibri Light"/>
            <w:b/>
            <w:bCs/>
            <w:kern w:val="0"/>
            <w:sz w:val="22"/>
            <w:szCs w:val="22"/>
            <w:shd w:val="clear" w:color="auto" w:fill="FFFF00"/>
            <w:lang w:eastAsia="en-ZA"/>
            <w14:ligatures w14:val="none"/>
          </w:rPr>
          <w:t xml:space="preserve"> (</w:t>
        </w:r>
      </w:ins>
      <w:ins w:id="4" w:author="Nyangeni, A, Mr [anyangeni@sun.ac.za]" w:date="2025-05-02T09:50:00Z" w16du:dateUtc="2025-05-02T07:50:00Z">
        <w:r w:rsidR="00265DB0" w:rsidRPr="00265DB0">
          <w:rPr>
            <w:rFonts w:ascii="Calibri Light" w:eastAsia="Times New Roman" w:hAnsi="Calibri Light" w:cs="Calibri Light"/>
            <w:b/>
            <w:bCs/>
            <w:kern w:val="0"/>
            <w:sz w:val="22"/>
            <w:szCs w:val="22"/>
            <w:shd w:val="clear" w:color="auto" w:fill="FFFF00"/>
            <w:lang w:eastAsia="en-ZA"/>
            <w14:ligatures w14:val="none"/>
          </w:rPr>
          <w:t xml:space="preserve">acting through its </w:t>
        </w:r>
        <w:r w:rsidR="00265DB0" w:rsidRPr="00265DB0">
          <w:rPr>
            <w:rFonts w:ascii="Calibri Light" w:eastAsia="Times New Roman" w:hAnsi="Calibri Light" w:cs="Calibri Light"/>
            <w:b/>
            <w:bCs/>
            <w:kern w:val="0"/>
            <w:sz w:val="22"/>
            <w:szCs w:val="22"/>
            <w:shd w:val="clear" w:color="auto" w:fill="FFFF00"/>
            <w:lang w:eastAsia="en-ZA"/>
            <w14:ligatures w14:val="none"/>
          </w:rPr>
          <w:t>INSTITUTE FOR LIFE COURSE HEALTH RESEARCH</w:t>
        </w:r>
      </w:ins>
      <w:ins w:id="5" w:author="Nyangeni, A, Mr [anyangeni@sun.ac.za]" w:date="2025-05-02T09:52:00Z" w16du:dateUtc="2025-05-02T07:52:00Z">
        <w:r w:rsidR="009B625E">
          <w:rPr>
            <w:rFonts w:ascii="Calibri Light" w:eastAsia="Times New Roman" w:hAnsi="Calibri Light" w:cs="Calibri Light"/>
            <w:b/>
            <w:bCs/>
            <w:kern w:val="0"/>
            <w:sz w:val="22"/>
            <w:szCs w:val="22"/>
            <w:shd w:val="clear" w:color="auto" w:fill="FFFF00"/>
            <w:lang w:eastAsia="en-ZA"/>
            <w14:ligatures w14:val="none"/>
          </w:rPr>
          <w:t>)</w:t>
        </w:r>
      </w:ins>
      <w:del w:id="6" w:author="Nyangeni, A, Mr [anyangeni@sun.ac.za]" w:date="2025-05-02T09:52:00Z" w16du:dateUtc="2025-05-02T07:52:00Z">
        <w:r w:rsidRPr="006669F4" w:rsidDel="009B625E">
          <w:rPr>
            <w:rFonts w:ascii="Calibri Light" w:eastAsia="Times New Roman" w:hAnsi="Calibri Light" w:cs="Calibri Light"/>
            <w:kern w:val="0"/>
            <w:sz w:val="22"/>
            <w:szCs w:val="22"/>
            <w:lang w:eastAsia="en-ZA"/>
            <w14:ligatures w14:val="none"/>
          </w:rPr>
          <w:delText> </w:delText>
        </w:r>
      </w:del>
    </w:p>
    <w:p w14:paraId="564441CB" w14:textId="3910311B" w:rsidR="009B625E" w:rsidRDefault="009B625E" w:rsidP="006669F4">
      <w:pPr>
        <w:spacing w:after="0" w:line="240" w:lineRule="auto"/>
        <w:jc w:val="center"/>
        <w:textAlignment w:val="baseline"/>
        <w:rPr>
          <w:ins w:id="7" w:author="Nyangeni, A, Mr [anyangeni@sun.ac.za]" w:date="2025-05-02T09:53:00Z" w16du:dateUtc="2025-05-02T07:53:00Z"/>
          <w:rFonts w:ascii="Calibri Light" w:eastAsia="Times New Roman" w:hAnsi="Calibri Light" w:cs="Calibri Light"/>
          <w:b/>
          <w:bCs/>
          <w:kern w:val="0"/>
          <w:sz w:val="22"/>
          <w:szCs w:val="22"/>
          <w:shd w:val="clear" w:color="auto" w:fill="FFFF00"/>
          <w:lang w:eastAsia="en-ZA"/>
          <w14:ligatures w14:val="none"/>
        </w:rPr>
      </w:pPr>
      <w:ins w:id="8" w:author="Nyangeni, A, Mr [anyangeni@sun.ac.za]" w:date="2025-05-02T09:52:00Z" w16du:dateUtc="2025-05-02T07:52:00Z">
        <w:r>
          <w:rPr>
            <w:rFonts w:ascii="Calibri Light" w:eastAsia="Times New Roman" w:hAnsi="Calibri Light" w:cs="Calibri Light"/>
            <w:b/>
            <w:bCs/>
            <w:kern w:val="0"/>
            <w:sz w:val="22"/>
            <w:szCs w:val="22"/>
            <w:shd w:val="clear" w:color="auto" w:fill="FFFF00"/>
            <w:lang w:eastAsia="en-ZA"/>
            <w14:ligatures w14:val="none"/>
          </w:rPr>
          <w:t>A public Higher Education Institution established in terms of the Higher Education Act No 101 of 19</w:t>
        </w:r>
      </w:ins>
      <w:ins w:id="9" w:author="Nyangeni, A, Mr [anyangeni@sun.ac.za]" w:date="2025-05-02T09:53:00Z" w16du:dateUtc="2025-05-02T07:53:00Z">
        <w:r>
          <w:rPr>
            <w:rFonts w:ascii="Calibri Light" w:eastAsia="Times New Roman" w:hAnsi="Calibri Light" w:cs="Calibri Light"/>
            <w:b/>
            <w:bCs/>
            <w:kern w:val="0"/>
            <w:sz w:val="22"/>
            <w:szCs w:val="22"/>
            <w:shd w:val="clear" w:color="auto" w:fill="FFFF00"/>
            <w:lang w:eastAsia="en-ZA"/>
            <w14:ligatures w14:val="none"/>
          </w:rPr>
          <w:t xml:space="preserve">97 </w:t>
        </w:r>
      </w:ins>
    </w:p>
    <w:p w14:paraId="6BD7D60E" w14:textId="2585359F" w:rsidR="005701BE" w:rsidRPr="006669F4" w:rsidRDefault="005701BE" w:rsidP="006669F4">
      <w:pPr>
        <w:spacing w:after="0" w:line="240" w:lineRule="auto"/>
        <w:jc w:val="center"/>
        <w:textAlignment w:val="baseline"/>
        <w:rPr>
          <w:rFonts w:ascii="Segoe UI" w:eastAsia="Times New Roman" w:hAnsi="Segoe UI" w:cs="Segoe UI"/>
          <w:kern w:val="0"/>
          <w:sz w:val="18"/>
          <w:szCs w:val="18"/>
          <w:lang w:eastAsia="en-ZA"/>
          <w14:ligatures w14:val="none"/>
        </w:rPr>
      </w:pPr>
      <w:ins w:id="10" w:author="Nyangeni, A, Mr [anyangeni@sun.ac.za]" w:date="2025-05-02T09:53:00Z" w16du:dateUtc="2025-05-02T07:53:00Z">
        <w:r>
          <w:rPr>
            <w:rFonts w:ascii="Calibri Light" w:eastAsia="Times New Roman" w:hAnsi="Calibri Light" w:cs="Calibri Light"/>
            <w:b/>
            <w:bCs/>
            <w:kern w:val="0"/>
            <w:sz w:val="22"/>
            <w:szCs w:val="22"/>
            <w:shd w:val="clear" w:color="auto" w:fill="FFFF00"/>
            <w:lang w:eastAsia="en-ZA"/>
            <w14:ligatures w14:val="none"/>
          </w:rPr>
          <w:t xml:space="preserve">Admin B Building, Victoria Street, Stellenbosch, 7600, Western Cape, South Africa. </w:t>
        </w:r>
      </w:ins>
    </w:p>
    <w:p w14:paraId="7CAA417F" w14:textId="77777777" w:rsidR="006669F4" w:rsidRPr="006669F4" w:rsidRDefault="006669F4" w:rsidP="006669F4">
      <w:pPr>
        <w:spacing w:after="0" w:line="240" w:lineRule="auto"/>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2A9F9156" w14:textId="77777777" w:rsidR="006669F4" w:rsidRPr="006669F4" w:rsidRDefault="006669F4" w:rsidP="006669F4">
      <w:pPr>
        <w:spacing w:after="0" w:line="240" w:lineRule="auto"/>
        <w:jc w:val="center"/>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(hereinafter “</w:t>
      </w:r>
      <w:r w:rsidRPr="006669F4">
        <w:rPr>
          <w:rFonts w:ascii="Calibri Light" w:eastAsia="Times New Roman" w:hAnsi="Calibri Light" w:cs="Calibri Light"/>
          <w:b/>
          <w:bCs/>
          <w:kern w:val="0"/>
          <w:sz w:val="22"/>
          <w:szCs w:val="22"/>
          <w:lang w:eastAsia="en-ZA"/>
          <w14:ligatures w14:val="none"/>
        </w:rPr>
        <w:t>the Data Provider</w:t>
      </w:r>
      <w:r w:rsidRPr="006669F4">
        <w:rPr>
          <w:rFonts w:ascii="Calibri Light" w:eastAsia="Times New Roman" w:hAnsi="Calibri Light" w:cs="Calibri Light"/>
          <w:kern w:val="0"/>
          <w:sz w:val="22"/>
          <w:szCs w:val="22"/>
          <w:lang w:eastAsia="en-ZA"/>
          <w14:ligatures w14:val="none"/>
        </w:rPr>
        <w:t>”) </w:t>
      </w:r>
    </w:p>
    <w:p w14:paraId="46975A59" w14:textId="77777777" w:rsidR="006669F4" w:rsidRPr="006669F4" w:rsidRDefault="006669F4" w:rsidP="006669F4">
      <w:pPr>
        <w:spacing w:after="0" w:line="240" w:lineRule="auto"/>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3771D476" w14:textId="77777777" w:rsidR="006669F4" w:rsidRPr="006669F4" w:rsidRDefault="006669F4" w:rsidP="006669F4">
      <w:pPr>
        <w:spacing w:after="0" w:line="240" w:lineRule="auto"/>
        <w:jc w:val="center"/>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and </w:t>
      </w:r>
    </w:p>
    <w:p w14:paraId="24F07B53" w14:textId="77777777" w:rsidR="006669F4" w:rsidRPr="006669F4" w:rsidRDefault="006669F4" w:rsidP="006669F4">
      <w:pPr>
        <w:spacing w:after="0" w:line="240" w:lineRule="auto"/>
        <w:jc w:val="center"/>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7FDA9B2D" w14:textId="77777777" w:rsidR="006669F4" w:rsidRPr="006669F4" w:rsidRDefault="006669F4" w:rsidP="006669F4">
      <w:pPr>
        <w:spacing w:after="0" w:line="240" w:lineRule="auto"/>
        <w:jc w:val="center"/>
        <w:textAlignment w:val="baseline"/>
        <w:rPr>
          <w:rFonts w:ascii="Calibri Light" w:eastAsia="Times New Roman" w:hAnsi="Calibri Light" w:cs="Calibri Light"/>
          <w:b/>
          <w:bCs/>
          <w:kern w:val="0"/>
          <w:sz w:val="22"/>
          <w:szCs w:val="22"/>
          <w:lang w:eastAsia="en-ZA"/>
          <w14:ligatures w14:val="none"/>
        </w:rPr>
      </w:pPr>
      <w:r w:rsidRPr="006669F4">
        <w:rPr>
          <w:rFonts w:ascii="Calibri Light" w:eastAsia="Times New Roman" w:hAnsi="Calibri Light" w:cs="Calibri Light"/>
          <w:b/>
          <w:bCs/>
          <w:kern w:val="0"/>
          <w:sz w:val="22"/>
          <w:szCs w:val="22"/>
          <w:lang w:eastAsia="en-ZA"/>
          <w14:ligatures w14:val="none"/>
        </w:rPr>
        <w:t> </w:t>
      </w:r>
    </w:p>
    <w:p w14:paraId="00800204" w14:textId="6D41B3FD" w:rsidR="006669F4" w:rsidRPr="006669F4" w:rsidRDefault="006669F4" w:rsidP="006669F4">
      <w:pPr>
        <w:spacing w:after="0" w:line="240" w:lineRule="auto"/>
        <w:jc w:val="center"/>
        <w:textAlignment w:val="baseline"/>
        <w:rPr>
          <w:rFonts w:ascii="Calibri Light" w:eastAsia="Times New Roman" w:hAnsi="Calibri Light" w:cs="Calibri Light"/>
          <w:b/>
          <w:bCs/>
          <w:kern w:val="0"/>
          <w:sz w:val="22"/>
          <w:szCs w:val="22"/>
          <w:lang w:eastAsia="en-ZA"/>
          <w14:ligatures w14:val="none"/>
        </w:rPr>
      </w:pPr>
      <w:r w:rsidRPr="006669F4">
        <w:rPr>
          <w:rFonts w:ascii="Calibri Light" w:eastAsia="Times New Roman" w:hAnsi="Calibri Light" w:cs="Calibri Light"/>
          <w:b/>
          <w:bCs/>
          <w:kern w:val="0"/>
          <w:sz w:val="22"/>
          <w:szCs w:val="22"/>
          <w:lang w:eastAsia="en-ZA"/>
          <w14:ligatures w14:val="none"/>
        </w:rPr>
        <w:t>Wits Planetary Health Research Division</w:t>
      </w:r>
      <w:ins w:id="11" w:author="Nyangeni, A, Mr [anyangeni@sun.ac.za]" w:date="2025-05-02T09:57:00Z" w16du:dateUtc="2025-05-02T07:57:00Z">
        <w:r w:rsidR="003177A5">
          <w:rPr>
            <w:rFonts w:ascii="Calibri Light" w:eastAsia="Times New Roman" w:hAnsi="Calibri Light" w:cs="Calibri Light"/>
            <w:b/>
            <w:bCs/>
            <w:kern w:val="0"/>
            <w:sz w:val="22"/>
            <w:szCs w:val="22"/>
            <w:lang w:eastAsia="en-ZA"/>
            <w14:ligatures w14:val="none"/>
          </w:rPr>
          <w:t>,</w:t>
        </w:r>
      </w:ins>
      <w:r w:rsidRPr="006669F4">
        <w:rPr>
          <w:rFonts w:ascii="Calibri Light" w:eastAsia="Times New Roman" w:hAnsi="Calibri Light" w:cs="Calibri Light"/>
          <w:b/>
          <w:bCs/>
          <w:kern w:val="0"/>
          <w:sz w:val="22"/>
          <w:szCs w:val="22"/>
          <w:lang w:eastAsia="en-ZA"/>
          <w14:ligatures w14:val="none"/>
        </w:rPr>
        <w:t xml:space="preserve"> a Division of Wits Health Consortium (Pty) Ltd </w:t>
      </w:r>
    </w:p>
    <w:p w14:paraId="49D9FFE3" w14:textId="77777777" w:rsidR="006669F4" w:rsidRPr="006669F4" w:rsidRDefault="006669F4" w:rsidP="006669F4">
      <w:pPr>
        <w:spacing w:after="0" w:line="240" w:lineRule="auto"/>
        <w:jc w:val="center"/>
        <w:textAlignment w:val="baseline"/>
        <w:rPr>
          <w:rFonts w:ascii="Calibri Light" w:eastAsia="Times New Roman" w:hAnsi="Calibri Light" w:cs="Calibri Light"/>
          <w:b/>
          <w:bCs/>
          <w:kern w:val="0"/>
          <w:sz w:val="22"/>
          <w:szCs w:val="22"/>
          <w:lang w:eastAsia="en-ZA"/>
          <w14:ligatures w14:val="none"/>
        </w:rPr>
      </w:pPr>
      <w:r w:rsidRPr="006669F4">
        <w:rPr>
          <w:rFonts w:ascii="Calibri Light" w:eastAsia="Times New Roman" w:hAnsi="Calibri Light" w:cs="Calibri Light"/>
          <w:b/>
          <w:bCs/>
          <w:kern w:val="0"/>
          <w:sz w:val="22"/>
          <w:szCs w:val="22"/>
          <w:lang w:eastAsia="en-ZA"/>
          <w14:ligatures w14:val="none"/>
        </w:rPr>
        <w:t>Registration Number: 1997/15443/07 </w:t>
      </w:r>
    </w:p>
    <w:p w14:paraId="4B3A764A" w14:textId="77777777" w:rsidR="006669F4" w:rsidRPr="006669F4" w:rsidRDefault="006669F4" w:rsidP="006669F4">
      <w:pPr>
        <w:spacing w:after="0" w:line="240" w:lineRule="auto"/>
        <w:jc w:val="center"/>
        <w:textAlignment w:val="baseline"/>
        <w:rPr>
          <w:rFonts w:ascii="Calibri Light" w:eastAsia="Times New Roman" w:hAnsi="Calibri Light" w:cs="Calibri Light"/>
          <w:b/>
          <w:bCs/>
          <w:kern w:val="0"/>
          <w:sz w:val="22"/>
          <w:szCs w:val="22"/>
          <w:lang w:eastAsia="en-ZA"/>
          <w14:ligatures w14:val="none"/>
        </w:rPr>
      </w:pPr>
      <w:r w:rsidRPr="006669F4">
        <w:rPr>
          <w:rFonts w:ascii="Calibri Light" w:eastAsia="Times New Roman" w:hAnsi="Calibri Light" w:cs="Calibri Light"/>
          <w:b/>
          <w:bCs/>
          <w:kern w:val="0"/>
          <w:sz w:val="22"/>
          <w:szCs w:val="22"/>
          <w:lang w:eastAsia="en-ZA"/>
          <w14:ligatures w14:val="none"/>
        </w:rPr>
        <w:t>31 Princess of Wales Terrace, Parktown, Johannesburg, 2193, South Africa </w:t>
      </w:r>
    </w:p>
    <w:p w14:paraId="74D3B417" w14:textId="77777777" w:rsidR="006669F4" w:rsidRPr="006669F4" w:rsidRDefault="006669F4" w:rsidP="006669F4">
      <w:pPr>
        <w:spacing w:after="0" w:line="240" w:lineRule="auto"/>
        <w:jc w:val="center"/>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78B0D3DC" w14:textId="77777777" w:rsidR="006669F4" w:rsidRPr="006669F4" w:rsidRDefault="006669F4" w:rsidP="006669F4">
      <w:pPr>
        <w:spacing w:after="0" w:line="240" w:lineRule="auto"/>
        <w:jc w:val="center"/>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(hereinafter “</w:t>
      </w:r>
      <w:r w:rsidRPr="006669F4">
        <w:rPr>
          <w:rFonts w:ascii="Calibri Light" w:eastAsia="Times New Roman" w:hAnsi="Calibri Light" w:cs="Calibri Light"/>
          <w:b/>
          <w:bCs/>
          <w:kern w:val="0"/>
          <w:sz w:val="22"/>
          <w:szCs w:val="22"/>
          <w:lang w:eastAsia="en-ZA"/>
          <w14:ligatures w14:val="none"/>
        </w:rPr>
        <w:t>the Data Recipient”</w:t>
      </w:r>
      <w:r w:rsidRPr="006669F4">
        <w:rPr>
          <w:rFonts w:ascii="Calibri Light" w:eastAsia="Times New Roman" w:hAnsi="Calibri Light" w:cs="Calibri Light"/>
          <w:kern w:val="0"/>
          <w:sz w:val="22"/>
          <w:szCs w:val="22"/>
          <w:lang w:eastAsia="en-ZA"/>
          <w14:ligatures w14:val="none"/>
        </w:rPr>
        <w:t>) </w:t>
      </w:r>
    </w:p>
    <w:p w14:paraId="32BC9948"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08512A77"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lang w:eastAsia="en-ZA"/>
          <w14:ligatures w14:val="none"/>
        </w:rPr>
        <w:t>WHEREAS:</w:t>
      </w:r>
      <w:r w:rsidRPr="006669F4">
        <w:rPr>
          <w:rFonts w:ascii="Calibri Light" w:eastAsia="Times New Roman" w:hAnsi="Calibri Light" w:cs="Calibri Light"/>
          <w:kern w:val="0"/>
          <w:sz w:val="22"/>
          <w:szCs w:val="22"/>
          <w:lang w:eastAsia="en-ZA"/>
          <w14:ligatures w14:val="none"/>
        </w:rPr>
        <w:t> </w:t>
      </w:r>
    </w:p>
    <w:p w14:paraId="2CD6B966"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4493514D" w14:textId="77777777" w:rsidR="006669F4" w:rsidRPr="006669F4" w:rsidRDefault="006669F4" w:rsidP="006669F4">
      <w:pPr>
        <w:numPr>
          <w:ilvl w:val="0"/>
          <w:numId w:val="1"/>
        </w:numPr>
        <w:spacing w:after="0" w:line="240" w:lineRule="auto"/>
        <w:ind w:firstLine="0"/>
        <w:jc w:val="both"/>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The Data Provider collected certain Original Study Data (as defined below) under the following studies: </w:t>
      </w:r>
    </w:p>
    <w:p w14:paraId="62A2C93E" w14:textId="77777777" w:rsidR="006669F4" w:rsidRPr="006669F4" w:rsidRDefault="006669F4" w:rsidP="006669F4">
      <w:pPr>
        <w:spacing w:after="0" w:line="240" w:lineRule="auto"/>
        <w:ind w:left="555"/>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1A0F3A4D" w14:textId="2A369E3E" w:rsidR="006669F4" w:rsidRPr="006669F4" w:rsidRDefault="006669F4" w:rsidP="006669F4">
      <w:pPr>
        <w:numPr>
          <w:ilvl w:val="0"/>
          <w:numId w:val="2"/>
        </w:numPr>
        <w:spacing w:after="0" w:line="240" w:lineRule="auto"/>
        <w:ind w:left="1275" w:firstLine="150"/>
        <w:jc w:val="both"/>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Projec</w:t>
      </w:r>
      <w:r w:rsidR="00917386">
        <w:rPr>
          <w:rFonts w:ascii="Calibri Light" w:eastAsia="Times New Roman" w:hAnsi="Calibri Light" w:cs="Calibri Light"/>
          <w:kern w:val="0"/>
          <w:sz w:val="22"/>
          <w:szCs w:val="22"/>
          <w:lang w:eastAsia="en-ZA"/>
          <w14:ligatures w14:val="none"/>
        </w:rPr>
        <w:t>t</w:t>
      </w:r>
      <w:r w:rsidRPr="006669F4">
        <w:rPr>
          <w:rFonts w:ascii="Calibri Light" w:eastAsia="Times New Roman" w:hAnsi="Calibri Light" w:cs="Calibri Light"/>
          <w:kern w:val="0"/>
          <w:sz w:val="22"/>
          <w:szCs w:val="22"/>
          <w:lang w:eastAsia="en-ZA"/>
          <w14:ligatures w14:val="none"/>
        </w:rPr>
        <w:t xml:space="preserve">: </w:t>
      </w:r>
      <w:r w:rsidRPr="006669F4">
        <w:rPr>
          <w:rFonts w:ascii="Calibri Light" w:eastAsia="Times New Roman" w:hAnsi="Calibri Light" w:cs="Calibri Light"/>
          <w:kern w:val="0"/>
          <w:sz w:val="22"/>
          <w:szCs w:val="22"/>
          <w:shd w:val="clear" w:color="auto" w:fill="FFFF00"/>
          <w:lang w:eastAsia="en-ZA"/>
          <w14:ligatures w14:val="none"/>
        </w:rPr>
        <w:t>[</w:t>
      </w:r>
      <w:r w:rsidR="00917386" w:rsidRPr="00917386">
        <w:rPr>
          <w:rFonts w:ascii="Calibri Light" w:eastAsia="Times New Roman" w:hAnsi="Calibri Light" w:cs="Calibri Light"/>
          <w:kern w:val="0"/>
          <w:sz w:val="22"/>
          <w:szCs w:val="22"/>
          <w:shd w:val="clear" w:color="auto" w:fill="FFFF00"/>
          <w:lang w:eastAsia="en-ZA"/>
          <w14:ligatures w14:val="none"/>
        </w:rPr>
        <w:t>“Neighborhood Alcohol &amp; HIV Prevention in South African Townships</w:t>
      </w:r>
      <w:r w:rsidRPr="006669F4">
        <w:rPr>
          <w:rFonts w:ascii="Calibri Light" w:eastAsia="Times New Roman" w:hAnsi="Calibri Light" w:cs="Calibri Light"/>
          <w:kern w:val="0"/>
          <w:sz w:val="22"/>
          <w:szCs w:val="22"/>
          <w:lang w:eastAsia="en-ZA"/>
          <w14:ligatures w14:val="none"/>
        </w:rPr>
        <w:t>] </w:t>
      </w:r>
    </w:p>
    <w:p w14:paraId="04D22B30" w14:textId="77777777" w:rsidR="006669F4" w:rsidRPr="006669F4" w:rsidRDefault="006669F4" w:rsidP="006669F4">
      <w:pPr>
        <w:spacing w:after="0" w:line="240" w:lineRule="auto"/>
        <w:ind w:left="555" w:hanging="555"/>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0DCF803F" w14:textId="77777777" w:rsidR="006669F4" w:rsidRPr="006669F4" w:rsidRDefault="006669F4" w:rsidP="005701BE">
      <w:pPr>
        <w:numPr>
          <w:ilvl w:val="0"/>
          <w:numId w:val="4"/>
        </w:numPr>
        <w:spacing w:after="0" w:line="240" w:lineRule="auto"/>
        <w:ind w:firstLine="0"/>
        <w:textAlignment w:val="baseline"/>
        <w:rPr>
          <w:rFonts w:ascii="Calibri Light" w:eastAsia="Times New Roman" w:hAnsi="Calibri Light" w:cs="Calibri Light"/>
          <w:kern w:val="0"/>
          <w:sz w:val="22"/>
          <w:szCs w:val="22"/>
          <w:lang w:eastAsia="en-ZA"/>
          <w14:ligatures w14:val="none"/>
        </w:rPr>
        <w:pPrChange w:id="12" w:author="Nyangeni, A, Mr [anyangeni@sun.ac.za]" w:date="2025-05-02T09:53:00Z" w16du:dateUtc="2025-05-02T07:53:00Z">
          <w:pPr>
            <w:numPr>
              <w:numId w:val="4"/>
            </w:numPr>
            <w:tabs>
              <w:tab w:val="num" w:pos="720"/>
            </w:tabs>
            <w:spacing w:after="0" w:line="240" w:lineRule="auto"/>
            <w:ind w:left="720"/>
            <w:jc w:val="both"/>
            <w:textAlignment w:val="baseline"/>
          </w:pPr>
        </w:pPrChange>
      </w:pPr>
      <w:r w:rsidRPr="006669F4">
        <w:rPr>
          <w:rFonts w:ascii="Calibri Light" w:eastAsia="Times New Roman" w:hAnsi="Calibri Light" w:cs="Calibri Light"/>
          <w:kern w:val="0"/>
          <w:sz w:val="22"/>
          <w:szCs w:val="22"/>
          <w:lang w:eastAsia="en-ZA"/>
          <w14:ligatures w14:val="none"/>
        </w:rPr>
        <w:t>The Data Recipient is a member of the HE</w:t>
      </w:r>
      <w:r w:rsidRPr="006669F4">
        <w:rPr>
          <w:rFonts w:ascii="Calibri Light" w:eastAsia="Times New Roman" w:hAnsi="Calibri Light" w:cs="Calibri Light"/>
          <w:kern w:val="0"/>
          <w:sz w:val="17"/>
          <w:szCs w:val="17"/>
          <w:vertAlign w:val="superscript"/>
          <w:lang w:eastAsia="en-ZA"/>
          <w14:ligatures w14:val="none"/>
        </w:rPr>
        <w:t>2</w:t>
      </w:r>
      <w:r w:rsidRPr="006669F4">
        <w:rPr>
          <w:rFonts w:ascii="Calibri Light" w:eastAsia="Times New Roman" w:hAnsi="Calibri Light" w:cs="Calibri Light"/>
          <w:kern w:val="0"/>
          <w:sz w:val="22"/>
          <w:szCs w:val="22"/>
          <w:lang w:eastAsia="en-ZA"/>
          <w14:ligatures w14:val="none"/>
        </w:rPr>
        <w:t xml:space="preserve">AT Center Consortium carrying out the research project titled </w:t>
      </w:r>
      <w:r w:rsidRPr="006669F4">
        <w:rPr>
          <w:rFonts w:ascii="Calibri Light" w:eastAsia="Times New Roman" w:hAnsi="Calibri Light" w:cs="Calibri Light"/>
          <w:i/>
          <w:iCs/>
          <w:kern w:val="0"/>
          <w:sz w:val="22"/>
          <w:szCs w:val="22"/>
          <w:lang w:eastAsia="en-ZA"/>
          <w14:ligatures w14:val="none"/>
        </w:rPr>
        <w:t>“Developing Data Science Solutions to Mitigate the Health Impacts of Climate Change in Africa: the HE</w:t>
      </w:r>
      <w:r w:rsidRPr="006669F4">
        <w:rPr>
          <w:rFonts w:ascii="Calibri Light" w:eastAsia="Times New Roman" w:hAnsi="Calibri Light" w:cs="Calibri Light"/>
          <w:i/>
          <w:iCs/>
          <w:kern w:val="0"/>
          <w:sz w:val="17"/>
          <w:szCs w:val="17"/>
          <w:vertAlign w:val="superscript"/>
          <w:lang w:eastAsia="en-ZA"/>
          <w14:ligatures w14:val="none"/>
        </w:rPr>
        <w:t>2</w:t>
      </w:r>
      <w:r w:rsidRPr="006669F4">
        <w:rPr>
          <w:rFonts w:ascii="Calibri Light" w:eastAsia="Times New Roman" w:hAnsi="Calibri Light" w:cs="Calibri Light"/>
          <w:i/>
          <w:iCs/>
          <w:kern w:val="0"/>
          <w:sz w:val="22"/>
          <w:szCs w:val="22"/>
          <w:lang w:eastAsia="en-ZA"/>
          <w14:ligatures w14:val="none"/>
        </w:rPr>
        <w:t xml:space="preserve">AT Center” </w:t>
      </w:r>
      <w:r w:rsidRPr="006669F4">
        <w:rPr>
          <w:rFonts w:ascii="Calibri Light" w:eastAsia="Times New Roman" w:hAnsi="Calibri Light" w:cs="Calibri Light"/>
          <w:kern w:val="0"/>
          <w:sz w:val="22"/>
          <w:szCs w:val="22"/>
          <w:lang w:eastAsia="en-ZA"/>
          <w14:ligatures w14:val="none"/>
        </w:rPr>
        <w:t>(“HE</w:t>
      </w:r>
      <w:r w:rsidRPr="006669F4">
        <w:rPr>
          <w:rFonts w:ascii="Calibri Light" w:eastAsia="Times New Roman" w:hAnsi="Calibri Light" w:cs="Calibri Light"/>
          <w:kern w:val="0"/>
          <w:sz w:val="17"/>
          <w:szCs w:val="17"/>
          <w:vertAlign w:val="superscript"/>
          <w:lang w:eastAsia="en-ZA"/>
          <w14:ligatures w14:val="none"/>
        </w:rPr>
        <w:t>2</w:t>
      </w:r>
      <w:r w:rsidRPr="006669F4">
        <w:rPr>
          <w:rFonts w:ascii="Calibri Light" w:eastAsia="Times New Roman" w:hAnsi="Calibri Light" w:cs="Calibri Light"/>
          <w:kern w:val="0"/>
          <w:sz w:val="22"/>
          <w:szCs w:val="22"/>
          <w:lang w:eastAsia="en-ZA"/>
          <w14:ligatures w14:val="none"/>
        </w:rPr>
        <w:t>AT Project”) which is funded by the National Institutes of Health (NIH). </w:t>
      </w:r>
      <w:r w:rsidRPr="006669F4">
        <w:rPr>
          <w:rFonts w:ascii="Calibri Light" w:eastAsia="Times New Roman" w:hAnsi="Calibri Light" w:cs="Calibri Light"/>
          <w:kern w:val="0"/>
          <w:sz w:val="22"/>
          <w:szCs w:val="22"/>
          <w:lang w:eastAsia="en-ZA"/>
          <w14:ligatures w14:val="none"/>
        </w:rPr>
        <w:br/>
        <w:t>  </w:t>
      </w:r>
    </w:p>
    <w:p w14:paraId="6C77A004" w14:textId="77777777" w:rsidR="006669F4" w:rsidRPr="006669F4" w:rsidRDefault="006669F4" w:rsidP="006669F4">
      <w:pPr>
        <w:numPr>
          <w:ilvl w:val="0"/>
          <w:numId w:val="5"/>
        </w:numPr>
        <w:spacing w:after="0" w:line="240" w:lineRule="auto"/>
        <w:ind w:firstLine="0"/>
        <w:jc w:val="both"/>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The Data Recipient has requested the Data Provider to transfer the Original Study Data collected by the Data Provider for the study in (i) above for purposes of the Data Recipient using the Original Study Data in the HE</w:t>
      </w:r>
      <w:r w:rsidRPr="006669F4">
        <w:rPr>
          <w:rFonts w:ascii="Calibri Light" w:eastAsia="Times New Roman" w:hAnsi="Calibri Light" w:cs="Calibri Light"/>
          <w:kern w:val="0"/>
          <w:sz w:val="17"/>
          <w:szCs w:val="17"/>
          <w:vertAlign w:val="superscript"/>
          <w:lang w:eastAsia="en-ZA"/>
          <w14:ligatures w14:val="none"/>
        </w:rPr>
        <w:t>2</w:t>
      </w:r>
      <w:r w:rsidRPr="006669F4">
        <w:rPr>
          <w:rFonts w:ascii="Calibri Light" w:eastAsia="Times New Roman" w:hAnsi="Calibri Light" w:cs="Calibri Light"/>
          <w:kern w:val="0"/>
          <w:sz w:val="22"/>
          <w:szCs w:val="22"/>
          <w:lang w:eastAsia="en-ZA"/>
          <w14:ligatures w14:val="none"/>
        </w:rPr>
        <w:t xml:space="preserve">AT Center Research Project 1, titled: </w:t>
      </w:r>
      <w:r w:rsidRPr="006669F4">
        <w:rPr>
          <w:rFonts w:ascii="Calibri Light" w:eastAsia="Times New Roman" w:hAnsi="Calibri Light" w:cs="Calibri Light"/>
          <w:i/>
          <w:iCs/>
          <w:kern w:val="0"/>
          <w:sz w:val="22"/>
          <w:szCs w:val="22"/>
          <w:lang w:eastAsia="en-ZA"/>
          <w14:ligatures w14:val="none"/>
        </w:rPr>
        <w:t>“Individual Participant Data meta-analysis to quantify the impact of high ambient temperatures on maternal and child health in Africa”</w:t>
      </w:r>
      <w:r w:rsidRPr="006669F4">
        <w:rPr>
          <w:rFonts w:ascii="Calibri Light" w:eastAsia="Times New Roman" w:hAnsi="Calibri Light" w:cs="Calibri Light"/>
          <w:kern w:val="0"/>
          <w:sz w:val="22"/>
          <w:szCs w:val="22"/>
          <w:lang w:eastAsia="en-ZA"/>
          <w14:ligatures w14:val="none"/>
        </w:rPr>
        <w:t xml:space="preserve"> (“RP1 Study”) the details of which are set out in </w:t>
      </w:r>
      <w:r w:rsidRPr="006669F4">
        <w:rPr>
          <w:rFonts w:ascii="Calibri Light" w:eastAsia="Times New Roman" w:hAnsi="Calibri Light" w:cs="Calibri Light"/>
          <w:b/>
          <w:bCs/>
          <w:kern w:val="0"/>
          <w:sz w:val="22"/>
          <w:szCs w:val="22"/>
          <w:lang w:eastAsia="en-ZA"/>
          <w14:ligatures w14:val="none"/>
        </w:rPr>
        <w:t>Annexure “B”</w:t>
      </w:r>
      <w:r w:rsidRPr="006669F4">
        <w:rPr>
          <w:rFonts w:ascii="Calibri Light" w:eastAsia="Times New Roman" w:hAnsi="Calibri Light" w:cs="Calibri Light"/>
          <w:kern w:val="0"/>
          <w:sz w:val="22"/>
          <w:szCs w:val="22"/>
          <w:lang w:eastAsia="en-ZA"/>
          <w14:ligatures w14:val="none"/>
        </w:rPr>
        <w:t xml:space="preserve"> attached hereto.  </w:t>
      </w:r>
    </w:p>
    <w:p w14:paraId="44429CF5" w14:textId="77777777" w:rsidR="006669F4" w:rsidRPr="006669F4" w:rsidRDefault="006669F4" w:rsidP="006669F4">
      <w:pPr>
        <w:spacing w:after="0" w:line="240" w:lineRule="auto"/>
        <w:ind w:left="555" w:hanging="555"/>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4A8C453C" w14:textId="77777777" w:rsidR="006669F4" w:rsidRPr="006669F4" w:rsidRDefault="006669F4" w:rsidP="006669F4">
      <w:pPr>
        <w:numPr>
          <w:ilvl w:val="0"/>
          <w:numId w:val="6"/>
        </w:numPr>
        <w:spacing w:after="0" w:line="240" w:lineRule="auto"/>
        <w:ind w:firstLine="0"/>
        <w:jc w:val="both"/>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 xml:space="preserve">The Data Provider has agreed to provide the Original Study Data as set out in </w:t>
      </w:r>
      <w:r w:rsidRPr="006669F4">
        <w:rPr>
          <w:rFonts w:ascii="Calibri Light" w:eastAsia="Times New Roman" w:hAnsi="Calibri Light" w:cs="Calibri Light"/>
          <w:b/>
          <w:bCs/>
          <w:kern w:val="0"/>
          <w:sz w:val="22"/>
          <w:szCs w:val="22"/>
          <w:lang w:eastAsia="en-ZA"/>
          <w14:ligatures w14:val="none"/>
        </w:rPr>
        <w:t>Annexure “A”</w:t>
      </w:r>
      <w:r w:rsidRPr="006669F4">
        <w:rPr>
          <w:rFonts w:ascii="Calibri Light" w:eastAsia="Times New Roman" w:hAnsi="Calibri Light" w:cs="Calibri Light"/>
          <w:kern w:val="0"/>
          <w:sz w:val="22"/>
          <w:szCs w:val="22"/>
          <w:lang w:eastAsia="en-ZA"/>
          <w14:ligatures w14:val="none"/>
        </w:rPr>
        <w:t xml:space="preserve"> hereto. </w:t>
      </w:r>
    </w:p>
    <w:p w14:paraId="0248EDA9" w14:textId="77777777" w:rsidR="006669F4" w:rsidRPr="006669F4" w:rsidRDefault="006669F4" w:rsidP="006669F4">
      <w:pPr>
        <w:spacing w:after="0" w:line="240" w:lineRule="auto"/>
        <w:ind w:left="555" w:hanging="555"/>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42D21E39" w14:textId="77777777" w:rsidR="006669F4" w:rsidRPr="006669F4" w:rsidRDefault="006669F4" w:rsidP="006669F4">
      <w:pPr>
        <w:numPr>
          <w:ilvl w:val="0"/>
          <w:numId w:val="7"/>
        </w:numPr>
        <w:spacing w:after="0" w:line="240" w:lineRule="auto"/>
        <w:ind w:firstLine="0"/>
        <w:jc w:val="both"/>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The Parties agree that the transfer of the Original Study Data will be done in accordance with the terms and conditions of this Agreement.  </w:t>
      </w:r>
    </w:p>
    <w:p w14:paraId="11DE4289" w14:textId="77777777" w:rsidR="006669F4" w:rsidRPr="006669F4" w:rsidRDefault="006669F4" w:rsidP="006669F4">
      <w:pPr>
        <w:spacing w:after="0" w:line="240" w:lineRule="auto"/>
        <w:textAlignment w:val="baseline"/>
        <w:rPr>
          <w:rFonts w:ascii="Segoe UI" w:eastAsia="Times New Roman" w:hAnsi="Segoe UI" w:cs="Segoe UI"/>
          <w:kern w:val="0"/>
          <w:sz w:val="18"/>
          <w:szCs w:val="18"/>
          <w:lang w:eastAsia="en-ZA"/>
          <w14:ligatures w14:val="none"/>
        </w:rPr>
      </w:pPr>
      <w:r w:rsidRPr="006669F4">
        <w:rPr>
          <w:rFonts w:ascii="Calibri" w:eastAsia="Times New Roman" w:hAnsi="Calibri" w:cs="Calibri"/>
          <w:kern w:val="0"/>
          <w:sz w:val="22"/>
          <w:szCs w:val="22"/>
          <w:lang w:eastAsia="en-ZA"/>
          <w14:ligatures w14:val="none"/>
        </w:rPr>
        <w:t> </w:t>
      </w:r>
    </w:p>
    <w:p w14:paraId="16AB3360"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lang w:eastAsia="en-ZA"/>
          <w14:ligatures w14:val="none"/>
        </w:rPr>
        <w:t>THEREFORE, THE PARTIES AGREE AS FOLLOWS:</w:t>
      </w:r>
      <w:r w:rsidRPr="006669F4">
        <w:rPr>
          <w:rFonts w:ascii="Calibri Light" w:eastAsia="Times New Roman" w:hAnsi="Calibri Light" w:cs="Calibri Light"/>
          <w:kern w:val="0"/>
          <w:sz w:val="22"/>
          <w:szCs w:val="22"/>
          <w:lang w:eastAsia="en-ZA"/>
          <w14:ligatures w14:val="none"/>
        </w:rPr>
        <w:t> </w:t>
      </w:r>
    </w:p>
    <w:p w14:paraId="40DEA6CB"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38B18713" w14:textId="77777777" w:rsidR="006669F4" w:rsidRPr="006669F4" w:rsidRDefault="006669F4" w:rsidP="005701BE">
      <w:pPr>
        <w:numPr>
          <w:ilvl w:val="0"/>
          <w:numId w:val="8"/>
        </w:numPr>
        <w:tabs>
          <w:tab w:val="clear" w:pos="720"/>
          <w:tab w:val="num" w:pos="426"/>
        </w:tabs>
        <w:spacing w:after="0" w:line="240" w:lineRule="auto"/>
        <w:ind w:left="284" w:hanging="284"/>
        <w:jc w:val="both"/>
        <w:textAlignment w:val="baseline"/>
        <w:rPr>
          <w:rFonts w:ascii="Calibri Light" w:eastAsia="Times New Roman" w:hAnsi="Calibri Light" w:cs="Calibri Light"/>
          <w:kern w:val="0"/>
          <w:sz w:val="22"/>
          <w:szCs w:val="22"/>
          <w:lang w:eastAsia="en-ZA"/>
          <w14:ligatures w14:val="none"/>
        </w:rPr>
        <w:pPrChange w:id="13" w:author="Nyangeni, A, Mr [anyangeni@sun.ac.za]" w:date="2025-05-02T09:54:00Z" w16du:dateUtc="2025-05-02T07:54:00Z">
          <w:pPr>
            <w:numPr>
              <w:numId w:val="8"/>
            </w:numPr>
            <w:tabs>
              <w:tab w:val="num" w:pos="720"/>
            </w:tabs>
            <w:spacing w:after="0" w:line="240" w:lineRule="auto"/>
            <w:ind w:left="720"/>
            <w:jc w:val="both"/>
            <w:textAlignment w:val="baseline"/>
          </w:pPr>
        </w:pPrChange>
      </w:pPr>
      <w:r w:rsidRPr="006669F4">
        <w:rPr>
          <w:rFonts w:ascii="Calibri Light" w:eastAsia="Times New Roman" w:hAnsi="Calibri Light" w:cs="Calibri Light"/>
          <w:b/>
          <w:bCs/>
          <w:kern w:val="0"/>
          <w:sz w:val="22"/>
          <w:szCs w:val="22"/>
          <w:u w:val="single"/>
          <w:lang w:eastAsia="en-ZA"/>
          <w14:ligatures w14:val="none"/>
        </w:rPr>
        <w:t>DEFINITIONS</w:t>
      </w:r>
      <w:r w:rsidRPr="006669F4">
        <w:rPr>
          <w:rFonts w:ascii="Calibri Light" w:eastAsia="Times New Roman" w:hAnsi="Calibri Light" w:cs="Calibri Light"/>
          <w:kern w:val="0"/>
          <w:sz w:val="22"/>
          <w:szCs w:val="22"/>
          <w:lang w:eastAsia="en-ZA"/>
          <w14:ligatures w14:val="none"/>
        </w:rPr>
        <w:t> </w:t>
      </w:r>
    </w:p>
    <w:p w14:paraId="0D97A8C4" w14:textId="77777777" w:rsidR="006669F4" w:rsidRPr="006669F4" w:rsidRDefault="006669F4" w:rsidP="006669F4">
      <w:pPr>
        <w:spacing w:after="0" w:line="240" w:lineRule="auto"/>
        <w:ind w:left="360" w:right="45" w:hanging="555"/>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0E3217E9" w14:textId="77777777" w:rsidR="006669F4" w:rsidRPr="006669F4" w:rsidRDefault="006669F4" w:rsidP="005701BE">
      <w:pPr>
        <w:spacing w:after="0" w:line="240" w:lineRule="auto"/>
        <w:ind w:left="284" w:right="45"/>
        <w:jc w:val="both"/>
        <w:textAlignment w:val="baseline"/>
        <w:rPr>
          <w:rFonts w:ascii="Segoe UI" w:eastAsia="Times New Roman" w:hAnsi="Segoe UI" w:cs="Segoe UI"/>
          <w:kern w:val="0"/>
          <w:sz w:val="18"/>
          <w:szCs w:val="18"/>
          <w:lang w:eastAsia="en-ZA"/>
          <w14:ligatures w14:val="none"/>
        </w:rPr>
        <w:pPrChange w:id="14" w:author="Nyangeni, A, Mr [anyangeni@sun.ac.za]" w:date="2025-05-02T09:54:00Z" w16du:dateUtc="2025-05-02T07:54:00Z">
          <w:pPr>
            <w:spacing w:after="0" w:line="240" w:lineRule="auto"/>
            <w:ind w:left="360" w:right="45"/>
            <w:jc w:val="both"/>
            <w:textAlignment w:val="baseline"/>
          </w:pPr>
        </w:pPrChange>
      </w:pPr>
      <w:r w:rsidRPr="006669F4">
        <w:rPr>
          <w:rFonts w:ascii="Calibri Light" w:eastAsia="Times New Roman" w:hAnsi="Calibri Light" w:cs="Calibri Light"/>
          <w:kern w:val="0"/>
          <w:sz w:val="22"/>
          <w:szCs w:val="22"/>
          <w:lang w:eastAsia="en-ZA"/>
          <w14:ligatures w14:val="none"/>
        </w:rPr>
        <w:t>In this Agreement, unless the context otherwise indicates, the following words will have the following meanings: </w:t>
      </w:r>
    </w:p>
    <w:p w14:paraId="32CBFBAB" w14:textId="77777777" w:rsidR="006669F4" w:rsidRPr="006669F4" w:rsidRDefault="006669F4" w:rsidP="006669F4">
      <w:pPr>
        <w:spacing w:after="0" w:line="240" w:lineRule="auto"/>
        <w:ind w:left="555" w:right="45" w:hanging="555"/>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5682A789" w14:textId="02F6976B" w:rsidR="006669F4" w:rsidRPr="005701BE" w:rsidRDefault="006669F4" w:rsidP="005701BE">
      <w:pPr>
        <w:pStyle w:val="ListParagraph"/>
        <w:numPr>
          <w:ilvl w:val="1"/>
          <w:numId w:val="59"/>
        </w:numPr>
        <w:spacing w:after="0" w:line="240" w:lineRule="auto"/>
        <w:ind w:left="709" w:right="45" w:hanging="709"/>
        <w:jc w:val="both"/>
        <w:textAlignment w:val="baseline"/>
        <w:rPr>
          <w:rFonts w:ascii="Segoe UI" w:eastAsia="Times New Roman" w:hAnsi="Segoe UI" w:cs="Segoe UI"/>
          <w:kern w:val="0"/>
          <w:sz w:val="18"/>
          <w:szCs w:val="18"/>
          <w:lang w:eastAsia="en-ZA"/>
          <w14:ligatures w14:val="none"/>
          <w:rPrChange w:id="15" w:author="Nyangeni, A, Mr [anyangeni@sun.ac.za]" w:date="2025-05-02T09:54:00Z" w16du:dateUtc="2025-05-02T07:54:00Z">
            <w:rPr>
              <w:rFonts w:ascii="Segoe UI" w:hAnsi="Segoe UI" w:cs="Segoe UI"/>
              <w:sz w:val="18"/>
              <w:szCs w:val="18"/>
              <w:lang w:eastAsia="en-ZA"/>
            </w:rPr>
          </w:rPrChange>
        </w:rPr>
        <w:pPrChange w:id="16" w:author="Nyangeni, A, Mr [anyangeni@sun.ac.za]" w:date="2025-05-02T09:54:00Z" w16du:dateUtc="2025-05-02T07:54:00Z">
          <w:pPr>
            <w:spacing w:after="0" w:line="240" w:lineRule="auto"/>
            <w:ind w:left="720" w:right="45" w:hanging="720"/>
            <w:jc w:val="both"/>
            <w:textAlignment w:val="baseline"/>
          </w:pPr>
        </w:pPrChange>
      </w:pPr>
      <w:del w:id="17" w:author="Nyangeni, A, Mr [anyangeni@sun.ac.za]" w:date="2025-05-02T09:54:00Z" w16du:dateUtc="2025-05-02T07:54:00Z">
        <w:r w:rsidRPr="005701BE" w:rsidDel="005701BE">
          <w:rPr>
            <w:rFonts w:ascii="Calibri Light" w:eastAsia="Times New Roman" w:hAnsi="Calibri Light" w:cs="Calibri Light"/>
            <w:kern w:val="0"/>
            <w:sz w:val="22"/>
            <w:szCs w:val="22"/>
            <w:lang w:eastAsia="en-ZA"/>
            <w14:ligatures w14:val="none"/>
            <w:rPrChange w:id="18" w:author="Nyangeni, A, Mr [anyangeni@sun.ac.za]" w:date="2025-05-02T09:54:00Z" w16du:dateUtc="2025-05-02T07:54:00Z">
              <w:rPr>
                <w:lang w:eastAsia="en-ZA"/>
              </w:rPr>
            </w:rPrChange>
          </w:rPr>
          <w:delText>1.1</w:delText>
        </w:r>
        <w:r w:rsidRPr="005701BE" w:rsidDel="005701BE">
          <w:rPr>
            <w:rFonts w:ascii="Calibri" w:eastAsia="Times New Roman" w:hAnsi="Calibri" w:cs="Calibri"/>
            <w:kern w:val="0"/>
            <w:sz w:val="22"/>
            <w:szCs w:val="22"/>
            <w:lang w:eastAsia="en-ZA"/>
            <w14:ligatures w14:val="none"/>
            <w:rPrChange w:id="19" w:author="Nyangeni, A, Mr [anyangeni@sun.ac.za]" w:date="2025-05-02T09:54:00Z" w16du:dateUtc="2025-05-02T07:54:00Z">
              <w:rPr>
                <w:rFonts w:ascii="Calibri" w:hAnsi="Calibri" w:cs="Calibri"/>
                <w:lang w:eastAsia="en-ZA"/>
              </w:rPr>
            </w:rPrChange>
          </w:rPr>
          <w:tab/>
        </w:r>
      </w:del>
      <w:r w:rsidRPr="005701BE">
        <w:rPr>
          <w:rFonts w:ascii="Calibri Light" w:eastAsia="Times New Roman" w:hAnsi="Calibri Light" w:cs="Calibri Light"/>
          <w:b/>
          <w:bCs/>
          <w:kern w:val="0"/>
          <w:sz w:val="22"/>
          <w:szCs w:val="22"/>
          <w:lang w:eastAsia="en-ZA"/>
          <w14:ligatures w14:val="none"/>
          <w:rPrChange w:id="20" w:author="Nyangeni, A, Mr [anyangeni@sun.ac.za]" w:date="2025-05-02T09:54:00Z" w16du:dateUtc="2025-05-02T07:54:00Z">
            <w:rPr>
              <w:b/>
              <w:bCs/>
              <w:lang w:eastAsia="en-ZA"/>
            </w:rPr>
          </w:rPrChange>
        </w:rPr>
        <w:t>"the/this Agreement"</w:t>
      </w:r>
      <w:r w:rsidRPr="005701BE">
        <w:rPr>
          <w:rFonts w:ascii="Calibri Light" w:eastAsia="Times New Roman" w:hAnsi="Calibri Light" w:cs="Calibri Light"/>
          <w:kern w:val="0"/>
          <w:sz w:val="22"/>
          <w:szCs w:val="22"/>
          <w:lang w:eastAsia="en-ZA"/>
          <w14:ligatures w14:val="none"/>
          <w:rPrChange w:id="21" w:author="Nyangeni, A, Mr [anyangeni@sun.ac.za]" w:date="2025-05-02T09:54:00Z" w16du:dateUtc="2025-05-02T07:54:00Z">
            <w:rPr>
              <w:lang w:eastAsia="en-ZA"/>
            </w:rPr>
          </w:rPrChange>
        </w:rPr>
        <w:t xml:space="preserve"> shall mean this Agreement together with any Annexures hereto; </w:t>
      </w:r>
    </w:p>
    <w:p w14:paraId="6D62197E" w14:textId="77777777" w:rsidR="006669F4" w:rsidRPr="006669F4" w:rsidRDefault="006669F4" w:rsidP="006669F4">
      <w:pPr>
        <w:spacing w:after="0" w:line="240" w:lineRule="auto"/>
        <w:ind w:left="720" w:right="45"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6778F819" w14:textId="667972AB" w:rsidR="006669F4" w:rsidRPr="005701BE" w:rsidRDefault="006669F4" w:rsidP="005701BE">
      <w:pPr>
        <w:pStyle w:val="ListParagraph"/>
        <w:numPr>
          <w:ilvl w:val="1"/>
          <w:numId w:val="59"/>
        </w:numPr>
        <w:spacing w:after="0" w:line="240" w:lineRule="auto"/>
        <w:ind w:left="709" w:right="45" w:hanging="709"/>
        <w:jc w:val="both"/>
        <w:textAlignment w:val="baseline"/>
        <w:rPr>
          <w:rFonts w:ascii="Segoe UI" w:eastAsia="Times New Roman" w:hAnsi="Segoe UI" w:cs="Segoe UI"/>
          <w:kern w:val="0"/>
          <w:sz w:val="18"/>
          <w:szCs w:val="18"/>
          <w:lang w:eastAsia="en-ZA"/>
          <w14:ligatures w14:val="none"/>
          <w:rPrChange w:id="22" w:author="Nyangeni, A, Mr [anyangeni@sun.ac.za]" w:date="2025-05-02T09:55:00Z" w16du:dateUtc="2025-05-02T07:55:00Z">
            <w:rPr>
              <w:rFonts w:ascii="Segoe UI" w:hAnsi="Segoe UI" w:cs="Segoe UI"/>
              <w:sz w:val="18"/>
              <w:szCs w:val="18"/>
              <w:lang w:eastAsia="en-ZA"/>
            </w:rPr>
          </w:rPrChange>
        </w:rPr>
        <w:pPrChange w:id="23" w:author="Nyangeni, A, Mr [anyangeni@sun.ac.za]" w:date="2025-05-02T09:55:00Z" w16du:dateUtc="2025-05-02T07:55:00Z">
          <w:pPr>
            <w:spacing w:after="0" w:line="240" w:lineRule="auto"/>
            <w:ind w:left="720" w:right="45" w:hanging="720"/>
            <w:jc w:val="both"/>
            <w:textAlignment w:val="baseline"/>
          </w:pPr>
        </w:pPrChange>
      </w:pPr>
      <w:del w:id="24" w:author="Nyangeni, A, Mr [anyangeni@sun.ac.za]" w:date="2025-05-02T09:54:00Z" w16du:dateUtc="2025-05-02T07:54:00Z">
        <w:r w:rsidRPr="005701BE" w:rsidDel="005701BE">
          <w:rPr>
            <w:rFonts w:ascii="Calibri Light" w:eastAsia="Times New Roman" w:hAnsi="Calibri Light" w:cs="Calibri Light"/>
            <w:kern w:val="0"/>
            <w:sz w:val="22"/>
            <w:szCs w:val="22"/>
            <w:lang w:eastAsia="en-ZA"/>
            <w14:ligatures w14:val="none"/>
            <w:rPrChange w:id="25" w:author="Nyangeni, A, Mr [anyangeni@sun.ac.za]" w:date="2025-05-02T09:55:00Z" w16du:dateUtc="2025-05-02T07:55:00Z">
              <w:rPr>
                <w:lang w:eastAsia="en-ZA"/>
              </w:rPr>
            </w:rPrChange>
          </w:rPr>
          <w:delText>1.2</w:delText>
        </w:r>
        <w:r w:rsidRPr="005701BE" w:rsidDel="005701BE">
          <w:rPr>
            <w:rFonts w:ascii="Calibri" w:eastAsia="Times New Roman" w:hAnsi="Calibri" w:cs="Calibri"/>
            <w:kern w:val="0"/>
            <w:sz w:val="22"/>
            <w:szCs w:val="22"/>
            <w:lang w:eastAsia="en-ZA"/>
            <w14:ligatures w14:val="none"/>
            <w:rPrChange w:id="26" w:author="Nyangeni, A, Mr [anyangeni@sun.ac.za]" w:date="2025-05-02T09:55:00Z" w16du:dateUtc="2025-05-02T07:55:00Z">
              <w:rPr>
                <w:rFonts w:ascii="Calibri" w:hAnsi="Calibri" w:cs="Calibri"/>
                <w:lang w:eastAsia="en-ZA"/>
              </w:rPr>
            </w:rPrChange>
          </w:rPr>
          <w:tab/>
        </w:r>
      </w:del>
      <w:r w:rsidRPr="005701BE">
        <w:rPr>
          <w:rFonts w:ascii="Calibri Light" w:eastAsia="Times New Roman" w:hAnsi="Calibri Light" w:cs="Calibri Light"/>
          <w:b/>
          <w:bCs/>
          <w:kern w:val="0"/>
          <w:sz w:val="22"/>
          <w:szCs w:val="22"/>
          <w:lang w:eastAsia="en-ZA"/>
          <w14:ligatures w14:val="none"/>
          <w:rPrChange w:id="27" w:author="Nyangeni, A, Mr [anyangeni@sun.ac.za]" w:date="2025-05-02T09:55:00Z" w16du:dateUtc="2025-05-02T07:55:00Z">
            <w:rPr>
              <w:b/>
              <w:bCs/>
              <w:lang w:eastAsia="en-ZA"/>
            </w:rPr>
          </w:rPrChange>
        </w:rPr>
        <w:t xml:space="preserve">"Commencement Date" </w:t>
      </w:r>
      <w:r w:rsidRPr="005701BE">
        <w:rPr>
          <w:rFonts w:ascii="Calibri Light" w:eastAsia="Times New Roman" w:hAnsi="Calibri Light" w:cs="Calibri Light"/>
          <w:kern w:val="0"/>
          <w:sz w:val="22"/>
          <w:szCs w:val="22"/>
          <w:lang w:eastAsia="en-ZA"/>
          <w14:ligatures w14:val="none"/>
          <w:rPrChange w:id="28" w:author="Nyangeni, A, Mr [anyangeni@sun.ac.za]" w:date="2025-05-02T09:55:00Z" w16du:dateUtc="2025-05-02T07:55:00Z">
            <w:rPr>
              <w:lang w:eastAsia="en-ZA"/>
            </w:rPr>
          </w:rPrChange>
        </w:rPr>
        <w:t>shall mean the date on which this Agreement shall become effective and binding upon the Parties and shall be the date of signature of the last Party to sign this Agreement; </w:t>
      </w:r>
    </w:p>
    <w:p w14:paraId="26D2C4B4" w14:textId="77777777" w:rsidR="006669F4" w:rsidRPr="006669F4" w:rsidRDefault="006669F4" w:rsidP="006669F4">
      <w:pPr>
        <w:spacing w:after="0" w:line="240" w:lineRule="auto"/>
        <w:ind w:left="720" w:right="45"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7ED0FD43" w14:textId="5A70913D" w:rsidR="006669F4" w:rsidRPr="005701BE" w:rsidRDefault="006669F4" w:rsidP="005701BE">
      <w:pPr>
        <w:pStyle w:val="ListParagraph"/>
        <w:numPr>
          <w:ilvl w:val="1"/>
          <w:numId w:val="59"/>
        </w:numPr>
        <w:spacing w:after="0" w:line="240" w:lineRule="auto"/>
        <w:ind w:left="709" w:right="45" w:hanging="709"/>
        <w:jc w:val="both"/>
        <w:textAlignment w:val="baseline"/>
        <w:rPr>
          <w:rFonts w:ascii="Segoe UI" w:eastAsia="Times New Roman" w:hAnsi="Segoe UI" w:cs="Segoe UI"/>
          <w:kern w:val="0"/>
          <w:sz w:val="18"/>
          <w:szCs w:val="18"/>
          <w:lang w:eastAsia="en-ZA"/>
          <w14:ligatures w14:val="none"/>
          <w:rPrChange w:id="29" w:author="Nyangeni, A, Mr [anyangeni@sun.ac.za]" w:date="2025-05-02T09:55:00Z" w16du:dateUtc="2025-05-02T07:55:00Z">
            <w:rPr>
              <w:rFonts w:ascii="Segoe UI" w:hAnsi="Segoe UI" w:cs="Segoe UI"/>
              <w:sz w:val="18"/>
              <w:szCs w:val="18"/>
              <w:lang w:eastAsia="en-ZA"/>
            </w:rPr>
          </w:rPrChange>
        </w:rPr>
        <w:pPrChange w:id="30" w:author="Nyangeni, A, Mr [anyangeni@sun.ac.za]" w:date="2025-05-02T09:55:00Z" w16du:dateUtc="2025-05-02T07:55:00Z">
          <w:pPr>
            <w:spacing w:after="0" w:line="240" w:lineRule="auto"/>
            <w:ind w:left="720" w:right="45" w:hanging="720"/>
            <w:jc w:val="both"/>
            <w:textAlignment w:val="baseline"/>
          </w:pPr>
        </w:pPrChange>
      </w:pPr>
      <w:del w:id="31" w:author="Nyangeni, A, Mr [anyangeni@sun.ac.za]" w:date="2025-05-02T09:55:00Z" w16du:dateUtc="2025-05-02T07:55:00Z">
        <w:r w:rsidRPr="005701BE" w:rsidDel="005701BE">
          <w:rPr>
            <w:rFonts w:ascii="Calibri Light" w:eastAsia="Times New Roman" w:hAnsi="Calibri Light" w:cs="Calibri Light"/>
            <w:kern w:val="0"/>
            <w:sz w:val="22"/>
            <w:szCs w:val="22"/>
            <w:lang w:eastAsia="en-ZA"/>
            <w14:ligatures w14:val="none"/>
            <w:rPrChange w:id="32" w:author="Nyangeni, A, Mr [anyangeni@sun.ac.za]" w:date="2025-05-02T09:55:00Z" w16du:dateUtc="2025-05-02T07:55:00Z">
              <w:rPr>
                <w:lang w:eastAsia="en-ZA"/>
              </w:rPr>
            </w:rPrChange>
          </w:rPr>
          <w:delText>1.3</w:delText>
        </w:r>
        <w:r w:rsidRPr="005701BE" w:rsidDel="005701BE">
          <w:rPr>
            <w:rFonts w:ascii="Calibri" w:eastAsia="Times New Roman" w:hAnsi="Calibri" w:cs="Calibri"/>
            <w:kern w:val="0"/>
            <w:sz w:val="22"/>
            <w:szCs w:val="22"/>
            <w:lang w:eastAsia="en-ZA"/>
            <w14:ligatures w14:val="none"/>
            <w:rPrChange w:id="33" w:author="Nyangeni, A, Mr [anyangeni@sun.ac.za]" w:date="2025-05-02T09:55:00Z" w16du:dateUtc="2025-05-02T07:55:00Z">
              <w:rPr>
                <w:rFonts w:ascii="Calibri" w:hAnsi="Calibri" w:cs="Calibri"/>
                <w:lang w:eastAsia="en-ZA"/>
              </w:rPr>
            </w:rPrChange>
          </w:rPr>
          <w:tab/>
        </w:r>
      </w:del>
      <w:r w:rsidRPr="005701BE">
        <w:rPr>
          <w:rFonts w:ascii="Calibri Light" w:eastAsia="Times New Roman" w:hAnsi="Calibri Light" w:cs="Calibri Light"/>
          <w:b/>
          <w:bCs/>
          <w:kern w:val="0"/>
          <w:sz w:val="22"/>
          <w:szCs w:val="22"/>
          <w:lang w:eastAsia="en-ZA"/>
          <w14:ligatures w14:val="none"/>
          <w:rPrChange w:id="34" w:author="Nyangeni, A, Mr [anyangeni@sun.ac.za]" w:date="2025-05-02T09:55:00Z" w16du:dateUtc="2025-05-02T07:55:00Z">
            <w:rPr>
              <w:b/>
              <w:bCs/>
              <w:lang w:eastAsia="en-ZA"/>
            </w:rPr>
          </w:rPrChange>
        </w:rPr>
        <w:t>“Responsible Party”</w:t>
      </w:r>
      <w:r w:rsidRPr="005701BE">
        <w:rPr>
          <w:rFonts w:ascii="Calibri Light" w:eastAsia="Times New Roman" w:hAnsi="Calibri Light" w:cs="Calibri Light"/>
          <w:kern w:val="0"/>
          <w:sz w:val="22"/>
          <w:szCs w:val="22"/>
          <w:lang w:eastAsia="en-ZA"/>
          <w14:ligatures w14:val="none"/>
          <w:rPrChange w:id="35" w:author="Nyangeni, A, Mr [anyangeni@sun.ac.za]" w:date="2025-05-02T09:55:00Z" w16du:dateUtc="2025-05-02T07:55:00Z">
            <w:rPr>
              <w:lang w:eastAsia="en-ZA"/>
            </w:rPr>
          </w:rPrChange>
        </w:rPr>
        <w:t xml:space="preserve"> means a public or private body or any other person which, alone or in conjunction with others, determines the purpose of and means for Processing Personal Data; </w:t>
      </w:r>
    </w:p>
    <w:p w14:paraId="3290E54F" w14:textId="77777777" w:rsidR="006669F4" w:rsidRPr="006669F4" w:rsidRDefault="006669F4" w:rsidP="006669F4">
      <w:pPr>
        <w:spacing w:after="0" w:line="240" w:lineRule="auto"/>
        <w:ind w:left="720" w:right="45"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7BB9C5D0" w14:textId="1F0B1A90" w:rsidR="006669F4" w:rsidRPr="005701BE" w:rsidRDefault="006669F4" w:rsidP="005701BE">
      <w:pPr>
        <w:pStyle w:val="ListParagraph"/>
        <w:numPr>
          <w:ilvl w:val="1"/>
          <w:numId w:val="59"/>
        </w:numPr>
        <w:spacing w:after="0" w:line="240" w:lineRule="auto"/>
        <w:ind w:left="709" w:hanging="709"/>
        <w:jc w:val="both"/>
        <w:textAlignment w:val="baseline"/>
        <w:rPr>
          <w:rFonts w:ascii="Calibri Light" w:eastAsia="Times New Roman" w:hAnsi="Calibri Light" w:cs="Calibri Light"/>
          <w:kern w:val="0"/>
          <w:sz w:val="22"/>
          <w:szCs w:val="22"/>
          <w:lang w:eastAsia="en-ZA"/>
          <w14:ligatures w14:val="none"/>
          <w:rPrChange w:id="36" w:author="Nyangeni, A, Mr [anyangeni@sun.ac.za]" w:date="2025-05-02T09:55:00Z" w16du:dateUtc="2025-05-02T07:55:00Z">
            <w:rPr>
              <w:lang w:eastAsia="en-ZA"/>
            </w:rPr>
          </w:rPrChange>
        </w:rPr>
        <w:pPrChange w:id="37" w:author="Nyangeni, A, Mr [anyangeni@sun.ac.za]" w:date="2025-05-02T09:55:00Z" w16du:dateUtc="2025-05-02T07:55:00Z">
          <w:pPr>
            <w:numPr>
              <w:numId w:val="9"/>
            </w:numPr>
            <w:tabs>
              <w:tab w:val="num" w:pos="720"/>
            </w:tabs>
            <w:spacing w:after="0" w:line="240" w:lineRule="auto"/>
            <w:ind w:left="720"/>
            <w:jc w:val="both"/>
            <w:textAlignment w:val="baseline"/>
          </w:pPr>
        </w:pPrChange>
      </w:pPr>
      <w:r w:rsidRPr="005701BE">
        <w:rPr>
          <w:rFonts w:ascii="Calibri Light" w:eastAsia="Times New Roman" w:hAnsi="Calibri Light" w:cs="Calibri Light"/>
          <w:kern w:val="0"/>
          <w:sz w:val="22"/>
          <w:szCs w:val="22"/>
          <w:lang w:eastAsia="en-ZA"/>
          <w14:ligatures w14:val="none"/>
          <w:rPrChange w:id="38" w:author="Nyangeni, A, Mr [anyangeni@sun.ac.za]" w:date="2025-05-02T09:55:00Z" w16du:dateUtc="2025-05-02T07:55:00Z">
            <w:rPr>
              <w:lang w:eastAsia="en-ZA"/>
            </w:rPr>
          </w:rPrChange>
        </w:rPr>
        <w:t>“</w:t>
      </w:r>
      <w:r w:rsidRPr="005701BE">
        <w:rPr>
          <w:rFonts w:ascii="Calibri Light" w:eastAsia="Times New Roman" w:hAnsi="Calibri Light" w:cs="Calibri Light"/>
          <w:b/>
          <w:bCs/>
          <w:kern w:val="0"/>
          <w:sz w:val="22"/>
          <w:szCs w:val="22"/>
          <w:lang w:eastAsia="en-ZA"/>
          <w14:ligatures w14:val="none"/>
          <w:rPrChange w:id="39" w:author="Nyangeni, A, Mr [anyangeni@sun.ac.za]" w:date="2025-05-02T09:55:00Z" w16du:dateUtc="2025-05-02T07:55:00Z">
            <w:rPr>
              <w:b/>
              <w:bCs/>
              <w:lang w:eastAsia="en-ZA"/>
            </w:rPr>
          </w:rPrChange>
        </w:rPr>
        <w:t xml:space="preserve">Original Study Data” </w:t>
      </w:r>
      <w:r w:rsidRPr="005701BE">
        <w:rPr>
          <w:rFonts w:ascii="Calibri Light" w:eastAsia="Times New Roman" w:hAnsi="Calibri Light" w:cs="Calibri Light"/>
          <w:kern w:val="0"/>
          <w:sz w:val="22"/>
          <w:szCs w:val="22"/>
          <w:lang w:eastAsia="en-ZA"/>
          <w14:ligatures w14:val="none"/>
          <w:rPrChange w:id="40" w:author="Nyangeni, A, Mr [anyangeni@sun.ac.za]" w:date="2025-05-02T09:55:00Z" w16du:dateUtc="2025-05-02T07:55:00Z">
            <w:rPr>
              <w:lang w:eastAsia="en-ZA"/>
            </w:rPr>
          </w:rPrChange>
        </w:rPr>
        <w:t xml:space="preserve">shall mean the health-related data listed in </w:t>
      </w:r>
      <w:r w:rsidRPr="005701BE">
        <w:rPr>
          <w:rFonts w:ascii="Calibri Light" w:eastAsia="Times New Roman" w:hAnsi="Calibri Light" w:cs="Calibri Light"/>
          <w:b/>
          <w:bCs/>
          <w:kern w:val="0"/>
          <w:sz w:val="22"/>
          <w:szCs w:val="22"/>
          <w:lang w:eastAsia="en-ZA"/>
          <w14:ligatures w14:val="none"/>
          <w:rPrChange w:id="41" w:author="Nyangeni, A, Mr [anyangeni@sun.ac.za]" w:date="2025-05-02T09:55:00Z" w16du:dateUtc="2025-05-02T07:55:00Z">
            <w:rPr>
              <w:b/>
              <w:bCs/>
              <w:lang w:eastAsia="en-ZA"/>
            </w:rPr>
          </w:rPrChange>
        </w:rPr>
        <w:t>Annexure “A”</w:t>
      </w:r>
      <w:r w:rsidRPr="005701BE">
        <w:rPr>
          <w:rFonts w:ascii="Calibri Light" w:eastAsia="Times New Roman" w:hAnsi="Calibri Light" w:cs="Calibri Light"/>
          <w:kern w:val="0"/>
          <w:sz w:val="22"/>
          <w:szCs w:val="22"/>
          <w:lang w:eastAsia="en-ZA"/>
          <w14:ligatures w14:val="none"/>
          <w:rPrChange w:id="42" w:author="Nyangeni, A, Mr [anyangeni@sun.ac.za]" w:date="2025-05-02T09:55:00Z" w16du:dateUtc="2025-05-02T07:55:00Z">
            <w:rPr>
              <w:lang w:eastAsia="en-ZA"/>
            </w:rPr>
          </w:rPrChange>
        </w:rPr>
        <w:t xml:space="preserve"> hereto and any other data actually transferred by the Data Provider to the Data Recipient under this Agreement;   </w:t>
      </w:r>
    </w:p>
    <w:p w14:paraId="20E6ACA8" w14:textId="77777777" w:rsidR="006669F4" w:rsidRPr="006669F4" w:rsidRDefault="006669F4" w:rsidP="006669F4">
      <w:pPr>
        <w:spacing w:after="0" w:line="240" w:lineRule="auto"/>
        <w:ind w:left="705" w:right="45"/>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4C7A78AE" w14:textId="4D546175" w:rsidR="006669F4" w:rsidRPr="005701BE" w:rsidRDefault="006669F4" w:rsidP="005701BE">
      <w:pPr>
        <w:pStyle w:val="ListParagraph"/>
        <w:numPr>
          <w:ilvl w:val="1"/>
          <w:numId w:val="59"/>
        </w:numPr>
        <w:spacing w:after="0" w:line="240" w:lineRule="auto"/>
        <w:ind w:left="709" w:hanging="709"/>
        <w:jc w:val="both"/>
        <w:textAlignment w:val="baseline"/>
        <w:rPr>
          <w:rFonts w:ascii="Calibri Light" w:eastAsia="Times New Roman" w:hAnsi="Calibri Light" w:cs="Calibri Light"/>
          <w:kern w:val="0"/>
          <w:sz w:val="22"/>
          <w:szCs w:val="22"/>
          <w:lang w:eastAsia="en-ZA"/>
          <w14:ligatures w14:val="none"/>
          <w:rPrChange w:id="43" w:author="Nyangeni, A, Mr [anyangeni@sun.ac.za]" w:date="2025-05-02T09:55:00Z" w16du:dateUtc="2025-05-02T07:55:00Z">
            <w:rPr>
              <w:lang w:eastAsia="en-ZA"/>
            </w:rPr>
          </w:rPrChange>
        </w:rPr>
        <w:pPrChange w:id="44" w:author="Nyangeni, A, Mr [anyangeni@sun.ac.za]" w:date="2025-05-02T09:55:00Z" w16du:dateUtc="2025-05-02T07:55:00Z">
          <w:pPr>
            <w:numPr>
              <w:numId w:val="10"/>
            </w:numPr>
            <w:tabs>
              <w:tab w:val="num" w:pos="720"/>
            </w:tabs>
            <w:spacing w:after="0" w:line="240" w:lineRule="auto"/>
            <w:ind w:left="720"/>
            <w:jc w:val="both"/>
            <w:textAlignment w:val="baseline"/>
          </w:pPr>
        </w:pPrChange>
      </w:pPr>
      <w:r w:rsidRPr="005701BE">
        <w:rPr>
          <w:rFonts w:ascii="Calibri Light" w:eastAsia="Times New Roman" w:hAnsi="Calibri Light" w:cs="Calibri Light"/>
          <w:kern w:val="0"/>
          <w:sz w:val="22"/>
          <w:szCs w:val="22"/>
          <w:lang w:eastAsia="en-ZA"/>
          <w14:ligatures w14:val="none"/>
          <w:rPrChange w:id="45" w:author="Nyangeni, A, Mr [anyangeni@sun.ac.za]" w:date="2025-05-02T09:55:00Z" w16du:dateUtc="2025-05-02T07:55:00Z">
            <w:rPr>
              <w:lang w:eastAsia="en-ZA"/>
            </w:rPr>
          </w:rPrChange>
        </w:rPr>
        <w:t>“</w:t>
      </w:r>
      <w:r w:rsidRPr="005701BE">
        <w:rPr>
          <w:rFonts w:ascii="Calibri Light" w:eastAsia="Times New Roman" w:hAnsi="Calibri Light" w:cs="Calibri Light"/>
          <w:b/>
          <w:bCs/>
          <w:kern w:val="0"/>
          <w:sz w:val="22"/>
          <w:szCs w:val="22"/>
          <w:lang w:eastAsia="en-ZA"/>
          <w14:ligatures w14:val="none"/>
          <w:rPrChange w:id="46" w:author="Nyangeni, A, Mr [anyangeni@sun.ac.za]" w:date="2025-05-02T09:55:00Z" w16du:dateUtc="2025-05-02T07:55:00Z">
            <w:rPr>
              <w:b/>
              <w:bCs/>
              <w:lang w:eastAsia="en-ZA"/>
            </w:rPr>
          </w:rPrChange>
        </w:rPr>
        <w:t>Data Protection Legislation</w:t>
      </w:r>
      <w:r w:rsidRPr="005701BE">
        <w:rPr>
          <w:rFonts w:ascii="Calibri Light" w:eastAsia="Times New Roman" w:hAnsi="Calibri Light" w:cs="Calibri Light"/>
          <w:kern w:val="0"/>
          <w:sz w:val="22"/>
          <w:szCs w:val="22"/>
          <w:lang w:eastAsia="en-ZA"/>
          <w14:ligatures w14:val="none"/>
          <w:rPrChange w:id="47" w:author="Nyangeni, A, Mr [anyangeni@sun.ac.za]" w:date="2025-05-02T09:55:00Z" w16du:dateUtc="2025-05-02T07:55:00Z">
            <w:rPr>
              <w:lang w:eastAsia="en-ZA"/>
            </w:rPr>
          </w:rPrChange>
        </w:rPr>
        <w:t>” shall mean any data protection or data privacy laws as may be applicable, including but not limited to POPIA, the Electronic Communications and Transactions Act 26 of 2005, the Consumer Protection Act 68 of 2008, and the General Data Protection Regulation (GDPR); </w:t>
      </w:r>
    </w:p>
    <w:p w14:paraId="11748846" w14:textId="77777777" w:rsidR="006669F4" w:rsidRPr="006669F4" w:rsidRDefault="006669F4" w:rsidP="006669F4">
      <w:pPr>
        <w:spacing w:after="0" w:line="240" w:lineRule="auto"/>
        <w:ind w:left="705" w:right="4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3E9CAFD5" w14:textId="20CD5BE9" w:rsidR="006669F4" w:rsidRPr="005701BE" w:rsidRDefault="006669F4" w:rsidP="005701BE">
      <w:pPr>
        <w:pStyle w:val="ListParagraph"/>
        <w:numPr>
          <w:ilvl w:val="1"/>
          <w:numId w:val="59"/>
        </w:numPr>
        <w:spacing w:after="0" w:line="240" w:lineRule="auto"/>
        <w:ind w:left="709" w:hanging="709"/>
        <w:jc w:val="both"/>
        <w:textAlignment w:val="baseline"/>
        <w:rPr>
          <w:rFonts w:ascii="Calibri Light" w:eastAsia="Times New Roman" w:hAnsi="Calibri Light" w:cs="Calibri Light"/>
          <w:kern w:val="0"/>
          <w:sz w:val="22"/>
          <w:szCs w:val="22"/>
          <w:lang w:eastAsia="en-ZA"/>
          <w14:ligatures w14:val="none"/>
          <w:rPrChange w:id="48" w:author="Nyangeni, A, Mr [anyangeni@sun.ac.za]" w:date="2025-05-02T09:55:00Z" w16du:dateUtc="2025-05-02T07:55:00Z">
            <w:rPr>
              <w:lang w:eastAsia="en-ZA"/>
            </w:rPr>
          </w:rPrChange>
        </w:rPr>
        <w:pPrChange w:id="49" w:author="Nyangeni, A, Mr [anyangeni@sun.ac.za]" w:date="2025-05-02T09:55:00Z" w16du:dateUtc="2025-05-02T07:55:00Z">
          <w:pPr>
            <w:numPr>
              <w:numId w:val="11"/>
            </w:numPr>
            <w:tabs>
              <w:tab w:val="num" w:pos="720"/>
            </w:tabs>
            <w:spacing w:after="0" w:line="240" w:lineRule="auto"/>
            <w:ind w:left="720"/>
            <w:jc w:val="both"/>
            <w:textAlignment w:val="baseline"/>
          </w:pPr>
        </w:pPrChange>
      </w:pPr>
      <w:r w:rsidRPr="005701BE">
        <w:rPr>
          <w:rFonts w:ascii="Calibri Light" w:eastAsia="Times New Roman" w:hAnsi="Calibri Light" w:cs="Calibri Light"/>
          <w:b/>
          <w:bCs/>
          <w:kern w:val="0"/>
          <w:sz w:val="22"/>
          <w:szCs w:val="22"/>
          <w:lang w:eastAsia="en-ZA"/>
          <w14:ligatures w14:val="none"/>
          <w:rPrChange w:id="50" w:author="Nyangeni, A, Mr [anyangeni@sun.ac.za]" w:date="2025-05-02T09:55:00Z" w16du:dateUtc="2025-05-02T07:55:00Z">
            <w:rPr>
              <w:b/>
              <w:bCs/>
              <w:lang w:eastAsia="en-ZA"/>
            </w:rPr>
          </w:rPrChange>
        </w:rPr>
        <w:t xml:space="preserve">“Data Subject” </w:t>
      </w:r>
      <w:r w:rsidRPr="005701BE">
        <w:rPr>
          <w:rFonts w:ascii="Calibri Light" w:eastAsia="Times New Roman" w:hAnsi="Calibri Light" w:cs="Calibri Light"/>
          <w:kern w:val="0"/>
          <w:sz w:val="22"/>
          <w:szCs w:val="22"/>
          <w:lang w:eastAsia="en-ZA"/>
          <w14:ligatures w14:val="none"/>
          <w:rPrChange w:id="51" w:author="Nyangeni, A, Mr [anyangeni@sun.ac.za]" w:date="2025-05-02T09:55:00Z" w16du:dateUtc="2025-05-02T07:55:00Z">
            <w:rPr>
              <w:lang w:eastAsia="en-ZA"/>
            </w:rPr>
          </w:rPrChange>
        </w:rPr>
        <w:t>means the person to whom Personal Data relates; </w:t>
      </w:r>
    </w:p>
    <w:p w14:paraId="1C126662" w14:textId="77777777" w:rsidR="006669F4" w:rsidRPr="006669F4" w:rsidRDefault="006669F4" w:rsidP="006669F4">
      <w:pPr>
        <w:spacing w:after="0" w:line="240" w:lineRule="auto"/>
        <w:ind w:left="705" w:right="45"/>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08EE7594" w14:textId="09DF6B76" w:rsidR="006669F4" w:rsidRPr="005701BE" w:rsidRDefault="006669F4" w:rsidP="005701BE">
      <w:pPr>
        <w:pStyle w:val="ListParagraph"/>
        <w:numPr>
          <w:ilvl w:val="1"/>
          <w:numId w:val="59"/>
        </w:numPr>
        <w:spacing w:after="0" w:line="240" w:lineRule="auto"/>
        <w:ind w:left="709" w:hanging="709"/>
        <w:jc w:val="both"/>
        <w:textAlignment w:val="baseline"/>
        <w:rPr>
          <w:rFonts w:ascii="Calibri Light" w:eastAsia="Times New Roman" w:hAnsi="Calibri Light" w:cs="Calibri Light"/>
          <w:kern w:val="0"/>
          <w:sz w:val="22"/>
          <w:szCs w:val="22"/>
          <w:lang w:eastAsia="en-ZA"/>
          <w14:ligatures w14:val="none"/>
          <w:rPrChange w:id="52" w:author="Nyangeni, A, Mr [anyangeni@sun.ac.za]" w:date="2025-05-02T09:55:00Z" w16du:dateUtc="2025-05-02T07:55:00Z">
            <w:rPr>
              <w:lang w:eastAsia="en-ZA"/>
            </w:rPr>
          </w:rPrChange>
        </w:rPr>
        <w:pPrChange w:id="53" w:author="Nyangeni, A, Mr [anyangeni@sun.ac.za]" w:date="2025-05-02T09:55:00Z" w16du:dateUtc="2025-05-02T07:55:00Z">
          <w:pPr>
            <w:numPr>
              <w:numId w:val="12"/>
            </w:numPr>
            <w:tabs>
              <w:tab w:val="num" w:pos="720"/>
            </w:tabs>
            <w:spacing w:after="0" w:line="240" w:lineRule="auto"/>
            <w:ind w:left="720"/>
            <w:jc w:val="both"/>
            <w:textAlignment w:val="baseline"/>
          </w:pPr>
        </w:pPrChange>
      </w:pPr>
      <w:r w:rsidRPr="005701BE">
        <w:rPr>
          <w:rFonts w:ascii="Calibri Light" w:eastAsia="Times New Roman" w:hAnsi="Calibri Light" w:cs="Calibri Light"/>
          <w:b/>
          <w:bCs/>
          <w:kern w:val="0"/>
          <w:sz w:val="22"/>
          <w:szCs w:val="22"/>
          <w:lang w:eastAsia="en-ZA"/>
          <w14:ligatures w14:val="none"/>
          <w:rPrChange w:id="54" w:author="Nyangeni, A, Mr [anyangeni@sun.ac.za]" w:date="2025-05-02T09:55:00Z" w16du:dateUtc="2025-05-02T07:55:00Z">
            <w:rPr>
              <w:b/>
              <w:bCs/>
              <w:lang w:eastAsia="en-ZA"/>
            </w:rPr>
          </w:rPrChange>
        </w:rPr>
        <w:t>“RP1 De-identified Data”</w:t>
      </w:r>
      <w:r w:rsidRPr="005701BE">
        <w:rPr>
          <w:rFonts w:ascii="Calibri Light" w:eastAsia="Times New Roman" w:hAnsi="Calibri Light" w:cs="Calibri Light"/>
          <w:kern w:val="0"/>
          <w:sz w:val="22"/>
          <w:szCs w:val="22"/>
          <w:lang w:eastAsia="en-ZA"/>
          <w14:ligatures w14:val="none"/>
          <w:rPrChange w:id="55" w:author="Nyangeni, A, Mr [anyangeni@sun.ac.za]" w:date="2025-05-02T09:55:00Z" w16du:dateUtc="2025-05-02T07:55:00Z">
            <w:rPr>
              <w:lang w:eastAsia="en-ZA"/>
            </w:rPr>
          </w:rPrChange>
        </w:rPr>
        <w:t xml:space="preserve"> means data with the following information deleted; (1) information that identifies the Data Subject, (2) information that can be used or manipulated by a reasonably foreseeable method to identify the Data Subject or, (3) information that can be linked by a reasonably foreseeable method to other information that identifies the Data Subject;   </w:t>
      </w:r>
    </w:p>
    <w:p w14:paraId="3F21562E" w14:textId="77777777" w:rsidR="006669F4" w:rsidRPr="006669F4" w:rsidRDefault="006669F4" w:rsidP="006669F4">
      <w:pPr>
        <w:spacing w:after="0" w:line="240" w:lineRule="auto"/>
        <w:ind w:left="705" w:right="45"/>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7CF3EB03" w14:textId="50A6B382" w:rsidR="006669F4" w:rsidRPr="005701BE" w:rsidRDefault="006669F4" w:rsidP="005701BE">
      <w:pPr>
        <w:pStyle w:val="ListParagraph"/>
        <w:numPr>
          <w:ilvl w:val="1"/>
          <w:numId w:val="59"/>
        </w:numPr>
        <w:spacing w:after="0" w:line="240" w:lineRule="auto"/>
        <w:ind w:left="709" w:hanging="709"/>
        <w:jc w:val="both"/>
        <w:textAlignment w:val="baseline"/>
        <w:rPr>
          <w:rFonts w:ascii="Calibri Light" w:eastAsia="Times New Roman" w:hAnsi="Calibri Light" w:cs="Calibri Light"/>
          <w:kern w:val="0"/>
          <w:sz w:val="22"/>
          <w:szCs w:val="22"/>
          <w:lang w:eastAsia="en-ZA"/>
          <w14:ligatures w14:val="none"/>
          <w:rPrChange w:id="56" w:author="Nyangeni, A, Mr [anyangeni@sun.ac.za]" w:date="2025-05-02T09:56:00Z" w16du:dateUtc="2025-05-02T07:56:00Z">
            <w:rPr>
              <w:lang w:eastAsia="en-ZA"/>
            </w:rPr>
          </w:rPrChange>
        </w:rPr>
        <w:pPrChange w:id="57" w:author="Nyangeni, A, Mr [anyangeni@sun.ac.za]" w:date="2025-05-02T09:56:00Z" w16du:dateUtc="2025-05-02T07:56:00Z">
          <w:pPr>
            <w:numPr>
              <w:numId w:val="13"/>
            </w:numPr>
            <w:tabs>
              <w:tab w:val="num" w:pos="720"/>
            </w:tabs>
            <w:spacing w:after="0" w:line="240" w:lineRule="auto"/>
            <w:ind w:left="720"/>
            <w:jc w:val="both"/>
            <w:textAlignment w:val="baseline"/>
          </w:pPr>
        </w:pPrChange>
      </w:pPr>
      <w:r w:rsidRPr="005701BE">
        <w:rPr>
          <w:rFonts w:ascii="Calibri Light" w:eastAsia="Times New Roman" w:hAnsi="Calibri Light" w:cs="Calibri Light"/>
          <w:b/>
          <w:bCs/>
          <w:kern w:val="0"/>
          <w:sz w:val="22"/>
          <w:szCs w:val="22"/>
          <w:lang w:eastAsia="en-ZA"/>
          <w14:ligatures w14:val="none"/>
          <w:rPrChange w:id="58" w:author="Nyangeni, A, Mr [anyangeni@sun.ac.za]" w:date="2025-05-02T09:56:00Z" w16du:dateUtc="2025-05-02T07:56:00Z">
            <w:rPr>
              <w:b/>
              <w:bCs/>
              <w:lang w:eastAsia="en-ZA"/>
            </w:rPr>
          </w:rPrChange>
        </w:rPr>
        <w:t>“HE</w:t>
      </w:r>
      <w:r w:rsidRPr="005701BE">
        <w:rPr>
          <w:rFonts w:ascii="Calibri Light" w:eastAsia="Times New Roman" w:hAnsi="Calibri Light" w:cs="Calibri Light"/>
          <w:b/>
          <w:bCs/>
          <w:kern w:val="0"/>
          <w:sz w:val="17"/>
          <w:szCs w:val="17"/>
          <w:vertAlign w:val="superscript"/>
          <w:lang w:eastAsia="en-ZA"/>
          <w14:ligatures w14:val="none"/>
          <w:rPrChange w:id="59" w:author="Nyangeni, A, Mr [anyangeni@sun.ac.za]" w:date="2025-05-02T09:56:00Z" w16du:dateUtc="2025-05-02T07:56:00Z">
            <w:rPr>
              <w:b/>
              <w:bCs/>
              <w:sz w:val="17"/>
              <w:szCs w:val="17"/>
              <w:vertAlign w:val="superscript"/>
              <w:lang w:eastAsia="en-ZA"/>
            </w:rPr>
          </w:rPrChange>
        </w:rPr>
        <w:t>2</w:t>
      </w:r>
      <w:r w:rsidRPr="005701BE">
        <w:rPr>
          <w:rFonts w:ascii="Calibri Light" w:eastAsia="Times New Roman" w:hAnsi="Calibri Light" w:cs="Calibri Light"/>
          <w:b/>
          <w:bCs/>
          <w:kern w:val="0"/>
          <w:sz w:val="22"/>
          <w:szCs w:val="22"/>
          <w:lang w:eastAsia="en-ZA"/>
          <w14:ligatures w14:val="none"/>
          <w:rPrChange w:id="60" w:author="Nyangeni, A, Mr [anyangeni@sun.ac.za]" w:date="2025-05-02T09:56:00Z" w16du:dateUtc="2025-05-02T07:56:00Z">
            <w:rPr>
              <w:b/>
              <w:bCs/>
              <w:lang w:eastAsia="en-ZA"/>
            </w:rPr>
          </w:rPrChange>
        </w:rPr>
        <w:t>AT Center Data Management Plan”</w:t>
      </w:r>
      <w:r w:rsidRPr="005701BE">
        <w:rPr>
          <w:rFonts w:ascii="Calibri Light" w:eastAsia="Times New Roman" w:hAnsi="Calibri Light" w:cs="Calibri Light"/>
          <w:kern w:val="0"/>
          <w:sz w:val="22"/>
          <w:szCs w:val="22"/>
          <w:lang w:eastAsia="en-ZA"/>
          <w14:ligatures w14:val="none"/>
          <w:rPrChange w:id="61" w:author="Nyangeni, A, Mr [anyangeni@sun.ac.za]" w:date="2025-05-02T09:56:00Z" w16du:dateUtc="2025-05-02T07:56:00Z">
            <w:rPr>
              <w:lang w:eastAsia="en-ZA"/>
            </w:rPr>
          </w:rPrChange>
        </w:rPr>
        <w:t xml:space="preserve"> means the data management plan applicable to the RP1 Study as may be amended and updated from time to time by the HE</w:t>
      </w:r>
      <w:r w:rsidRPr="005701BE">
        <w:rPr>
          <w:rFonts w:ascii="Calibri Light" w:eastAsia="Times New Roman" w:hAnsi="Calibri Light" w:cs="Calibri Light"/>
          <w:kern w:val="0"/>
          <w:sz w:val="17"/>
          <w:szCs w:val="17"/>
          <w:vertAlign w:val="superscript"/>
          <w:lang w:eastAsia="en-ZA"/>
          <w14:ligatures w14:val="none"/>
          <w:rPrChange w:id="62" w:author="Nyangeni, A, Mr [anyangeni@sun.ac.za]" w:date="2025-05-02T09:56:00Z" w16du:dateUtc="2025-05-02T07:56:00Z">
            <w:rPr>
              <w:sz w:val="17"/>
              <w:szCs w:val="17"/>
              <w:vertAlign w:val="superscript"/>
              <w:lang w:eastAsia="en-ZA"/>
            </w:rPr>
          </w:rPrChange>
        </w:rPr>
        <w:t>2</w:t>
      </w:r>
      <w:r w:rsidRPr="005701BE">
        <w:rPr>
          <w:rFonts w:ascii="Calibri Light" w:eastAsia="Times New Roman" w:hAnsi="Calibri Light" w:cs="Calibri Light"/>
          <w:kern w:val="0"/>
          <w:sz w:val="22"/>
          <w:szCs w:val="22"/>
          <w:lang w:eastAsia="en-ZA"/>
          <w14:ligatures w14:val="none"/>
          <w:rPrChange w:id="63" w:author="Nyangeni, A, Mr [anyangeni@sun.ac.za]" w:date="2025-05-02T09:56:00Z" w16du:dateUtc="2025-05-02T07:56:00Z">
            <w:rPr>
              <w:lang w:eastAsia="en-ZA"/>
            </w:rPr>
          </w:rPrChange>
        </w:rPr>
        <w:t>AT Center Consortium; </w:t>
      </w:r>
    </w:p>
    <w:p w14:paraId="348BDD28" w14:textId="77777777" w:rsidR="006669F4" w:rsidRPr="006669F4" w:rsidRDefault="006669F4" w:rsidP="006669F4">
      <w:pPr>
        <w:spacing w:after="0" w:line="240" w:lineRule="auto"/>
        <w:ind w:right="45"/>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74B0262A" w14:textId="6BCD567B" w:rsidR="006669F4" w:rsidRPr="005701BE" w:rsidRDefault="006669F4" w:rsidP="005701BE">
      <w:pPr>
        <w:pStyle w:val="ListParagraph"/>
        <w:numPr>
          <w:ilvl w:val="1"/>
          <w:numId w:val="59"/>
        </w:numPr>
        <w:spacing w:after="0" w:line="240" w:lineRule="auto"/>
        <w:ind w:left="709" w:hanging="709"/>
        <w:jc w:val="both"/>
        <w:textAlignment w:val="baseline"/>
        <w:rPr>
          <w:rFonts w:ascii="Calibri Light" w:eastAsia="Times New Roman" w:hAnsi="Calibri Light" w:cs="Calibri Light"/>
          <w:kern w:val="0"/>
          <w:sz w:val="22"/>
          <w:szCs w:val="22"/>
          <w:lang w:eastAsia="en-ZA"/>
          <w14:ligatures w14:val="none"/>
          <w:rPrChange w:id="64" w:author="Nyangeni, A, Mr [anyangeni@sun.ac.za]" w:date="2025-05-02T09:56:00Z" w16du:dateUtc="2025-05-02T07:56:00Z">
            <w:rPr>
              <w:lang w:eastAsia="en-ZA"/>
            </w:rPr>
          </w:rPrChange>
        </w:rPr>
        <w:pPrChange w:id="65" w:author="Nyangeni, A, Mr [anyangeni@sun.ac.za]" w:date="2025-05-02T09:56:00Z" w16du:dateUtc="2025-05-02T07:56:00Z">
          <w:pPr>
            <w:numPr>
              <w:numId w:val="14"/>
            </w:numPr>
            <w:tabs>
              <w:tab w:val="num" w:pos="720"/>
            </w:tabs>
            <w:spacing w:after="0" w:line="240" w:lineRule="auto"/>
            <w:ind w:left="720"/>
            <w:jc w:val="both"/>
            <w:textAlignment w:val="baseline"/>
          </w:pPr>
        </w:pPrChange>
      </w:pPr>
      <w:r w:rsidRPr="005701BE">
        <w:rPr>
          <w:rFonts w:ascii="Calibri Light" w:eastAsia="Times New Roman" w:hAnsi="Calibri Light" w:cs="Calibri Light"/>
          <w:b/>
          <w:bCs/>
          <w:kern w:val="0"/>
          <w:sz w:val="22"/>
          <w:szCs w:val="22"/>
          <w:lang w:eastAsia="en-ZA"/>
          <w14:ligatures w14:val="none"/>
          <w:rPrChange w:id="66" w:author="Nyangeni, A, Mr [anyangeni@sun.ac.za]" w:date="2025-05-02T09:56:00Z" w16du:dateUtc="2025-05-02T07:56:00Z">
            <w:rPr>
              <w:b/>
              <w:bCs/>
              <w:lang w:eastAsia="en-ZA"/>
            </w:rPr>
          </w:rPrChange>
        </w:rPr>
        <w:t>“HE</w:t>
      </w:r>
      <w:r w:rsidRPr="005701BE">
        <w:rPr>
          <w:rFonts w:ascii="Calibri Light" w:eastAsia="Times New Roman" w:hAnsi="Calibri Light" w:cs="Calibri Light"/>
          <w:b/>
          <w:bCs/>
          <w:kern w:val="0"/>
          <w:sz w:val="17"/>
          <w:szCs w:val="17"/>
          <w:vertAlign w:val="superscript"/>
          <w:lang w:eastAsia="en-ZA"/>
          <w14:ligatures w14:val="none"/>
          <w:rPrChange w:id="67" w:author="Nyangeni, A, Mr [anyangeni@sun.ac.za]" w:date="2025-05-02T09:56:00Z" w16du:dateUtc="2025-05-02T07:56:00Z">
            <w:rPr>
              <w:b/>
              <w:bCs/>
              <w:sz w:val="17"/>
              <w:szCs w:val="17"/>
              <w:vertAlign w:val="superscript"/>
              <w:lang w:eastAsia="en-ZA"/>
            </w:rPr>
          </w:rPrChange>
        </w:rPr>
        <w:t>2</w:t>
      </w:r>
      <w:r w:rsidRPr="005701BE">
        <w:rPr>
          <w:rFonts w:ascii="Calibri Light" w:eastAsia="Times New Roman" w:hAnsi="Calibri Light" w:cs="Calibri Light"/>
          <w:b/>
          <w:bCs/>
          <w:kern w:val="0"/>
          <w:sz w:val="22"/>
          <w:szCs w:val="22"/>
          <w:lang w:eastAsia="en-ZA"/>
          <w14:ligatures w14:val="none"/>
          <w:rPrChange w:id="68" w:author="Nyangeni, A, Mr [anyangeni@sun.ac.za]" w:date="2025-05-02T09:56:00Z" w16du:dateUtc="2025-05-02T07:56:00Z">
            <w:rPr>
              <w:b/>
              <w:bCs/>
              <w:lang w:eastAsia="en-ZA"/>
            </w:rPr>
          </w:rPrChange>
        </w:rPr>
        <w:t>AT Center Consortium”</w:t>
      </w:r>
      <w:r w:rsidRPr="005701BE">
        <w:rPr>
          <w:rFonts w:ascii="Calibri Light" w:eastAsia="Times New Roman" w:hAnsi="Calibri Light" w:cs="Calibri Light"/>
          <w:kern w:val="0"/>
          <w:sz w:val="22"/>
          <w:szCs w:val="22"/>
          <w:lang w:eastAsia="en-ZA"/>
          <w14:ligatures w14:val="none"/>
          <w:rPrChange w:id="69" w:author="Nyangeni, A, Mr [anyangeni@sun.ac.za]" w:date="2025-05-02T09:56:00Z" w16du:dateUtc="2025-05-02T07:56:00Z">
            <w:rPr>
              <w:lang w:eastAsia="en-ZA"/>
            </w:rPr>
          </w:rPrChange>
        </w:rPr>
        <w:t xml:space="preserve"> means the consortium members jointly working on the HEAT Center Project, as listed in </w:t>
      </w:r>
      <w:r w:rsidRPr="005701BE">
        <w:rPr>
          <w:rFonts w:ascii="Calibri Light" w:eastAsia="Times New Roman" w:hAnsi="Calibri Light" w:cs="Calibri Light"/>
          <w:b/>
          <w:bCs/>
          <w:kern w:val="0"/>
          <w:sz w:val="22"/>
          <w:szCs w:val="22"/>
          <w:lang w:eastAsia="en-ZA"/>
          <w14:ligatures w14:val="none"/>
          <w:rPrChange w:id="70" w:author="Nyangeni, A, Mr [anyangeni@sun.ac.za]" w:date="2025-05-02T09:56:00Z" w16du:dateUtc="2025-05-02T07:56:00Z">
            <w:rPr>
              <w:b/>
              <w:bCs/>
              <w:lang w:eastAsia="en-ZA"/>
            </w:rPr>
          </w:rPrChange>
        </w:rPr>
        <w:t xml:space="preserve">Annexure “C”, </w:t>
      </w:r>
      <w:r w:rsidRPr="005701BE">
        <w:rPr>
          <w:rFonts w:ascii="Calibri Light" w:eastAsia="Times New Roman" w:hAnsi="Calibri Light" w:cs="Calibri Light"/>
          <w:kern w:val="0"/>
          <w:sz w:val="22"/>
          <w:szCs w:val="22"/>
          <w:lang w:eastAsia="en-ZA"/>
          <w14:ligatures w14:val="none"/>
          <w:rPrChange w:id="71" w:author="Nyangeni, A, Mr [anyangeni@sun.ac.za]" w:date="2025-05-02T09:56:00Z" w16du:dateUtc="2025-05-02T07:56:00Z">
            <w:rPr>
              <w:lang w:eastAsia="en-ZA"/>
            </w:rPr>
          </w:rPrChange>
        </w:rPr>
        <w:t>as may be amended from time to time; </w:t>
      </w:r>
    </w:p>
    <w:p w14:paraId="24B502E9" w14:textId="77777777" w:rsidR="006669F4" w:rsidRPr="006669F4" w:rsidRDefault="006669F4" w:rsidP="006669F4">
      <w:pPr>
        <w:spacing w:after="0" w:line="240" w:lineRule="auto"/>
        <w:ind w:left="720"/>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4F3D5C9E" w14:textId="052C348F" w:rsidR="006669F4" w:rsidRPr="001219E6" w:rsidRDefault="006669F4" w:rsidP="005701BE">
      <w:pPr>
        <w:pStyle w:val="ListParagraph"/>
        <w:numPr>
          <w:ilvl w:val="1"/>
          <w:numId w:val="59"/>
        </w:numPr>
        <w:spacing w:after="0" w:line="240" w:lineRule="auto"/>
        <w:ind w:left="709" w:hanging="709"/>
        <w:jc w:val="both"/>
        <w:textAlignment w:val="baseline"/>
        <w:rPr>
          <w:rFonts w:ascii="Calibri Light" w:eastAsia="Times New Roman" w:hAnsi="Calibri Light" w:cs="Calibri Light"/>
          <w:kern w:val="0"/>
          <w:sz w:val="22"/>
          <w:szCs w:val="22"/>
          <w:lang w:eastAsia="en-ZA"/>
          <w14:ligatures w14:val="none"/>
          <w:rPrChange w:id="72" w:author="Nyangeni, A, Mr [anyangeni@sun.ac.za]" w:date="2025-05-02T09:59:00Z" w16du:dateUtc="2025-05-02T07:59:00Z">
            <w:rPr>
              <w:rFonts w:ascii="Calibri Light" w:hAnsi="Calibri Light"/>
              <w:sz w:val="22"/>
              <w:szCs w:val="22"/>
              <w:lang w:eastAsia="en-ZA"/>
            </w:rPr>
          </w:rPrChange>
        </w:rPr>
        <w:pPrChange w:id="73" w:author="Nyangeni, A, Mr [anyangeni@sun.ac.za]" w:date="2025-05-02T09:56:00Z" w16du:dateUtc="2025-05-02T07:56:00Z">
          <w:pPr>
            <w:numPr>
              <w:numId w:val="15"/>
            </w:numPr>
            <w:tabs>
              <w:tab w:val="num" w:pos="720"/>
            </w:tabs>
            <w:spacing w:after="0" w:line="240" w:lineRule="auto"/>
            <w:ind w:left="720"/>
            <w:jc w:val="both"/>
            <w:textAlignment w:val="baseline"/>
          </w:pPr>
        </w:pPrChange>
      </w:pPr>
      <w:r w:rsidRPr="001219E6">
        <w:rPr>
          <w:rFonts w:ascii="Calibri Light" w:eastAsia="Times New Roman" w:hAnsi="Calibri Light" w:cs="Calibri Light"/>
          <w:b/>
          <w:bCs/>
          <w:color w:val="000000"/>
          <w:kern w:val="0"/>
          <w:sz w:val="20"/>
          <w:szCs w:val="20"/>
          <w:lang w:eastAsia="en-ZA"/>
          <w14:ligatures w14:val="none"/>
          <w:rPrChange w:id="74" w:author="Nyangeni, A, Mr [anyangeni@sun.ac.za]" w:date="2025-05-02T09:59:00Z" w16du:dateUtc="2025-05-02T07:59:00Z">
            <w:rPr>
              <w:b/>
              <w:bCs/>
              <w:lang w:eastAsia="en-ZA"/>
            </w:rPr>
          </w:rPrChange>
        </w:rPr>
        <w:t>“Core HE²AT Center Data Management Team”</w:t>
      </w:r>
      <w:r w:rsidRPr="001219E6">
        <w:rPr>
          <w:rFonts w:ascii="Calibri Light" w:eastAsia="Times New Roman" w:hAnsi="Calibri Light" w:cs="Calibri Light"/>
          <w:color w:val="000000"/>
          <w:kern w:val="0"/>
          <w:sz w:val="20"/>
          <w:szCs w:val="20"/>
          <w:lang w:eastAsia="en-ZA"/>
          <w14:ligatures w14:val="none"/>
          <w:rPrChange w:id="75" w:author="Nyangeni, A, Mr [anyangeni@sun.ac.za]" w:date="2025-05-02T09:59:00Z" w16du:dateUtc="2025-05-02T07:59:00Z">
            <w:rPr>
              <w:lang w:eastAsia="en-ZA"/>
            </w:rPr>
          </w:rPrChange>
        </w:rPr>
        <w:t xml:space="preserve"> a group of named personnel within the HE²AT Center Consortium responsible for the initial processing, harmonisation and integration of the Original Study Data; </w:t>
      </w:r>
    </w:p>
    <w:p w14:paraId="0016E72E" w14:textId="77777777" w:rsidR="006669F4" w:rsidRPr="006669F4" w:rsidRDefault="006669F4" w:rsidP="006669F4">
      <w:pPr>
        <w:spacing w:after="0" w:line="240" w:lineRule="auto"/>
        <w:ind w:left="720" w:right="45"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09AF71A8" w14:textId="5E3EDD49" w:rsidR="006669F4" w:rsidRPr="006669F4" w:rsidRDefault="006669F4" w:rsidP="006669F4">
      <w:pPr>
        <w:spacing w:after="0" w:line="240" w:lineRule="auto"/>
        <w:ind w:left="720" w:right="45"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1.11</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b/>
          <w:bCs/>
          <w:kern w:val="0"/>
          <w:sz w:val="22"/>
          <w:szCs w:val="22"/>
          <w:lang w:eastAsia="en-ZA"/>
          <w14:ligatures w14:val="none"/>
        </w:rPr>
        <w:t>“Parties"</w:t>
      </w:r>
      <w:r w:rsidRPr="006669F4">
        <w:rPr>
          <w:rFonts w:ascii="Calibri Light" w:eastAsia="Times New Roman" w:hAnsi="Calibri Light" w:cs="Calibri Light"/>
          <w:kern w:val="0"/>
          <w:sz w:val="22"/>
          <w:szCs w:val="22"/>
          <w:lang w:eastAsia="en-ZA"/>
          <w14:ligatures w14:val="none"/>
        </w:rPr>
        <w:t xml:space="preserve"> shall mean the parties to this Agreement, namely the </w:t>
      </w:r>
      <w:ins w:id="76" w:author="Nyangeni, A, Mr [anyangeni@sun.ac.za]" w:date="2025-05-02T09:57:00Z" w16du:dateUtc="2025-05-02T07:57:00Z">
        <w:r w:rsidR="003177A5" w:rsidRPr="003177A5">
          <w:rPr>
            <w:rFonts w:ascii="Calibri Light" w:eastAsia="Times New Roman" w:hAnsi="Calibri Light" w:cs="Calibri Light"/>
            <w:kern w:val="0"/>
            <w:sz w:val="22"/>
            <w:szCs w:val="22"/>
            <w:lang w:eastAsia="en-ZA"/>
            <w14:ligatures w14:val="none"/>
          </w:rPr>
          <w:t xml:space="preserve">Wits Planetary Health Research Division </w:t>
        </w:r>
      </w:ins>
      <w:del w:id="77" w:author="Nyangeni, A, Mr [anyangeni@sun.ac.za]" w:date="2025-05-02T09:57:00Z" w16du:dateUtc="2025-05-02T07:57:00Z">
        <w:r w:rsidRPr="006669F4" w:rsidDel="003177A5">
          <w:rPr>
            <w:rFonts w:ascii="Calibri Light" w:eastAsia="Times New Roman" w:hAnsi="Calibri Light" w:cs="Calibri Light"/>
            <w:kern w:val="0"/>
            <w:sz w:val="22"/>
            <w:szCs w:val="22"/>
            <w:lang w:eastAsia="en-ZA"/>
            <w14:ligatures w14:val="none"/>
          </w:rPr>
          <w:delText xml:space="preserve">University of Cape Town </w:delText>
        </w:r>
      </w:del>
      <w:r w:rsidRPr="006669F4">
        <w:rPr>
          <w:rFonts w:ascii="Calibri Light" w:eastAsia="Times New Roman" w:hAnsi="Calibri Light" w:cs="Calibri Light"/>
          <w:kern w:val="0"/>
          <w:sz w:val="22"/>
          <w:szCs w:val="22"/>
          <w:lang w:eastAsia="en-ZA"/>
          <w14:ligatures w14:val="none"/>
        </w:rPr>
        <w:t xml:space="preserve">and </w:t>
      </w:r>
      <w:r w:rsidRPr="006669F4">
        <w:rPr>
          <w:rFonts w:ascii="Calibri Light" w:eastAsia="Times New Roman" w:hAnsi="Calibri Light" w:cs="Calibri Light"/>
          <w:kern w:val="0"/>
          <w:sz w:val="22"/>
          <w:szCs w:val="22"/>
          <w:shd w:val="clear" w:color="auto" w:fill="FFFF00"/>
          <w:lang w:eastAsia="en-ZA"/>
          <w14:ligatures w14:val="none"/>
        </w:rPr>
        <w:t>[</w:t>
      </w:r>
      <w:r w:rsidR="00917386">
        <w:rPr>
          <w:rFonts w:ascii="Calibri Light" w:eastAsia="Times New Roman" w:hAnsi="Calibri Light" w:cs="Calibri Light"/>
          <w:kern w:val="0"/>
          <w:sz w:val="22"/>
          <w:szCs w:val="22"/>
          <w:shd w:val="clear" w:color="auto" w:fill="FFFF00"/>
          <w:lang w:eastAsia="en-ZA"/>
          <w14:ligatures w14:val="none"/>
        </w:rPr>
        <w:t>Stellenbosch University</w:t>
      </w:r>
      <w:r w:rsidRPr="006669F4">
        <w:rPr>
          <w:rFonts w:ascii="Calibri Light" w:eastAsia="Times New Roman" w:hAnsi="Calibri Light" w:cs="Calibri Light"/>
          <w:kern w:val="0"/>
          <w:sz w:val="22"/>
          <w:szCs w:val="22"/>
          <w:shd w:val="clear" w:color="auto" w:fill="FFFF00"/>
          <w:lang w:eastAsia="en-ZA"/>
          <w14:ligatures w14:val="none"/>
        </w:rPr>
        <w:t>];</w:t>
      </w:r>
      <w:r w:rsidRPr="006669F4">
        <w:rPr>
          <w:rFonts w:ascii="Calibri Light" w:eastAsia="Times New Roman" w:hAnsi="Calibri Light" w:cs="Calibri Light"/>
          <w:kern w:val="0"/>
          <w:sz w:val="22"/>
          <w:szCs w:val="22"/>
          <w:lang w:eastAsia="en-ZA"/>
          <w14:ligatures w14:val="none"/>
        </w:rPr>
        <w:t xml:space="preserve"> and the term </w:t>
      </w:r>
      <w:r w:rsidRPr="006669F4">
        <w:rPr>
          <w:rFonts w:ascii="Calibri Light" w:eastAsia="Times New Roman" w:hAnsi="Calibri Light" w:cs="Calibri Light"/>
          <w:b/>
          <w:bCs/>
          <w:kern w:val="0"/>
          <w:sz w:val="22"/>
          <w:szCs w:val="22"/>
          <w:lang w:eastAsia="en-ZA"/>
          <w14:ligatures w14:val="none"/>
        </w:rPr>
        <w:t>“Party”</w:t>
      </w:r>
      <w:r w:rsidRPr="006669F4">
        <w:rPr>
          <w:rFonts w:ascii="Calibri Light" w:eastAsia="Times New Roman" w:hAnsi="Calibri Light" w:cs="Calibri Light"/>
          <w:kern w:val="0"/>
          <w:sz w:val="22"/>
          <w:szCs w:val="22"/>
          <w:lang w:eastAsia="en-ZA"/>
          <w14:ligatures w14:val="none"/>
        </w:rPr>
        <w:t xml:space="preserve"> shall refer to either of them; </w:t>
      </w:r>
    </w:p>
    <w:p w14:paraId="2AA7F860" w14:textId="77777777" w:rsidR="006669F4" w:rsidRPr="006669F4" w:rsidRDefault="006669F4" w:rsidP="006669F4">
      <w:pPr>
        <w:spacing w:after="0" w:line="240" w:lineRule="auto"/>
        <w:ind w:left="720" w:right="45"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08F040CE" w14:textId="77777777" w:rsidR="006669F4" w:rsidRPr="006669F4" w:rsidRDefault="006669F4" w:rsidP="006669F4">
      <w:pPr>
        <w:spacing w:after="0" w:line="240" w:lineRule="auto"/>
        <w:ind w:left="720" w:right="45"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1.12</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b/>
          <w:bCs/>
          <w:kern w:val="0"/>
          <w:sz w:val="22"/>
          <w:szCs w:val="22"/>
          <w:lang w:eastAsia="en-ZA"/>
          <w14:ligatures w14:val="none"/>
        </w:rPr>
        <w:t>“person”</w:t>
      </w:r>
      <w:r w:rsidRPr="006669F4">
        <w:rPr>
          <w:rFonts w:ascii="Calibri Light" w:eastAsia="Times New Roman" w:hAnsi="Calibri Light" w:cs="Calibri Light"/>
          <w:kern w:val="0"/>
          <w:sz w:val="22"/>
          <w:szCs w:val="22"/>
          <w:lang w:eastAsia="en-ZA"/>
          <w14:ligatures w14:val="none"/>
        </w:rPr>
        <w:t xml:space="preserve"> means a natural or juristic person; </w:t>
      </w:r>
    </w:p>
    <w:p w14:paraId="03F2DC82" w14:textId="77777777" w:rsidR="006669F4" w:rsidRPr="006669F4" w:rsidRDefault="006669F4" w:rsidP="006669F4">
      <w:pPr>
        <w:spacing w:after="0" w:line="240" w:lineRule="auto"/>
        <w:ind w:left="555" w:right="45" w:hanging="555"/>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17020726" w14:textId="77777777" w:rsidR="006669F4" w:rsidRPr="006669F4" w:rsidRDefault="006669F4" w:rsidP="006669F4">
      <w:pPr>
        <w:spacing w:after="0" w:line="240" w:lineRule="auto"/>
        <w:ind w:left="720" w:right="45"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1.13</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b/>
          <w:bCs/>
          <w:kern w:val="0"/>
          <w:sz w:val="22"/>
          <w:szCs w:val="22"/>
          <w:lang w:eastAsia="en-ZA"/>
          <w14:ligatures w14:val="none"/>
        </w:rPr>
        <w:t>“Personal Data”</w:t>
      </w:r>
      <w:r w:rsidRPr="006669F4">
        <w:rPr>
          <w:rFonts w:ascii="Calibri Light" w:eastAsia="Times New Roman" w:hAnsi="Calibri Light" w:cs="Calibri Light"/>
          <w:kern w:val="0"/>
          <w:sz w:val="22"/>
          <w:szCs w:val="22"/>
          <w:lang w:eastAsia="en-ZA"/>
          <w14:ligatures w14:val="none"/>
        </w:rPr>
        <w:t xml:space="preserve"> means any information relating to an identifiable, living, natural person, and where it is applicable, an identifiable, existing juristic person;</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 </w:t>
      </w:r>
    </w:p>
    <w:p w14:paraId="43D8FED1" w14:textId="77777777" w:rsidR="006669F4" w:rsidRPr="006669F4" w:rsidRDefault="006669F4" w:rsidP="006669F4">
      <w:pPr>
        <w:spacing w:after="0" w:line="240" w:lineRule="auto"/>
        <w:ind w:left="720" w:right="45"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76B472BC" w14:textId="77777777" w:rsidR="006669F4" w:rsidRPr="006669F4" w:rsidRDefault="006669F4" w:rsidP="006669F4">
      <w:pPr>
        <w:spacing w:after="0" w:line="240" w:lineRule="auto"/>
        <w:ind w:left="720" w:right="45"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1.14</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b/>
          <w:bCs/>
          <w:kern w:val="0"/>
          <w:sz w:val="22"/>
          <w:szCs w:val="22"/>
          <w:lang w:eastAsia="en-ZA"/>
          <w14:ligatures w14:val="none"/>
        </w:rPr>
        <w:t>“Processing”</w:t>
      </w:r>
      <w:r w:rsidRPr="006669F4">
        <w:rPr>
          <w:rFonts w:ascii="Calibri Light" w:eastAsia="Times New Roman" w:hAnsi="Calibri Light" w:cs="Calibri Light"/>
          <w:kern w:val="0"/>
          <w:sz w:val="22"/>
          <w:szCs w:val="22"/>
          <w:lang w:eastAsia="en-ZA"/>
          <w14:ligatures w14:val="none"/>
        </w:rPr>
        <w:t xml:space="preserve"> (or its conjugates) shall mean any operation or set of operations, which is performed upon Personal Data, whether or not by automatic means, such as collection, recording, organization, storage, adaptation or alteration, retrieval, consultation, use, disclosure by transmission, dissemination or otherwise making available, alignment or combination, blocking, erasure or destruction; </w:t>
      </w:r>
    </w:p>
    <w:p w14:paraId="03A29C33" w14:textId="77777777" w:rsidR="006669F4" w:rsidRPr="006669F4" w:rsidRDefault="006669F4" w:rsidP="006669F4">
      <w:pPr>
        <w:spacing w:after="0" w:line="240" w:lineRule="auto"/>
        <w:ind w:left="720" w:right="45"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104EF46C" w14:textId="77777777" w:rsidR="006669F4" w:rsidRPr="006669F4" w:rsidRDefault="006669F4" w:rsidP="006669F4">
      <w:pPr>
        <w:spacing w:after="0" w:line="240" w:lineRule="auto"/>
        <w:ind w:left="720" w:right="45"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lastRenderedPageBreak/>
        <w:t>1.15</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w:t>
      </w:r>
      <w:r w:rsidRPr="006669F4">
        <w:rPr>
          <w:rFonts w:ascii="Calibri Light" w:eastAsia="Times New Roman" w:hAnsi="Calibri Light" w:cs="Calibri Light"/>
          <w:b/>
          <w:bCs/>
          <w:kern w:val="0"/>
          <w:sz w:val="22"/>
          <w:szCs w:val="22"/>
          <w:lang w:eastAsia="en-ZA"/>
          <w14:ligatures w14:val="none"/>
        </w:rPr>
        <w:t>Operator</w:t>
      </w:r>
      <w:r w:rsidRPr="006669F4">
        <w:rPr>
          <w:rFonts w:ascii="Calibri Light" w:eastAsia="Times New Roman" w:hAnsi="Calibri Light" w:cs="Calibri Light"/>
          <w:kern w:val="0"/>
          <w:sz w:val="22"/>
          <w:szCs w:val="22"/>
          <w:lang w:eastAsia="en-ZA"/>
          <w14:ligatures w14:val="none"/>
        </w:rPr>
        <w:t>” means a person who processes Personal Data for a Responsible Party in terms of a contract or mandate, without coming under the direct authority of that party; </w:t>
      </w:r>
    </w:p>
    <w:p w14:paraId="400386EF" w14:textId="77777777" w:rsidR="006669F4" w:rsidRPr="006669F4" w:rsidRDefault="006669F4" w:rsidP="006669F4">
      <w:pPr>
        <w:spacing w:after="0" w:line="240" w:lineRule="auto"/>
        <w:ind w:left="720" w:right="45"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625C6566" w14:textId="77777777" w:rsidR="006669F4" w:rsidRPr="006669F4" w:rsidRDefault="006669F4" w:rsidP="006669F4">
      <w:pPr>
        <w:spacing w:after="0" w:line="240" w:lineRule="auto"/>
        <w:ind w:left="720" w:right="45"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1.16</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b/>
          <w:bCs/>
          <w:kern w:val="0"/>
          <w:sz w:val="22"/>
          <w:szCs w:val="22"/>
          <w:lang w:eastAsia="en-ZA"/>
          <w14:ligatures w14:val="none"/>
        </w:rPr>
        <w:t>"HE</w:t>
      </w:r>
      <w:r w:rsidRPr="006669F4">
        <w:rPr>
          <w:rFonts w:ascii="Calibri Light" w:eastAsia="Times New Roman" w:hAnsi="Calibri Light" w:cs="Calibri Light"/>
          <w:b/>
          <w:bCs/>
          <w:kern w:val="0"/>
          <w:sz w:val="17"/>
          <w:szCs w:val="17"/>
          <w:vertAlign w:val="superscript"/>
          <w:lang w:eastAsia="en-ZA"/>
          <w14:ligatures w14:val="none"/>
        </w:rPr>
        <w:t>2</w:t>
      </w:r>
      <w:r w:rsidRPr="006669F4">
        <w:rPr>
          <w:rFonts w:ascii="Calibri Light" w:eastAsia="Times New Roman" w:hAnsi="Calibri Light" w:cs="Calibri Light"/>
          <w:b/>
          <w:bCs/>
          <w:kern w:val="0"/>
          <w:sz w:val="22"/>
          <w:szCs w:val="22"/>
          <w:lang w:eastAsia="en-ZA"/>
          <w14:ligatures w14:val="none"/>
        </w:rPr>
        <w:t xml:space="preserve">AT Project" </w:t>
      </w:r>
      <w:r w:rsidRPr="006669F4">
        <w:rPr>
          <w:rFonts w:ascii="Calibri Light" w:eastAsia="Times New Roman" w:hAnsi="Calibri Light" w:cs="Calibri Light"/>
          <w:kern w:val="0"/>
          <w:sz w:val="22"/>
          <w:szCs w:val="22"/>
          <w:lang w:eastAsia="en-ZA"/>
          <w14:ligatures w14:val="none"/>
        </w:rPr>
        <w:t xml:space="preserve">shall mean the project entitled </w:t>
      </w:r>
      <w:r w:rsidRPr="006669F4">
        <w:rPr>
          <w:rFonts w:ascii="Calibri Light" w:eastAsia="Times New Roman" w:hAnsi="Calibri Light" w:cs="Calibri Light"/>
          <w:i/>
          <w:iCs/>
          <w:kern w:val="0"/>
          <w:sz w:val="22"/>
          <w:szCs w:val="22"/>
          <w:lang w:eastAsia="en-ZA"/>
          <w14:ligatures w14:val="none"/>
        </w:rPr>
        <w:t>“Developing Data Science Solutions to Mitigate the Health Impacts of Climate Change in Africa: the HE</w:t>
      </w:r>
      <w:r w:rsidRPr="006669F4">
        <w:rPr>
          <w:rFonts w:ascii="Calibri Light" w:eastAsia="Times New Roman" w:hAnsi="Calibri Light" w:cs="Calibri Light"/>
          <w:i/>
          <w:iCs/>
          <w:kern w:val="0"/>
          <w:sz w:val="17"/>
          <w:szCs w:val="17"/>
          <w:vertAlign w:val="superscript"/>
          <w:lang w:eastAsia="en-ZA"/>
          <w14:ligatures w14:val="none"/>
        </w:rPr>
        <w:t>2</w:t>
      </w:r>
      <w:r w:rsidRPr="006669F4">
        <w:rPr>
          <w:rFonts w:ascii="Calibri Light" w:eastAsia="Times New Roman" w:hAnsi="Calibri Light" w:cs="Calibri Light"/>
          <w:i/>
          <w:iCs/>
          <w:kern w:val="0"/>
          <w:sz w:val="22"/>
          <w:szCs w:val="22"/>
          <w:lang w:eastAsia="en-ZA"/>
          <w14:ligatures w14:val="none"/>
        </w:rPr>
        <w:t>AT Center”</w:t>
      </w:r>
      <w:r w:rsidRPr="006669F4">
        <w:rPr>
          <w:rFonts w:ascii="Calibri Light" w:eastAsia="Times New Roman" w:hAnsi="Calibri Light" w:cs="Calibri Light"/>
          <w:kern w:val="0"/>
          <w:sz w:val="22"/>
          <w:szCs w:val="22"/>
          <w:lang w:eastAsia="en-ZA"/>
          <w14:ligatures w14:val="none"/>
        </w:rPr>
        <w:t xml:space="preserve"> funded by the National Institutes of Health; </w:t>
      </w:r>
    </w:p>
    <w:p w14:paraId="0DAAED73" w14:textId="77777777" w:rsidR="006669F4" w:rsidRPr="006669F4" w:rsidRDefault="006669F4" w:rsidP="006669F4">
      <w:pPr>
        <w:spacing w:after="0" w:line="240" w:lineRule="auto"/>
        <w:ind w:left="720" w:right="45"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7163FDC3" w14:textId="77777777" w:rsidR="006669F4" w:rsidRPr="006669F4" w:rsidRDefault="006669F4" w:rsidP="006669F4">
      <w:pPr>
        <w:spacing w:after="0" w:line="240" w:lineRule="auto"/>
        <w:ind w:left="720" w:right="45"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1.17</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b/>
          <w:bCs/>
          <w:kern w:val="0"/>
          <w:sz w:val="22"/>
          <w:szCs w:val="22"/>
          <w:lang w:eastAsia="en-ZA"/>
          <w14:ligatures w14:val="none"/>
        </w:rPr>
        <w:t>“RP1 Study”</w:t>
      </w:r>
      <w:r w:rsidRPr="006669F4">
        <w:rPr>
          <w:rFonts w:ascii="Calibri Light" w:eastAsia="Times New Roman" w:hAnsi="Calibri Light" w:cs="Calibri Light"/>
          <w:kern w:val="0"/>
          <w:sz w:val="22"/>
          <w:szCs w:val="22"/>
          <w:lang w:eastAsia="en-ZA"/>
          <w14:ligatures w14:val="none"/>
        </w:rPr>
        <w:t xml:space="preserve"> shall mean the specific study under the HE</w:t>
      </w:r>
      <w:r w:rsidRPr="006669F4">
        <w:rPr>
          <w:rFonts w:ascii="Calibri Light" w:eastAsia="Times New Roman" w:hAnsi="Calibri Light" w:cs="Calibri Light"/>
          <w:kern w:val="0"/>
          <w:sz w:val="17"/>
          <w:szCs w:val="17"/>
          <w:vertAlign w:val="superscript"/>
          <w:lang w:eastAsia="en-ZA"/>
          <w14:ligatures w14:val="none"/>
        </w:rPr>
        <w:t>2</w:t>
      </w:r>
      <w:r w:rsidRPr="006669F4">
        <w:rPr>
          <w:rFonts w:ascii="Calibri Light" w:eastAsia="Times New Roman" w:hAnsi="Calibri Light" w:cs="Calibri Light"/>
          <w:kern w:val="0"/>
          <w:sz w:val="22"/>
          <w:szCs w:val="22"/>
          <w:lang w:eastAsia="en-ZA"/>
          <w14:ligatures w14:val="none"/>
        </w:rPr>
        <w:t>AT Project titled:</w:t>
      </w:r>
      <w:r w:rsidRPr="006669F4">
        <w:rPr>
          <w:rFonts w:ascii="Calibri Light" w:eastAsia="Times New Roman" w:hAnsi="Calibri Light" w:cs="Calibri Light"/>
          <w:i/>
          <w:iCs/>
          <w:kern w:val="0"/>
          <w:sz w:val="22"/>
          <w:szCs w:val="22"/>
          <w:lang w:eastAsia="en-ZA"/>
          <w14:ligatures w14:val="none"/>
        </w:rPr>
        <w:t xml:space="preserve"> “Individual Participant Data meta-analysis to quantify the impact of high ambient temperatures on maternal and child health in Africa”</w:t>
      </w:r>
      <w:r w:rsidRPr="006669F4">
        <w:rPr>
          <w:rFonts w:ascii="Calibri Light" w:eastAsia="Times New Roman" w:hAnsi="Calibri Light" w:cs="Calibri Light"/>
          <w:kern w:val="0"/>
          <w:sz w:val="22"/>
          <w:szCs w:val="22"/>
          <w:lang w:eastAsia="en-ZA"/>
          <w14:ligatures w14:val="none"/>
        </w:rPr>
        <w:t xml:space="preserve"> as more fully described in </w:t>
      </w:r>
      <w:r w:rsidRPr="006669F4">
        <w:rPr>
          <w:rFonts w:ascii="Calibri Light" w:eastAsia="Times New Roman" w:hAnsi="Calibri Light" w:cs="Calibri Light"/>
          <w:b/>
          <w:bCs/>
          <w:kern w:val="0"/>
          <w:sz w:val="22"/>
          <w:szCs w:val="22"/>
          <w:lang w:eastAsia="en-ZA"/>
          <w14:ligatures w14:val="none"/>
        </w:rPr>
        <w:t>Annexure “B”</w:t>
      </w:r>
      <w:r w:rsidRPr="006669F4">
        <w:rPr>
          <w:rFonts w:ascii="Calibri Light" w:eastAsia="Times New Roman" w:hAnsi="Calibri Light" w:cs="Calibri Light"/>
          <w:kern w:val="0"/>
          <w:sz w:val="22"/>
          <w:szCs w:val="22"/>
          <w:lang w:eastAsia="en-ZA"/>
          <w14:ligatures w14:val="none"/>
        </w:rPr>
        <w:t xml:space="preserve"> attached hereto; </w:t>
      </w:r>
    </w:p>
    <w:p w14:paraId="240B0965" w14:textId="77777777" w:rsidR="006669F4" w:rsidRPr="006669F4" w:rsidRDefault="006669F4" w:rsidP="006669F4">
      <w:pPr>
        <w:spacing w:after="0" w:line="240" w:lineRule="auto"/>
        <w:ind w:left="720" w:right="45"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56741C5D" w14:textId="77777777" w:rsidR="006669F4" w:rsidRPr="006669F4" w:rsidRDefault="006669F4" w:rsidP="006669F4">
      <w:pPr>
        <w:spacing w:after="0" w:line="240" w:lineRule="auto"/>
        <w:ind w:left="720" w:right="45"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1.18</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b/>
          <w:bCs/>
          <w:kern w:val="0"/>
          <w:sz w:val="22"/>
          <w:szCs w:val="22"/>
          <w:lang w:eastAsia="en-ZA"/>
          <w14:ligatures w14:val="none"/>
        </w:rPr>
        <w:t>“RP1 Study Data”</w:t>
      </w:r>
      <w:r w:rsidRPr="006669F4">
        <w:rPr>
          <w:rFonts w:ascii="Calibri Light" w:eastAsia="Times New Roman" w:hAnsi="Calibri Light" w:cs="Calibri Light"/>
          <w:kern w:val="0"/>
          <w:sz w:val="22"/>
          <w:szCs w:val="22"/>
          <w:lang w:eastAsia="en-ZA"/>
          <w14:ligatures w14:val="none"/>
        </w:rPr>
        <w:t xml:space="preserve"> shall mean all data resulting from processing of the Original Study Data during the RP1 Study, which includes but is not limited to, RP1 De-identified Data and Consortium Shared Data;   </w:t>
      </w:r>
    </w:p>
    <w:p w14:paraId="3F711039" w14:textId="77777777" w:rsidR="006669F4" w:rsidRPr="006669F4" w:rsidRDefault="006669F4" w:rsidP="006669F4">
      <w:pPr>
        <w:spacing w:after="0" w:line="240" w:lineRule="auto"/>
        <w:ind w:left="720" w:right="45"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6F883EE2" w14:textId="77777777" w:rsidR="006669F4" w:rsidRPr="006669F4" w:rsidRDefault="006669F4" w:rsidP="006669F4">
      <w:pPr>
        <w:spacing w:after="0" w:line="240" w:lineRule="auto"/>
        <w:ind w:left="720" w:right="45"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1.19</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b/>
          <w:bCs/>
          <w:kern w:val="0"/>
          <w:sz w:val="22"/>
          <w:szCs w:val="22"/>
          <w:lang w:eastAsia="en-ZA"/>
          <w14:ligatures w14:val="none"/>
        </w:rPr>
        <w:t>“POPIA”</w:t>
      </w:r>
      <w:r w:rsidRPr="006669F4">
        <w:rPr>
          <w:rFonts w:ascii="Calibri Light" w:eastAsia="Times New Roman" w:hAnsi="Calibri Light" w:cs="Calibri Light"/>
          <w:kern w:val="0"/>
          <w:sz w:val="22"/>
          <w:szCs w:val="22"/>
          <w:lang w:eastAsia="en-ZA"/>
          <w14:ligatures w14:val="none"/>
        </w:rPr>
        <w:t xml:space="preserve"> shall mean the South African Protection of Personal Information Act 4 of 2013 and regulations as amended from time to time; </w:t>
      </w:r>
    </w:p>
    <w:p w14:paraId="58E15EAF" w14:textId="77777777" w:rsidR="006669F4" w:rsidRPr="006669F4" w:rsidRDefault="006669F4" w:rsidP="006669F4">
      <w:pPr>
        <w:spacing w:after="0" w:line="240" w:lineRule="auto"/>
        <w:ind w:left="720" w:right="45"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58FA3FB5" w14:textId="77777777" w:rsidR="006669F4" w:rsidRPr="006669F4" w:rsidRDefault="006669F4" w:rsidP="006669F4">
      <w:pPr>
        <w:spacing w:after="0" w:line="240" w:lineRule="auto"/>
        <w:ind w:left="720" w:right="45"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1.20</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b/>
          <w:bCs/>
          <w:kern w:val="0"/>
          <w:sz w:val="22"/>
          <w:szCs w:val="22"/>
          <w:lang w:eastAsia="en-ZA"/>
          <w14:ligatures w14:val="none"/>
        </w:rPr>
        <w:t xml:space="preserve">“Consortium Shared Data” </w:t>
      </w:r>
      <w:r w:rsidRPr="006669F4">
        <w:rPr>
          <w:rFonts w:ascii="Calibri Light" w:eastAsia="Times New Roman" w:hAnsi="Calibri Light" w:cs="Calibri Light"/>
          <w:kern w:val="0"/>
          <w:sz w:val="22"/>
          <w:szCs w:val="22"/>
          <w:lang w:eastAsia="en-ZA"/>
          <w14:ligatures w14:val="none"/>
        </w:rPr>
        <w:t xml:space="preserve">means data that has undergone, initial processing, harmonisation and integration and includes, amongst other variables, a limited set of indirect identifiers that are required for the purposes of conducting the RP1 Study analysis as described in </w:t>
      </w:r>
      <w:r w:rsidRPr="006669F4">
        <w:rPr>
          <w:rFonts w:ascii="Calibri Light" w:eastAsia="Times New Roman" w:hAnsi="Calibri Light" w:cs="Calibri Light"/>
          <w:b/>
          <w:bCs/>
          <w:kern w:val="0"/>
          <w:sz w:val="22"/>
          <w:szCs w:val="22"/>
          <w:lang w:eastAsia="en-ZA"/>
          <w14:ligatures w14:val="none"/>
        </w:rPr>
        <w:t>Annexure “B”</w:t>
      </w:r>
      <w:r w:rsidRPr="006669F4">
        <w:rPr>
          <w:rFonts w:ascii="Calibri Light" w:eastAsia="Times New Roman" w:hAnsi="Calibri Light" w:cs="Calibri Light"/>
          <w:kern w:val="0"/>
          <w:sz w:val="22"/>
          <w:szCs w:val="22"/>
          <w:lang w:eastAsia="en-ZA"/>
          <w14:ligatures w14:val="none"/>
        </w:rPr>
        <w:t>.   </w:t>
      </w:r>
    </w:p>
    <w:p w14:paraId="136ADE52" w14:textId="77777777" w:rsidR="006669F4" w:rsidRPr="006669F4" w:rsidRDefault="006669F4" w:rsidP="006669F4">
      <w:pPr>
        <w:spacing w:after="0" w:line="240" w:lineRule="auto"/>
        <w:ind w:left="555" w:right="45" w:hanging="555"/>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05DFA1EC" w14:textId="77777777" w:rsidR="006669F4" w:rsidRPr="006669F4" w:rsidRDefault="006669F4" w:rsidP="006669F4">
      <w:pPr>
        <w:spacing w:after="0" w:line="240" w:lineRule="auto"/>
        <w:ind w:left="720" w:right="45"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1.21</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val="en-US" w:eastAsia="en-ZA"/>
          <w14:ligatures w14:val="none"/>
        </w:rPr>
        <w:t xml:space="preserve">Words importing the singular shall include the plural and </w:t>
      </w:r>
      <w:r w:rsidRPr="006669F4">
        <w:rPr>
          <w:rFonts w:ascii="Calibri Light" w:eastAsia="Times New Roman" w:hAnsi="Calibri Light" w:cs="Calibri Light"/>
          <w:i/>
          <w:iCs/>
          <w:kern w:val="0"/>
          <w:sz w:val="22"/>
          <w:szCs w:val="22"/>
          <w:lang w:val="en-US" w:eastAsia="en-ZA"/>
          <w14:ligatures w14:val="none"/>
        </w:rPr>
        <w:t>vice versa</w:t>
      </w:r>
      <w:r w:rsidRPr="006669F4">
        <w:rPr>
          <w:rFonts w:ascii="Calibri Light" w:eastAsia="Times New Roman" w:hAnsi="Calibri Light" w:cs="Calibri Light"/>
          <w:kern w:val="0"/>
          <w:sz w:val="22"/>
          <w:szCs w:val="22"/>
          <w:lang w:val="en-US" w:eastAsia="en-ZA"/>
          <w14:ligatures w14:val="none"/>
        </w:rPr>
        <w:t>, and words importing the masculine gender shall include females. The head notes to the clauses to this Agreement are inserted for reference purposes only and shall not affect the interpretation of any of the provisions to which they relate.</w:t>
      </w:r>
      <w:r w:rsidRPr="006669F4">
        <w:rPr>
          <w:rFonts w:ascii="Calibri Light" w:eastAsia="Times New Roman" w:hAnsi="Calibri Light" w:cs="Calibri Light"/>
          <w:kern w:val="0"/>
          <w:sz w:val="22"/>
          <w:szCs w:val="22"/>
          <w:lang w:eastAsia="en-ZA"/>
          <w14:ligatures w14:val="none"/>
        </w:rPr>
        <w:t> </w:t>
      </w:r>
    </w:p>
    <w:p w14:paraId="6F537BB3" w14:textId="77777777" w:rsidR="006669F4" w:rsidRPr="006669F4" w:rsidDel="00CF657F" w:rsidRDefault="006669F4" w:rsidP="006669F4">
      <w:pPr>
        <w:spacing w:after="0" w:line="240" w:lineRule="auto"/>
        <w:ind w:right="45"/>
        <w:jc w:val="both"/>
        <w:textAlignment w:val="baseline"/>
        <w:rPr>
          <w:del w:id="78" w:author="Nyangeni, A, Mr [anyangeni@sun.ac.za]" w:date="2025-05-02T09:59:00Z" w16du:dateUtc="2025-05-02T07:59:00Z"/>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70BD7F3B" w14:textId="77777777" w:rsidR="006669F4" w:rsidRPr="006669F4" w:rsidDel="001219E6" w:rsidRDefault="006669F4" w:rsidP="006669F4">
      <w:pPr>
        <w:spacing w:after="0" w:line="240" w:lineRule="auto"/>
        <w:ind w:right="45"/>
        <w:jc w:val="both"/>
        <w:textAlignment w:val="baseline"/>
        <w:rPr>
          <w:del w:id="79" w:author="Nyangeni, A, Mr [anyangeni@sun.ac.za]" w:date="2025-05-02T09:59:00Z" w16du:dateUtc="2025-05-02T07:59:00Z"/>
          <w:rFonts w:ascii="Segoe UI" w:eastAsia="Times New Roman" w:hAnsi="Segoe UI" w:cs="Segoe UI"/>
          <w:kern w:val="0"/>
          <w:sz w:val="18"/>
          <w:szCs w:val="18"/>
          <w:lang w:eastAsia="en-ZA"/>
          <w14:ligatures w14:val="none"/>
        </w:rPr>
      </w:pPr>
      <w:del w:id="80" w:author="Nyangeni, A, Mr [anyangeni@sun.ac.za]" w:date="2025-05-02T09:59:00Z" w16du:dateUtc="2025-05-02T07:59:00Z">
        <w:r w:rsidRPr="006669F4" w:rsidDel="00CF657F">
          <w:rPr>
            <w:rFonts w:ascii="Calibri Light" w:eastAsia="Times New Roman" w:hAnsi="Calibri Light" w:cs="Calibri Light"/>
            <w:kern w:val="0"/>
            <w:sz w:val="22"/>
            <w:szCs w:val="22"/>
            <w:lang w:eastAsia="en-ZA"/>
            <w14:ligatures w14:val="none"/>
          </w:rPr>
          <w:delText> </w:delText>
        </w:r>
      </w:del>
    </w:p>
    <w:p w14:paraId="30C6E85B" w14:textId="77777777" w:rsidR="006669F4" w:rsidRPr="006669F4" w:rsidRDefault="006669F4" w:rsidP="006669F4">
      <w:pPr>
        <w:spacing w:after="0" w:line="240" w:lineRule="auto"/>
        <w:ind w:right="45"/>
        <w:jc w:val="both"/>
        <w:textAlignment w:val="baseline"/>
        <w:rPr>
          <w:rFonts w:ascii="Segoe UI" w:eastAsia="Times New Roman" w:hAnsi="Segoe UI" w:cs="Segoe UI"/>
          <w:kern w:val="0"/>
          <w:sz w:val="18"/>
          <w:szCs w:val="18"/>
          <w:lang w:eastAsia="en-ZA"/>
          <w14:ligatures w14:val="none"/>
        </w:rPr>
      </w:pPr>
      <w:del w:id="81" w:author="Nyangeni, A, Mr [anyangeni@sun.ac.za]" w:date="2025-05-02T09:59:00Z" w16du:dateUtc="2025-05-02T07:59:00Z">
        <w:r w:rsidRPr="006669F4" w:rsidDel="001219E6">
          <w:rPr>
            <w:rFonts w:ascii="Calibri Light" w:eastAsia="Times New Roman" w:hAnsi="Calibri Light" w:cs="Calibri Light"/>
            <w:kern w:val="0"/>
            <w:sz w:val="22"/>
            <w:szCs w:val="22"/>
            <w:lang w:eastAsia="en-ZA"/>
            <w14:ligatures w14:val="none"/>
          </w:rPr>
          <w:delText> </w:delText>
        </w:r>
      </w:del>
    </w:p>
    <w:p w14:paraId="59CCB084" w14:textId="77777777" w:rsidR="006669F4" w:rsidRPr="006669F4" w:rsidRDefault="006669F4" w:rsidP="006669F4">
      <w:pPr>
        <w:spacing w:after="0" w:line="240" w:lineRule="auto"/>
        <w:ind w:right="45"/>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1C9CA068"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lang w:eastAsia="en-ZA"/>
          <w14:ligatures w14:val="none"/>
        </w:rPr>
        <w:t>2.</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b/>
          <w:bCs/>
          <w:kern w:val="0"/>
          <w:sz w:val="22"/>
          <w:szCs w:val="22"/>
          <w:u w:val="single"/>
          <w:lang w:eastAsia="en-ZA"/>
          <w14:ligatures w14:val="none"/>
        </w:rPr>
        <w:t>TRANSFER AND USE OF DATA</w:t>
      </w:r>
      <w:r w:rsidRPr="006669F4">
        <w:rPr>
          <w:rFonts w:ascii="Calibri Light" w:eastAsia="Times New Roman" w:hAnsi="Calibri Light" w:cs="Calibri Light"/>
          <w:kern w:val="0"/>
          <w:sz w:val="22"/>
          <w:szCs w:val="22"/>
          <w:lang w:eastAsia="en-ZA"/>
          <w14:ligatures w14:val="none"/>
        </w:rPr>
        <w:t> </w:t>
      </w:r>
    </w:p>
    <w:p w14:paraId="3FC27133"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217D8CF1"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2.1</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 xml:space="preserve">This Agreement shall commence on the Commencement Date and shall terminate on </w:t>
      </w:r>
      <w:commentRangeStart w:id="82"/>
      <w:r w:rsidRPr="006669F4">
        <w:rPr>
          <w:rFonts w:ascii="Calibri Light" w:eastAsia="Times New Roman" w:hAnsi="Calibri Light" w:cs="Calibri Light"/>
          <w:kern w:val="0"/>
          <w:sz w:val="22"/>
          <w:szCs w:val="22"/>
          <w:lang w:eastAsia="en-ZA"/>
          <w14:ligatures w14:val="none"/>
        </w:rPr>
        <w:t>completion of the HE</w:t>
      </w:r>
      <w:r w:rsidRPr="006669F4">
        <w:rPr>
          <w:rFonts w:ascii="Calibri Light" w:eastAsia="Times New Roman" w:hAnsi="Calibri Light" w:cs="Calibri Light"/>
          <w:kern w:val="0"/>
          <w:sz w:val="17"/>
          <w:szCs w:val="17"/>
          <w:vertAlign w:val="superscript"/>
          <w:lang w:eastAsia="en-ZA"/>
          <w14:ligatures w14:val="none"/>
        </w:rPr>
        <w:t>2</w:t>
      </w:r>
      <w:r w:rsidRPr="006669F4">
        <w:rPr>
          <w:rFonts w:ascii="Calibri Light" w:eastAsia="Times New Roman" w:hAnsi="Calibri Light" w:cs="Calibri Light"/>
          <w:kern w:val="0"/>
          <w:sz w:val="22"/>
          <w:szCs w:val="22"/>
          <w:lang w:eastAsia="en-ZA"/>
          <w14:ligatures w14:val="none"/>
        </w:rPr>
        <w:t>AT Project. </w:t>
      </w:r>
      <w:commentRangeEnd w:id="82"/>
      <w:r w:rsidR="0037388E">
        <w:rPr>
          <w:rStyle w:val="CommentReference"/>
        </w:rPr>
        <w:commentReference w:id="82"/>
      </w:r>
    </w:p>
    <w:p w14:paraId="6894C41A"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2E340F62"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lang w:eastAsia="en-ZA"/>
          <w14:ligatures w14:val="none"/>
        </w:rPr>
        <w:t>2.2</w:t>
      </w:r>
      <w:r w:rsidRPr="006669F4">
        <w:rPr>
          <w:rFonts w:ascii="Calibri" w:eastAsia="Times New Roman" w:hAnsi="Calibri" w:cs="Calibri"/>
          <w:kern w:val="0"/>
          <w:lang w:eastAsia="en-ZA"/>
          <w14:ligatures w14:val="none"/>
        </w:rPr>
        <w:tab/>
      </w:r>
      <w:r w:rsidRPr="006669F4">
        <w:rPr>
          <w:rFonts w:ascii="Calibri Light" w:eastAsia="Times New Roman" w:hAnsi="Calibri Light" w:cs="Calibri Light"/>
          <w:kern w:val="0"/>
          <w:sz w:val="22"/>
          <w:szCs w:val="22"/>
          <w:lang w:eastAsia="en-ZA"/>
          <w14:ligatures w14:val="none"/>
        </w:rPr>
        <w:t>Either Party may terminate this Agreement prior to the completion of the HE</w:t>
      </w:r>
      <w:r w:rsidRPr="006669F4">
        <w:rPr>
          <w:rFonts w:ascii="Calibri Light" w:eastAsia="Times New Roman" w:hAnsi="Calibri Light" w:cs="Calibri Light"/>
          <w:kern w:val="0"/>
          <w:sz w:val="19"/>
          <w:szCs w:val="19"/>
          <w:vertAlign w:val="superscript"/>
          <w:lang w:eastAsia="en-ZA"/>
          <w14:ligatures w14:val="none"/>
        </w:rPr>
        <w:t>2</w:t>
      </w:r>
      <w:r w:rsidRPr="006669F4">
        <w:rPr>
          <w:rFonts w:ascii="Calibri Light" w:eastAsia="Times New Roman" w:hAnsi="Calibri Light" w:cs="Calibri Light"/>
          <w:kern w:val="0"/>
          <w:sz w:val="22"/>
          <w:szCs w:val="22"/>
          <w:lang w:eastAsia="en-ZA"/>
          <w14:ligatures w14:val="none"/>
        </w:rPr>
        <w:t>AT Project by providing 30 (thirty) calendar days’ prior written notice to the other Party. On early termination of this Agreement, the Data Recipient shall, where possible, immediately discontinue use of the Original Study Data and upon the Data Provider’s instructions, either return all copies of same to the Data Provider, destroy all copies of the Original Study Data, or deal with the Original Study Data in any other manner requested by the Data Provider. Data Provider acknowledges that the ability to retrieve or delete Original Study Data already incorporated into the RP1 Study Data may be limited due to (1) this being impractical or impossible, (2) the need to maintain the integrity of the RP1 Study Data or (3) legal, operational, or regulatory requirements in accordance with applicable law. Where deletion is not possible, the Data Recipient shall, where practicable, anonymize or pseudonymize the Data to minimize any potential risks associated with its retention. The Data Recipient shall inform the Data Provider of any such measures taken. </w:t>
      </w:r>
    </w:p>
    <w:p w14:paraId="1E3EF8B2"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70D79330"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lastRenderedPageBreak/>
        <w:t>2.3</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Each Party shall pay its own costs incurred in the performance of this Agreement. Any given expense or cost can only be committed in writing by the Party responsible for the cost in question. In no case can one Party commit an expense on behalf of another Party, without prior written consent. </w:t>
      </w:r>
    </w:p>
    <w:p w14:paraId="19368011"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5ADBC7BE"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2.4</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Data Provider retains ownership of the Original Study Data and retains all rights to distribute the Original Study Data to other third parties.  </w:t>
      </w:r>
    </w:p>
    <w:p w14:paraId="3C8AAD60" w14:textId="77777777" w:rsidR="006669F4" w:rsidRPr="006669F4" w:rsidRDefault="006669F4" w:rsidP="006669F4">
      <w:pPr>
        <w:spacing w:after="0" w:line="240" w:lineRule="auto"/>
        <w:ind w:left="720" w:hanging="720"/>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lang w:eastAsia="en-ZA"/>
          <w14:ligatures w14:val="none"/>
        </w:rPr>
        <w:t> </w:t>
      </w:r>
    </w:p>
    <w:p w14:paraId="2F29FE30"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2.5</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The Data Provider acknowledges and agrees that initially the Original Study Data shall be accessible only to the Core HE²AT Data Management Team for purposes of pre-processing, harmonisation and integration to produce Consortium Shared Data as set out in the HE²AT Center Data Management Plan.   </w:t>
      </w:r>
    </w:p>
    <w:p w14:paraId="790947C2"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7412D2E3"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2.6</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The Data Recipient is hereby authorised to transfer and/or share the Consortium Shared Data with the HE</w:t>
      </w:r>
      <w:r w:rsidRPr="006669F4">
        <w:rPr>
          <w:rFonts w:ascii="Calibri Light" w:eastAsia="Times New Roman" w:hAnsi="Calibri Light" w:cs="Calibri Light"/>
          <w:kern w:val="0"/>
          <w:sz w:val="17"/>
          <w:szCs w:val="17"/>
          <w:vertAlign w:val="superscript"/>
          <w:lang w:eastAsia="en-ZA"/>
          <w14:ligatures w14:val="none"/>
        </w:rPr>
        <w:t>2</w:t>
      </w:r>
      <w:r w:rsidRPr="006669F4">
        <w:rPr>
          <w:rFonts w:ascii="Calibri Light" w:eastAsia="Times New Roman" w:hAnsi="Calibri Light" w:cs="Calibri Light"/>
          <w:kern w:val="0"/>
          <w:sz w:val="22"/>
          <w:szCs w:val="22"/>
          <w:lang w:eastAsia="en-ZA"/>
          <w14:ligatures w14:val="none"/>
        </w:rPr>
        <w:t>AT Center Consortium members for purposes of conducting the RP1 Study.  </w:t>
      </w:r>
    </w:p>
    <w:p w14:paraId="11314095"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2987602F"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2.7</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The authorization in clause 2.6 above is subject to HE</w:t>
      </w:r>
      <w:r w:rsidRPr="006669F4">
        <w:rPr>
          <w:rFonts w:ascii="Calibri Light" w:eastAsia="Times New Roman" w:hAnsi="Calibri Light" w:cs="Calibri Light"/>
          <w:kern w:val="0"/>
          <w:sz w:val="17"/>
          <w:szCs w:val="17"/>
          <w:vertAlign w:val="superscript"/>
          <w:lang w:eastAsia="en-ZA"/>
          <w14:ligatures w14:val="none"/>
        </w:rPr>
        <w:t>2</w:t>
      </w:r>
      <w:r w:rsidRPr="006669F4">
        <w:rPr>
          <w:rFonts w:ascii="Calibri Light" w:eastAsia="Times New Roman" w:hAnsi="Calibri Light" w:cs="Calibri Light"/>
          <w:kern w:val="0"/>
          <w:sz w:val="22"/>
          <w:szCs w:val="22"/>
          <w:lang w:eastAsia="en-ZA"/>
          <w14:ligatures w14:val="none"/>
        </w:rPr>
        <w:t>AT Center Consortium members entering into a Data Transfer Agreement on terms no less restrictive than the terms as provided for herein.   </w:t>
      </w:r>
    </w:p>
    <w:p w14:paraId="4981AC90" w14:textId="77777777" w:rsidR="006669F4" w:rsidRPr="006669F4" w:rsidRDefault="006669F4" w:rsidP="006669F4">
      <w:pPr>
        <w:spacing w:after="0" w:line="240" w:lineRule="auto"/>
        <w:ind w:left="705" w:hanging="705"/>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0EC5E0B7"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2.8</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It is anticipated that the addition of new members to the HE</w:t>
      </w:r>
      <w:r w:rsidRPr="006669F4">
        <w:rPr>
          <w:rFonts w:ascii="Calibri Light" w:eastAsia="Times New Roman" w:hAnsi="Calibri Light" w:cs="Calibri Light"/>
          <w:kern w:val="0"/>
          <w:sz w:val="17"/>
          <w:szCs w:val="17"/>
          <w:vertAlign w:val="superscript"/>
          <w:lang w:eastAsia="en-ZA"/>
          <w14:ligatures w14:val="none"/>
        </w:rPr>
        <w:t>2</w:t>
      </w:r>
      <w:r w:rsidRPr="006669F4">
        <w:rPr>
          <w:rFonts w:ascii="Calibri Light" w:eastAsia="Times New Roman" w:hAnsi="Calibri Light" w:cs="Calibri Light"/>
          <w:kern w:val="0"/>
          <w:sz w:val="22"/>
          <w:szCs w:val="22"/>
          <w:lang w:eastAsia="en-ZA"/>
          <w14:ligatures w14:val="none"/>
        </w:rPr>
        <w:t>AT Center Consortium may take place as the HE</w:t>
      </w:r>
      <w:r w:rsidRPr="006669F4">
        <w:rPr>
          <w:rFonts w:ascii="Calibri Light" w:eastAsia="Times New Roman" w:hAnsi="Calibri Light" w:cs="Calibri Light"/>
          <w:kern w:val="0"/>
          <w:sz w:val="17"/>
          <w:szCs w:val="17"/>
          <w:vertAlign w:val="superscript"/>
          <w:lang w:eastAsia="en-ZA"/>
          <w14:ligatures w14:val="none"/>
        </w:rPr>
        <w:t>2</w:t>
      </w:r>
      <w:r w:rsidRPr="006669F4">
        <w:rPr>
          <w:rFonts w:ascii="Calibri Light" w:eastAsia="Times New Roman" w:hAnsi="Calibri Light" w:cs="Calibri Light"/>
          <w:kern w:val="0"/>
          <w:sz w:val="22"/>
          <w:szCs w:val="22"/>
          <w:lang w:eastAsia="en-ZA"/>
          <w14:ligatures w14:val="none"/>
        </w:rPr>
        <w:t>AT Project progresses. The following is established to streamline the integration of new members into existing agreements: </w:t>
      </w:r>
    </w:p>
    <w:p w14:paraId="584A7C22"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3C891246" w14:textId="77777777" w:rsidR="006669F4" w:rsidRPr="006669F4" w:rsidRDefault="006669F4" w:rsidP="006669F4">
      <w:pPr>
        <w:spacing w:after="0" w:line="240" w:lineRule="auto"/>
        <w:ind w:left="144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2.8.1</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The Data Recipient will provide written notice to the Data Provider of any new member/s to the HE</w:t>
      </w:r>
      <w:r w:rsidRPr="006669F4">
        <w:rPr>
          <w:rFonts w:ascii="Calibri Light" w:eastAsia="Times New Roman" w:hAnsi="Calibri Light" w:cs="Calibri Light"/>
          <w:kern w:val="0"/>
          <w:sz w:val="17"/>
          <w:szCs w:val="17"/>
          <w:vertAlign w:val="superscript"/>
          <w:lang w:eastAsia="en-ZA"/>
          <w14:ligatures w14:val="none"/>
        </w:rPr>
        <w:t>2</w:t>
      </w:r>
      <w:r w:rsidRPr="006669F4">
        <w:rPr>
          <w:rFonts w:ascii="Calibri Light" w:eastAsia="Times New Roman" w:hAnsi="Calibri Light" w:cs="Calibri Light"/>
          <w:kern w:val="0"/>
          <w:sz w:val="22"/>
          <w:szCs w:val="22"/>
          <w:lang w:eastAsia="en-ZA"/>
          <w14:ligatures w14:val="none"/>
        </w:rPr>
        <w:t>AT Center Consortium;  </w:t>
      </w:r>
    </w:p>
    <w:p w14:paraId="718ECCD0" w14:textId="77777777" w:rsidR="006669F4" w:rsidRPr="006669F4" w:rsidRDefault="006669F4" w:rsidP="006669F4">
      <w:pPr>
        <w:spacing w:after="0" w:line="240" w:lineRule="auto"/>
        <w:ind w:left="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0E54290C" w14:textId="77777777" w:rsidR="006669F4" w:rsidRPr="006669F4" w:rsidRDefault="006669F4" w:rsidP="006669F4">
      <w:pPr>
        <w:spacing w:after="0" w:line="240" w:lineRule="auto"/>
        <w:ind w:left="144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2.8.2</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The new member shall sign and be bound by the Data Transfer Agreement entered into by the existing HE</w:t>
      </w:r>
      <w:r w:rsidRPr="006669F4">
        <w:rPr>
          <w:rFonts w:ascii="Calibri Light" w:eastAsia="Times New Roman" w:hAnsi="Calibri Light" w:cs="Calibri Light"/>
          <w:kern w:val="0"/>
          <w:sz w:val="17"/>
          <w:szCs w:val="17"/>
          <w:vertAlign w:val="superscript"/>
          <w:lang w:eastAsia="en-ZA"/>
          <w14:ligatures w14:val="none"/>
        </w:rPr>
        <w:t>2</w:t>
      </w:r>
      <w:r w:rsidRPr="006669F4">
        <w:rPr>
          <w:rFonts w:ascii="Calibri Light" w:eastAsia="Times New Roman" w:hAnsi="Calibri Light" w:cs="Calibri Light"/>
          <w:kern w:val="0"/>
          <w:sz w:val="22"/>
          <w:szCs w:val="22"/>
          <w:lang w:eastAsia="en-ZA"/>
          <w14:ligatures w14:val="none"/>
        </w:rPr>
        <w:t>AT Center Consortium members as per Clause 2.7. </w:t>
      </w:r>
    </w:p>
    <w:p w14:paraId="4DB770F9" w14:textId="77777777" w:rsidR="006669F4" w:rsidRPr="006669F4" w:rsidRDefault="006669F4" w:rsidP="006669F4">
      <w:pPr>
        <w:spacing w:after="0" w:line="240" w:lineRule="auto"/>
        <w:ind w:left="144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1175E277"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2.9</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Subject to the terms and conditions of this Agreement, the Data Provider grants the Data Recipient and the HE</w:t>
      </w:r>
      <w:r w:rsidRPr="006669F4">
        <w:rPr>
          <w:rFonts w:ascii="Calibri Light" w:eastAsia="Times New Roman" w:hAnsi="Calibri Light" w:cs="Calibri Light"/>
          <w:kern w:val="0"/>
          <w:sz w:val="17"/>
          <w:szCs w:val="17"/>
          <w:vertAlign w:val="superscript"/>
          <w:lang w:eastAsia="en-ZA"/>
          <w14:ligatures w14:val="none"/>
        </w:rPr>
        <w:t>2</w:t>
      </w:r>
      <w:r w:rsidRPr="006669F4">
        <w:rPr>
          <w:rFonts w:ascii="Calibri Light" w:eastAsia="Times New Roman" w:hAnsi="Calibri Light" w:cs="Calibri Light"/>
          <w:kern w:val="0"/>
          <w:sz w:val="22"/>
          <w:szCs w:val="22"/>
          <w:lang w:eastAsia="en-ZA"/>
          <w14:ligatures w14:val="none"/>
        </w:rPr>
        <w:t>AT Center Consortium, the non-exclusive right to use the Original Study Data solely for purposes of the RP1 Study. The Data Provider shall be kept informed of any results of the RP1 Study stemming from the use of the Original Study Data. </w:t>
      </w:r>
    </w:p>
    <w:p w14:paraId="727DB92F"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5C3624A0"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2.10</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The Data Recipient undertakes not to attempt to identify any Data Subject to whom Personal Data relates. The Data Provider will not provide any encryption key that could be used to re-identify the Data Subject in any Original Study Data provided to Data Recipient. </w:t>
      </w:r>
    </w:p>
    <w:p w14:paraId="24280557"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2E618DB5"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2.11</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The Parties acknowledge their obligation(s) to comply with all applicable Data Protection Legislation and that violation of any applicable Data Protection Legislation may subject the non-compliant Party to fines, penalties, or claims imposed by regulatory authorities or third parties.  </w:t>
      </w:r>
    </w:p>
    <w:p w14:paraId="6F862DF2"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099D8AEA" w14:textId="6A9866AD"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xml:space="preserve">2.12  </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The Data Provider acknowledges and agrees that the HE</w:t>
      </w:r>
      <w:r w:rsidRPr="006669F4">
        <w:rPr>
          <w:rFonts w:ascii="Calibri Light" w:eastAsia="Times New Roman" w:hAnsi="Calibri Light" w:cs="Calibri Light"/>
          <w:kern w:val="0"/>
          <w:sz w:val="17"/>
          <w:szCs w:val="17"/>
          <w:vertAlign w:val="superscript"/>
          <w:lang w:eastAsia="en-ZA"/>
          <w14:ligatures w14:val="none"/>
        </w:rPr>
        <w:t>2</w:t>
      </w:r>
      <w:r w:rsidRPr="006669F4">
        <w:rPr>
          <w:rFonts w:ascii="Calibri Light" w:eastAsia="Times New Roman" w:hAnsi="Calibri Light" w:cs="Calibri Light"/>
          <w:kern w:val="0"/>
          <w:sz w:val="22"/>
          <w:szCs w:val="22"/>
          <w:lang w:eastAsia="en-ZA"/>
          <w14:ligatures w14:val="none"/>
        </w:rPr>
        <w:t>AT Center Consortium shall be entitled to publish or present the RP1 Study Data which may have utilized and/or incorporates the Original Study Data provided under this Agreement. In no event shall any Personal Data</w:t>
      </w:r>
      <w:ins w:id="83" w:author="Nyangeni, A, Mr [anyangeni@sun.ac.za]" w:date="2025-05-02T10:16:00Z" w16du:dateUtc="2025-05-02T08:16:00Z">
        <w:r w:rsidR="00777399">
          <w:rPr>
            <w:rFonts w:ascii="Calibri Light" w:eastAsia="Times New Roman" w:hAnsi="Calibri Light" w:cs="Calibri Light"/>
            <w:kern w:val="0"/>
            <w:sz w:val="22"/>
            <w:szCs w:val="22"/>
            <w:lang w:eastAsia="en-ZA"/>
            <w14:ligatures w14:val="none"/>
          </w:rPr>
          <w:t xml:space="preserve"> </w:t>
        </w:r>
      </w:ins>
      <w:ins w:id="84" w:author="Nyangeni, A, Mr [anyangeni@sun.ac.za]" w:date="2025-05-02T10:17:00Z" w16du:dateUtc="2025-05-02T08:17:00Z">
        <w:r w:rsidR="00044F66">
          <w:rPr>
            <w:rFonts w:ascii="Calibri Light" w:eastAsia="Times New Roman" w:hAnsi="Calibri Light" w:cs="Calibri Light"/>
            <w:kern w:val="0"/>
            <w:sz w:val="22"/>
            <w:szCs w:val="22"/>
            <w:lang w:eastAsia="en-ZA"/>
            <w14:ligatures w14:val="none"/>
          </w:rPr>
          <w:t>and/</w:t>
        </w:r>
      </w:ins>
      <w:ins w:id="85" w:author="Nyangeni, A, Mr [anyangeni@sun.ac.za]" w:date="2025-05-02T10:16:00Z" w16du:dateUtc="2025-05-02T08:16:00Z">
        <w:r w:rsidR="00777399">
          <w:rPr>
            <w:rFonts w:ascii="Calibri Light" w:eastAsia="Times New Roman" w:hAnsi="Calibri Light" w:cs="Calibri Light"/>
            <w:kern w:val="0"/>
            <w:sz w:val="22"/>
            <w:szCs w:val="22"/>
            <w:lang w:eastAsia="en-ZA"/>
            <w14:ligatures w14:val="none"/>
          </w:rPr>
          <w:t xml:space="preserve">or personal information falling under the definition provided </w:t>
        </w:r>
      </w:ins>
      <w:ins w:id="86" w:author="Nyangeni, A, Mr [anyangeni@sun.ac.za]" w:date="2025-05-02T10:17:00Z" w16du:dateUtc="2025-05-02T08:17:00Z">
        <w:r w:rsidR="00777399">
          <w:rPr>
            <w:rFonts w:ascii="Calibri Light" w:eastAsia="Times New Roman" w:hAnsi="Calibri Light" w:cs="Calibri Light"/>
            <w:kern w:val="0"/>
            <w:sz w:val="22"/>
            <w:szCs w:val="22"/>
            <w:lang w:eastAsia="en-ZA"/>
            <w14:ligatures w14:val="none"/>
          </w:rPr>
          <w:t>for in</w:t>
        </w:r>
        <w:r w:rsidR="00044F66">
          <w:rPr>
            <w:rFonts w:ascii="Calibri Light" w:eastAsia="Times New Roman" w:hAnsi="Calibri Light" w:cs="Calibri Light"/>
            <w:kern w:val="0"/>
            <w:sz w:val="22"/>
            <w:szCs w:val="22"/>
            <w:lang w:eastAsia="en-ZA"/>
            <w14:ligatures w14:val="none"/>
          </w:rPr>
          <w:t xml:space="preserve"> the POPIA Act</w:t>
        </w:r>
      </w:ins>
      <w:r w:rsidRPr="006669F4">
        <w:rPr>
          <w:rFonts w:ascii="Calibri Light" w:eastAsia="Times New Roman" w:hAnsi="Calibri Light" w:cs="Calibri Light"/>
          <w:kern w:val="0"/>
          <w:sz w:val="22"/>
          <w:szCs w:val="22"/>
          <w:lang w:eastAsia="en-ZA"/>
          <w14:ligatures w14:val="none"/>
        </w:rPr>
        <w:t xml:space="preserve"> </w:t>
      </w:r>
      <w:ins w:id="87" w:author="Nyangeni, A, Mr [anyangeni@sun.ac.za]" w:date="2025-05-02T10:17:00Z" w16du:dateUtc="2025-05-02T08:17:00Z">
        <w:r w:rsidR="00044F66">
          <w:rPr>
            <w:rFonts w:ascii="Calibri Light" w:eastAsia="Times New Roman" w:hAnsi="Calibri Light" w:cs="Calibri Light"/>
            <w:kern w:val="0"/>
            <w:sz w:val="22"/>
            <w:szCs w:val="22"/>
            <w:lang w:eastAsia="en-ZA"/>
            <w14:ligatures w14:val="none"/>
          </w:rPr>
          <w:t xml:space="preserve">and </w:t>
        </w:r>
      </w:ins>
      <w:r w:rsidRPr="006669F4">
        <w:rPr>
          <w:rFonts w:ascii="Calibri Light" w:eastAsia="Times New Roman" w:hAnsi="Calibri Light" w:cs="Calibri Light"/>
          <w:kern w:val="0"/>
          <w:sz w:val="22"/>
          <w:szCs w:val="22"/>
          <w:lang w:eastAsia="en-ZA"/>
          <w14:ligatures w14:val="none"/>
        </w:rPr>
        <w:t>relating to a Data Subject be published. The Data Recipient agrees that any publication or presentation referencing the Original Study Data shall follow the HE</w:t>
      </w:r>
      <w:r w:rsidRPr="006669F4">
        <w:rPr>
          <w:rFonts w:ascii="Calibri Light" w:eastAsia="Times New Roman" w:hAnsi="Calibri Light" w:cs="Calibri Light"/>
          <w:kern w:val="0"/>
          <w:sz w:val="17"/>
          <w:szCs w:val="17"/>
          <w:vertAlign w:val="superscript"/>
          <w:lang w:eastAsia="en-ZA"/>
          <w14:ligatures w14:val="none"/>
        </w:rPr>
        <w:t>2</w:t>
      </w:r>
      <w:r w:rsidRPr="006669F4">
        <w:rPr>
          <w:rFonts w:ascii="Calibri Light" w:eastAsia="Times New Roman" w:hAnsi="Calibri Light" w:cs="Calibri Light"/>
          <w:kern w:val="0"/>
          <w:sz w:val="22"/>
          <w:szCs w:val="22"/>
          <w:lang w:eastAsia="en-ZA"/>
          <w14:ligatures w14:val="none"/>
        </w:rPr>
        <w:t xml:space="preserve">AT Centre Authorship Policy included in </w:t>
      </w:r>
      <w:r w:rsidRPr="006669F4">
        <w:rPr>
          <w:rFonts w:ascii="Calibri Light" w:eastAsia="Times New Roman" w:hAnsi="Calibri Light" w:cs="Calibri Light"/>
          <w:b/>
          <w:bCs/>
          <w:kern w:val="0"/>
          <w:sz w:val="22"/>
          <w:szCs w:val="22"/>
          <w:lang w:eastAsia="en-ZA"/>
          <w14:ligatures w14:val="none"/>
        </w:rPr>
        <w:t>Annexure “D”</w:t>
      </w:r>
      <w:r w:rsidRPr="006669F4">
        <w:rPr>
          <w:rFonts w:ascii="Calibri Light" w:eastAsia="Times New Roman" w:hAnsi="Calibri Light" w:cs="Calibri Light"/>
          <w:kern w:val="0"/>
          <w:sz w:val="22"/>
          <w:szCs w:val="22"/>
          <w:lang w:eastAsia="en-ZA"/>
          <w14:ligatures w14:val="none"/>
        </w:rPr>
        <w:t xml:space="preserve"> attached hereto and will appropriately acknowledge the Data Provider as the source of the data, in accordance with academic standards and practices. The HE</w:t>
      </w:r>
      <w:r w:rsidRPr="006669F4">
        <w:rPr>
          <w:rFonts w:ascii="Calibri Light" w:eastAsia="Times New Roman" w:hAnsi="Calibri Light" w:cs="Calibri Light"/>
          <w:kern w:val="0"/>
          <w:sz w:val="17"/>
          <w:szCs w:val="17"/>
          <w:vertAlign w:val="superscript"/>
          <w:lang w:eastAsia="en-ZA"/>
          <w14:ligatures w14:val="none"/>
        </w:rPr>
        <w:t>2</w:t>
      </w:r>
      <w:r w:rsidRPr="006669F4">
        <w:rPr>
          <w:rFonts w:ascii="Calibri Light" w:eastAsia="Times New Roman" w:hAnsi="Calibri Light" w:cs="Calibri Light"/>
          <w:kern w:val="0"/>
          <w:sz w:val="22"/>
          <w:szCs w:val="22"/>
          <w:lang w:eastAsia="en-ZA"/>
          <w14:ligatures w14:val="none"/>
        </w:rPr>
        <w:t xml:space="preserve">AT Centre </w:t>
      </w:r>
      <w:r w:rsidRPr="006669F4">
        <w:rPr>
          <w:rFonts w:ascii="Calibri Light" w:eastAsia="Times New Roman" w:hAnsi="Calibri Light" w:cs="Calibri Light"/>
          <w:kern w:val="0"/>
          <w:sz w:val="22"/>
          <w:szCs w:val="22"/>
          <w:lang w:eastAsia="en-ZA"/>
          <w14:ligatures w14:val="none"/>
        </w:rPr>
        <w:lastRenderedPageBreak/>
        <w:t>Authorship Policy may be updated from time to time, which updates will be shared with the Data Provider. </w:t>
      </w:r>
    </w:p>
    <w:p w14:paraId="7BE6D8FE"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621F8BFF"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2.13</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The Data Provider acknowledges and agrees that RP1 De-identified Data may be made available by HE</w:t>
      </w:r>
      <w:r w:rsidRPr="006669F4">
        <w:rPr>
          <w:rFonts w:ascii="Calibri Light" w:eastAsia="Times New Roman" w:hAnsi="Calibri Light" w:cs="Calibri Light"/>
          <w:kern w:val="0"/>
          <w:sz w:val="19"/>
          <w:szCs w:val="19"/>
          <w:vertAlign w:val="superscript"/>
          <w:lang w:eastAsia="en-ZA"/>
          <w14:ligatures w14:val="none"/>
        </w:rPr>
        <w:t>2</w:t>
      </w:r>
      <w:r w:rsidRPr="006669F4">
        <w:rPr>
          <w:rFonts w:ascii="Calibri Light" w:eastAsia="Times New Roman" w:hAnsi="Calibri Light" w:cs="Calibri Light"/>
          <w:kern w:val="0"/>
          <w:lang w:eastAsia="en-ZA"/>
          <w14:ligatures w14:val="none"/>
        </w:rPr>
        <w:t>AT</w:t>
      </w:r>
      <w:r w:rsidRPr="006669F4">
        <w:rPr>
          <w:rFonts w:ascii="Calibri Light" w:eastAsia="Times New Roman" w:hAnsi="Calibri Light" w:cs="Calibri Light"/>
          <w:kern w:val="0"/>
          <w:sz w:val="22"/>
          <w:szCs w:val="22"/>
          <w:lang w:eastAsia="en-ZA"/>
          <w14:ligatures w14:val="none"/>
        </w:rPr>
        <w:t xml:space="preserve"> Center Consortium members to third parties to support further research. Access by a third party to the RP1 De-identified Data shall be subject to a review and approval process managed by a Data Access Committee and shall be in accordance with the HE</w:t>
      </w:r>
      <w:r w:rsidRPr="006669F4">
        <w:rPr>
          <w:rFonts w:ascii="Calibri Light" w:eastAsia="Times New Roman" w:hAnsi="Calibri Light" w:cs="Calibri Light"/>
          <w:kern w:val="0"/>
          <w:sz w:val="17"/>
          <w:szCs w:val="17"/>
          <w:vertAlign w:val="superscript"/>
          <w:lang w:eastAsia="en-ZA"/>
          <w14:ligatures w14:val="none"/>
        </w:rPr>
        <w:t>2</w:t>
      </w:r>
      <w:r w:rsidRPr="006669F4">
        <w:rPr>
          <w:rFonts w:ascii="Calibri Light" w:eastAsia="Times New Roman" w:hAnsi="Calibri Light" w:cs="Calibri Light"/>
          <w:kern w:val="0"/>
          <w:sz w:val="22"/>
          <w:szCs w:val="22"/>
          <w:lang w:eastAsia="en-ZA"/>
          <w14:ligatures w14:val="none"/>
        </w:rPr>
        <w:t>AT Center Data Management Plan. </w:t>
      </w:r>
    </w:p>
    <w:p w14:paraId="0F87C373" w14:textId="25B7C246"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6661BAC9"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xml:space="preserve">2.14      </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The Data Recipient may retain a copy of the Original Study Data in accordance with the HE</w:t>
      </w:r>
      <w:r w:rsidRPr="006669F4">
        <w:rPr>
          <w:rFonts w:ascii="Calibri Light" w:eastAsia="Times New Roman" w:hAnsi="Calibri Light" w:cs="Calibri Light"/>
          <w:kern w:val="0"/>
          <w:sz w:val="17"/>
          <w:szCs w:val="17"/>
          <w:vertAlign w:val="superscript"/>
          <w:lang w:eastAsia="en-ZA"/>
          <w14:ligatures w14:val="none"/>
        </w:rPr>
        <w:t>2</w:t>
      </w:r>
      <w:r w:rsidRPr="006669F4">
        <w:rPr>
          <w:rFonts w:ascii="Calibri Light" w:eastAsia="Times New Roman" w:hAnsi="Calibri Light" w:cs="Calibri Light"/>
          <w:kern w:val="0"/>
          <w:sz w:val="22"/>
          <w:szCs w:val="22"/>
          <w:lang w:eastAsia="en-ZA"/>
          <w14:ligatures w14:val="none"/>
        </w:rPr>
        <w:t>AT Center Data Management Plan for a period of 5 (five) years after the completion of the HE</w:t>
      </w:r>
      <w:r w:rsidRPr="006669F4">
        <w:rPr>
          <w:rFonts w:ascii="Calibri Light" w:eastAsia="Times New Roman" w:hAnsi="Calibri Light" w:cs="Calibri Light"/>
          <w:kern w:val="0"/>
          <w:sz w:val="17"/>
          <w:szCs w:val="17"/>
          <w:vertAlign w:val="superscript"/>
          <w:lang w:eastAsia="en-ZA"/>
          <w14:ligatures w14:val="none"/>
        </w:rPr>
        <w:t>2</w:t>
      </w:r>
      <w:r w:rsidRPr="006669F4">
        <w:rPr>
          <w:rFonts w:ascii="Calibri Light" w:eastAsia="Times New Roman" w:hAnsi="Calibri Light" w:cs="Calibri Light"/>
          <w:kern w:val="0"/>
          <w:sz w:val="22"/>
          <w:szCs w:val="22"/>
          <w:lang w:eastAsia="en-ZA"/>
          <w14:ligatures w14:val="none"/>
        </w:rPr>
        <w:t>AT Center Project for the purposes of concluding and correcting any analysis and publications resulting from the HE</w:t>
      </w:r>
      <w:r w:rsidRPr="006669F4">
        <w:rPr>
          <w:rFonts w:ascii="Calibri Light" w:eastAsia="Times New Roman" w:hAnsi="Calibri Light" w:cs="Calibri Light"/>
          <w:kern w:val="0"/>
          <w:sz w:val="17"/>
          <w:szCs w:val="17"/>
          <w:vertAlign w:val="superscript"/>
          <w:lang w:eastAsia="en-ZA"/>
          <w14:ligatures w14:val="none"/>
        </w:rPr>
        <w:t>2</w:t>
      </w:r>
      <w:r w:rsidRPr="006669F4">
        <w:rPr>
          <w:rFonts w:ascii="Calibri Light" w:eastAsia="Times New Roman" w:hAnsi="Calibri Light" w:cs="Calibri Light"/>
          <w:kern w:val="0"/>
          <w:sz w:val="22"/>
          <w:szCs w:val="22"/>
          <w:lang w:eastAsia="en-ZA"/>
          <w14:ligatures w14:val="none"/>
        </w:rPr>
        <w:t xml:space="preserve">AT Project.  </w:t>
      </w:r>
      <w:r w:rsidRPr="006669F4">
        <w:rPr>
          <w:rFonts w:ascii="Calibri Light" w:eastAsia="Times New Roman" w:hAnsi="Calibri Light" w:cs="Calibri Light"/>
          <w:kern w:val="0"/>
          <w:sz w:val="22"/>
          <w:szCs w:val="22"/>
          <w:lang w:val="en-GB" w:eastAsia="en-ZA"/>
          <w14:ligatures w14:val="none"/>
        </w:rPr>
        <w:t>Any retention of Original Study Data beyond this 5 (five) year period will be further agreed with the Data Provider. The provisions of this Clause 2.1</w:t>
      </w:r>
      <w:r w:rsidRPr="006669F4">
        <w:rPr>
          <w:rFonts w:ascii="Calibri Light" w:eastAsia="Times New Roman" w:hAnsi="Calibri Light" w:cs="Calibri Light"/>
          <w:kern w:val="0"/>
          <w:sz w:val="22"/>
          <w:szCs w:val="22"/>
          <w:lang w:eastAsia="en-ZA"/>
          <w14:ligatures w14:val="none"/>
        </w:rPr>
        <w:t>4</w:t>
      </w:r>
      <w:r w:rsidRPr="006669F4">
        <w:rPr>
          <w:rFonts w:ascii="Calibri Light" w:eastAsia="Times New Roman" w:hAnsi="Calibri Light" w:cs="Calibri Light"/>
          <w:kern w:val="0"/>
          <w:sz w:val="22"/>
          <w:szCs w:val="22"/>
          <w:lang w:val="en-GB" w:eastAsia="en-ZA"/>
          <w14:ligatures w14:val="none"/>
        </w:rPr>
        <w:t xml:space="preserve"> shall not be applicable in the event of early termination in accordance with clause 2.2.</w:t>
      </w:r>
      <w:r w:rsidRPr="006669F4">
        <w:rPr>
          <w:rFonts w:ascii="Calibri Light" w:eastAsia="Times New Roman" w:hAnsi="Calibri Light" w:cs="Calibri Light"/>
          <w:kern w:val="0"/>
          <w:sz w:val="22"/>
          <w:szCs w:val="22"/>
          <w:lang w:eastAsia="en-ZA"/>
          <w14:ligatures w14:val="none"/>
        </w:rPr>
        <w:t> </w:t>
      </w:r>
    </w:p>
    <w:p w14:paraId="4E47B112"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2F60E9A4"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2.15</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The Data Provider warrants and represents that it is the sole and exclusive owner of all rights, title, and interest in and to the Original Study Data and that it has obtained the necessary ethical and legal consent required to provide the Original Study Data to the Data Recipient for the purposes set forth in this Agreement. </w:t>
      </w:r>
    </w:p>
    <w:p w14:paraId="33EFF3D9"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176A9950"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2.16</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The Data Provider will transfer the Original Study Data as is without any implied warranty of quality, accuracy or fitness for a particular purpose. This Agreement does not grant any rights, license or other proprietary interest to the Data Recipient in the Original Study Data, save as provided for in this Agreement.  </w:t>
      </w:r>
    </w:p>
    <w:p w14:paraId="6F883E7E"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58D25CF6"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2.17</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The Data Provider warrants and represents that the Original Study Data is free and clear of any liens, claims, encumbrances, or any other rights or interests of any third parties and that no third party has any ownership, licence or other rights in or to the Original Study Data that would interfere with the Data Recipient’s use of the Original Study Data as contemplated in this Agreement.  </w:t>
      </w:r>
    </w:p>
    <w:p w14:paraId="19452681"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0CE2F43D"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2.18</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The Data Provider agrees to indemnify, defend, and hold harmless the Data Recipient from and against any and all claims, damages, losses, liabilities, costs, and expenses (including reasonable attorney’s fees) arising out of or related to any breach of the warranties set forth in the above mentioned clause 2.15 and 2.17, including any claim by a third party that it has rights in the Original Study Data. </w:t>
      </w:r>
    </w:p>
    <w:p w14:paraId="79C085AC"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69D51C8E"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2.19</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All ownership, rights, title and interest in and to the RP1 Study Data and any results generated during the RP1 Study shall vest with the HE</w:t>
      </w:r>
      <w:r w:rsidRPr="006669F4">
        <w:rPr>
          <w:rFonts w:ascii="Calibri Light" w:eastAsia="Times New Roman" w:hAnsi="Calibri Light" w:cs="Calibri Light"/>
          <w:kern w:val="0"/>
          <w:sz w:val="17"/>
          <w:szCs w:val="17"/>
          <w:vertAlign w:val="superscript"/>
          <w:lang w:eastAsia="en-ZA"/>
          <w14:ligatures w14:val="none"/>
        </w:rPr>
        <w:t>2</w:t>
      </w:r>
      <w:r w:rsidRPr="006669F4">
        <w:rPr>
          <w:rFonts w:ascii="Calibri Light" w:eastAsia="Times New Roman" w:hAnsi="Calibri Light" w:cs="Calibri Light"/>
          <w:kern w:val="0"/>
          <w:sz w:val="22"/>
          <w:szCs w:val="22"/>
          <w:lang w:eastAsia="en-ZA"/>
          <w14:ligatures w14:val="none"/>
        </w:rPr>
        <w:t>AT Center Consortium</w:t>
      </w:r>
      <w:del w:id="88" w:author="Nyangeni, A, Mr [anyangeni@sun.ac.za]" w:date="2025-05-02T10:00:00Z" w16du:dateUtc="2025-05-02T08:00:00Z">
        <w:r w:rsidRPr="006669F4" w:rsidDel="00CF657F">
          <w:rPr>
            <w:rFonts w:ascii="Calibri Light" w:eastAsia="Times New Roman" w:hAnsi="Calibri Light" w:cs="Calibri Light"/>
            <w:kern w:val="0"/>
            <w:sz w:val="22"/>
            <w:szCs w:val="22"/>
            <w:lang w:eastAsia="en-ZA"/>
            <w14:ligatures w14:val="none"/>
          </w:rPr>
          <w:delText xml:space="preserve"> </w:delText>
        </w:r>
      </w:del>
      <w:r w:rsidRPr="006669F4">
        <w:rPr>
          <w:rFonts w:ascii="Calibri Light" w:eastAsia="Times New Roman" w:hAnsi="Calibri Light" w:cs="Calibri Light"/>
          <w:kern w:val="0"/>
          <w:sz w:val="22"/>
          <w:szCs w:val="22"/>
          <w:lang w:eastAsia="en-ZA"/>
          <w14:ligatures w14:val="none"/>
        </w:rPr>
        <w:t> in accordance with the Data Transfer Agreement entered into between the HE</w:t>
      </w:r>
      <w:r w:rsidRPr="006669F4">
        <w:rPr>
          <w:rFonts w:ascii="Calibri Light" w:eastAsia="Times New Roman" w:hAnsi="Calibri Light" w:cs="Calibri Light"/>
          <w:kern w:val="0"/>
          <w:sz w:val="17"/>
          <w:szCs w:val="17"/>
          <w:vertAlign w:val="superscript"/>
          <w:lang w:eastAsia="en-ZA"/>
          <w14:ligatures w14:val="none"/>
        </w:rPr>
        <w:t>2</w:t>
      </w:r>
      <w:r w:rsidRPr="006669F4">
        <w:rPr>
          <w:rFonts w:ascii="Calibri Light" w:eastAsia="Times New Roman" w:hAnsi="Calibri Light" w:cs="Calibri Light"/>
          <w:kern w:val="0"/>
          <w:sz w:val="22"/>
          <w:szCs w:val="22"/>
          <w:lang w:eastAsia="en-ZA"/>
          <w14:ligatures w14:val="none"/>
        </w:rPr>
        <w:t>AT Center Consortium. </w:t>
      </w:r>
    </w:p>
    <w:p w14:paraId="2FB56434"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5CD1F8F4"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lang w:eastAsia="en-ZA"/>
          <w14:ligatures w14:val="none"/>
        </w:rPr>
        <w:t>3.</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b/>
          <w:bCs/>
          <w:kern w:val="0"/>
          <w:sz w:val="22"/>
          <w:szCs w:val="22"/>
          <w:u w:val="single"/>
          <w:lang w:eastAsia="en-ZA"/>
          <w14:ligatures w14:val="none"/>
        </w:rPr>
        <w:t>RESPONSIBLE PARTY STATUS</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 </w:t>
      </w:r>
    </w:p>
    <w:p w14:paraId="7E488F37"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40AB245F"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3.1</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For purposes of this Agreement, the Data Recipient is the Responsible Party and the Data Provider is neither the Responsible Party nor an Operator.  </w:t>
      </w:r>
    </w:p>
    <w:p w14:paraId="009F1FDD" w14:textId="77777777" w:rsidR="006669F4" w:rsidRPr="006669F4" w:rsidDel="0037388E" w:rsidRDefault="006669F4" w:rsidP="006669F4">
      <w:pPr>
        <w:spacing w:after="0" w:line="240" w:lineRule="auto"/>
        <w:ind w:left="720" w:hanging="720"/>
        <w:jc w:val="both"/>
        <w:textAlignment w:val="baseline"/>
        <w:rPr>
          <w:del w:id="89" w:author="Nyangeni, A, Mr [anyangeni@sun.ac.za]" w:date="2025-05-02T10:02:00Z" w16du:dateUtc="2025-05-02T08:02:00Z"/>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73962278" w14:textId="77777777" w:rsidR="006669F4" w:rsidRPr="006669F4" w:rsidDel="0037388E" w:rsidRDefault="006669F4" w:rsidP="0037388E">
      <w:pPr>
        <w:spacing w:after="0" w:line="240" w:lineRule="auto"/>
        <w:jc w:val="both"/>
        <w:textAlignment w:val="baseline"/>
        <w:rPr>
          <w:del w:id="90" w:author="Nyangeni, A, Mr [anyangeni@sun.ac.za]" w:date="2025-05-02T10:02:00Z" w16du:dateUtc="2025-05-02T08:02:00Z"/>
          <w:rFonts w:ascii="Segoe UI" w:eastAsia="Times New Roman" w:hAnsi="Segoe UI" w:cs="Segoe UI"/>
          <w:kern w:val="0"/>
          <w:sz w:val="18"/>
          <w:szCs w:val="18"/>
          <w:lang w:eastAsia="en-ZA"/>
          <w14:ligatures w14:val="none"/>
        </w:rPr>
        <w:pPrChange w:id="91" w:author="Nyangeni, A, Mr [anyangeni@sun.ac.za]" w:date="2025-05-02T10:02:00Z" w16du:dateUtc="2025-05-02T08:02:00Z">
          <w:pPr>
            <w:spacing w:after="0" w:line="240" w:lineRule="auto"/>
            <w:ind w:left="720" w:hanging="720"/>
            <w:jc w:val="both"/>
            <w:textAlignment w:val="baseline"/>
          </w:pPr>
        </w:pPrChange>
      </w:pPr>
      <w:del w:id="92" w:author="Nyangeni, A, Mr [anyangeni@sun.ac.za]" w:date="2025-05-02T10:02:00Z" w16du:dateUtc="2025-05-02T08:02:00Z">
        <w:r w:rsidRPr="006669F4" w:rsidDel="0037388E">
          <w:rPr>
            <w:rFonts w:ascii="Calibri Light" w:eastAsia="Times New Roman" w:hAnsi="Calibri Light" w:cs="Calibri Light"/>
            <w:kern w:val="0"/>
            <w:sz w:val="22"/>
            <w:szCs w:val="22"/>
            <w:lang w:eastAsia="en-ZA"/>
            <w14:ligatures w14:val="none"/>
          </w:rPr>
          <w:delText> </w:delText>
        </w:r>
      </w:del>
    </w:p>
    <w:p w14:paraId="61B556D8" w14:textId="77777777" w:rsidR="006669F4" w:rsidRPr="006669F4" w:rsidDel="0037388E" w:rsidRDefault="006669F4" w:rsidP="0037388E">
      <w:pPr>
        <w:spacing w:after="0" w:line="240" w:lineRule="auto"/>
        <w:jc w:val="both"/>
        <w:textAlignment w:val="baseline"/>
        <w:rPr>
          <w:del w:id="93" w:author="Nyangeni, A, Mr [anyangeni@sun.ac.za]" w:date="2025-05-02T10:02:00Z" w16du:dateUtc="2025-05-02T08:02:00Z"/>
          <w:rFonts w:ascii="Segoe UI" w:eastAsia="Times New Roman" w:hAnsi="Segoe UI" w:cs="Segoe UI"/>
          <w:kern w:val="0"/>
          <w:sz w:val="18"/>
          <w:szCs w:val="18"/>
          <w:lang w:eastAsia="en-ZA"/>
          <w14:ligatures w14:val="none"/>
        </w:rPr>
        <w:pPrChange w:id="94" w:author="Nyangeni, A, Mr [anyangeni@sun.ac.za]" w:date="2025-05-02T10:02:00Z" w16du:dateUtc="2025-05-02T08:02:00Z">
          <w:pPr>
            <w:spacing w:after="0" w:line="240" w:lineRule="auto"/>
            <w:ind w:left="720" w:hanging="720"/>
            <w:jc w:val="both"/>
            <w:textAlignment w:val="baseline"/>
          </w:pPr>
        </w:pPrChange>
      </w:pPr>
      <w:del w:id="95" w:author="Nyangeni, A, Mr [anyangeni@sun.ac.za]" w:date="2025-05-02T10:02:00Z" w16du:dateUtc="2025-05-02T08:02:00Z">
        <w:r w:rsidRPr="006669F4" w:rsidDel="0037388E">
          <w:rPr>
            <w:rFonts w:ascii="Calibri Light" w:eastAsia="Times New Roman" w:hAnsi="Calibri Light" w:cs="Calibri Light"/>
            <w:kern w:val="0"/>
            <w:sz w:val="22"/>
            <w:szCs w:val="22"/>
            <w:lang w:eastAsia="en-ZA"/>
            <w14:ligatures w14:val="none"/>
          </w:rPr>
          <w:delText> </w:delText>
        </w:r>
      </w:del>
    </w:p>
    <w:p w14:paraId="04D18E97" w14:textId="77777777" w:rsidR="006669F4" w:rsidRPr="006669F4" w:rsidDel="0037388E" w:rsidRDefault="006669F4" w:rsidP="0037388E">
      <w:pPr>
        <w:spacing w:after="0" w:line="240" w:lineRule="auto"/>
        <w:jc w:val="both"/>
        <w:textAlignment w:val="baseline"/>
        <w:rPr>
          <w:del w:id="96" w:author="Nyangeni, A, Mr [anyangeni@sun.ac.za]" w:date="2025-05-02T10:02:00Z" w16du:dateUtc="2025-05-02T08:02:00Z"/>
          <w:rFonts w:ascii="Segoe UI" w:eastAsia="Times New Roman" w:hAnsi="Segoe UI" w:cs="Segoe UI"/>
          <w:kern w:val="0"/>
          <w:sz w:val="18"/>
          <w:szCs w:val="18"/>
          <w:lang w:eastAsia="en-ZA"/>
          <w14:ligatures w14:val="none"/>
        </w:rPr>
        <w:pPrChange w:id="97" w:author="Nyangeni, A, Mr [anyangeni@sun.ac.za]" w:date="2025-05-02T10:02:00Z" w16du:dateUtc="2025-05-02T08:02:00Z">
          <w:pPr>
            <w:spacing w:after="0" w:line="240" w:lineRule="auto"/>
            <w:ind w:left="720" w:hanging="720"/>
            <w:jc w:val="both"/>
            <w:textAlignment w:val="baseline"/>
          </w:pPr>
        </w:pPrChange>
      </w:pPr>
      <w:del w:id="98" w:author="Nyangeni, A, Mr [anyangeni@sun.ac.za]" w:date="2025-05-02T10:02:00Z" w16du:dateUtc="2025-05-02T08:02:00Z">
        <w:r w:rsidRPr="006669F4" w:rsidDel="0037388E">
          <w:rPr>
            <w:rFonts w:ascii="Calibri Light" w:eastAsia="Times New Roman" w:hAnsi="Calibri Light" w:cs="Calibri Light"/>
            <w:kern w:val="0"/>
            <w:sz w:val="22"/>
            <w:szCs w:val="22"/>
            <w:lang w:eastAsia="en-ZA"/>
            <w14:ligatures w14:val="none"/>
          </w:rPr>
          <w:delText> </w:delText>
        </w:r>
      </w:del>
    </w:p>
    <w:p w14:paraId="7657DC77" w14:textId="77777777" w:rsidR="006669F4" w:rsidRPr="006669F4" w:rsidRDefault="006669F4" w:rsidP="0037388E">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del w:id="99" w:author="Nyangeni, A, Mr [anyangeni@sun.ac.za]" w:date="2025-05-02T10:02:00Z" w16du:dateUtc="2025-05-02T08:02:00Z">
        <w:r w:rsidRPr="006669F4" w:rsidDel="0037388E">
          <w:rPr>
            <w:rFonts w:ascii="Calibri Light" w:eastAsia="Times New Roman" w:hAnsi="Calibri Light" w:cs="Calibri Light"/>
            <w:kern w:val="0"/>
            <w:sz w:val="22"/>
            <w:szCs w:val="22"/>
            <w:lang w:eastAsia="en-ZA"/>
            <w14:ligatures w14:val="none"/>
          </w:rPr>
          <w:delText> </w:delText>
        </w:r>
      </w:del>
    </w:p>
    <w:p w14:paraId="23B1C87A" w14:textId="77777777" w:rsidR="006669F4" w:rsidRPr="006669F4" w:rsidRDefault="006669F4" w:rsidP="006669F4">
      <w:pPr>
        <w:spacing w:after="0" w:line="240" w:lineRule="auto"/>
        <w:ind w:left="144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lastRenderedPageBreak/>
        <w:t> </w:t>
      </w:r>
    </w:p>
    <w:p w14:paraId="7664C4E9"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lang w:eastAsia="en-ZA"/>
          <w14:ligatures w14:val="none"/>
        </w:rPr>
        <w:t>4.</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b/>
          <w:bCs/>
          <w:kern w:val="0"/>
          <w:sz w:val="22"/>
          <w:szCs w:val="22"/>
          <w:u w:val="single"/>
          <w:lang w:eastAsia="en-ZA"/>
          <w14:ligatures w14:val="none"/>
        </w:rPr>
        <w:t>RIGHTS OF DATA SUBJECTS</w:t>
      </w:r>
      <w:r w:rsidRPr="006669F4">
        <w:rPr>
          <w:rFonts w:ascii="Calibri Light" w:eastAsia="Times New Roman" w:hAnsi="Calibri Light" w:cs="Calibri Light"/>
          <w:kern w:val="0"/>
          <w:sz w:val="22"/>
          <w:szCs w:val="22"/>
          <w:lang w:eastAsia="en-ZA"/>
          <w14:ligatures w14:val="none"/>
        </w:rPr>
        <w:t> </w:t>
      </w:r>
    </w:p>
    <w:p w14:paraId="12E3219F"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2E8D97B8"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xml:space="preserve">             </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 xml:space="preserve">The Parties agree that, as between them, Data Provider is best able to manage requests from </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 xml:space="preserve">Data Subjects for access, amendment, transfer, restriction, or deletion of Personal Data. In </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 xml:space="preserve">the ordinary course, the Data Recipient will not process sufficient information to link Personal </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 xml:space="preserve">Data to an identified individual who makes a request for access, amendment, transfer, or </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 xml:space="preserve">deletion of Personal Data. In the event that the Data Recipient receives a request from a Data </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 xml:space="preserve">Subject for such access, amendment, transfer, restriction, or deletion, the Data Recipient   </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 xml:space="preserve">shall forward the request to Data Provider. In the event that the Data Provider receives a    </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 xml:space="preserve">request from a Data Subject that affects the Personal Data disclosed to the Data Recipient or </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 xml:space="preserve">the Data Recipient’s ability to use or process such Personal Data, Data Provider shall </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 xml:space="preserve">promptly, and no later than five (5) business days notify Data Recipient. The Parties shall   </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within 5 (five) business days, determine the appropriate steps to be taken.  </w:t>
      </w:r>
    </w:p>
    <w:p w14:paraId="09024836"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3798F557"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lang w:eastAsia="en-ZA"/>
          <w14:ligatures w14:val="none"/>
        </w:rPr>
        <w:t>5.</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b/>
          <w:bCs/>
          <w:kern w:val="0"/>
          <w:sz w:val="22"/>
          <w:szCs w:val="22"/>
          <w:u w:val="single"/>
          <w:lang w:eastAsia="en-ZA"/>
          <w14:ligatures w14:val="none"/>
        </w:rPr>
        <w:t>DATA SUBJECT WITHDRAWAL</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 </w:t>
      </w:r>
    </w:p>
    <w:p w14:paraId="0208ED84"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2B8C8B70" w14:textId="77777777" w:rsidR="006669F4" w:rsidRPr="006669F4" w:rsidRDefault="006669F4" w:rsidP="006669F4">
      <w:pPr>
        <w:spacing w:after="0" w:line="240" w:lineRule="auto"/>
        <w:ind w:left="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Data Recipient acknowledges that Data Subjects may withdraw their informed consent to the Processing of Personal Data at any time. Data Provider shall promptly notify Data Recipient of any such withdrawal upon which the Data Recipient will immediately discontinue use of the Data Subject’s Personal Data. </w:t>
      </w:r>
    </w:p>
    <w:p w14:paraId="49CE2127" w14:textId="77777777" w:rsidR="006669F4" w:rsidRPr="006669F4" w:rsidRDefault="006669F4" w:rsidP="006669F4">
      <w:pPr>
        <w:spacing w:after="0" w:line="240" w:lineRule="auto"/>
        <w:ind w:left="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lang w:eastAsia="en-ZA"/>
          <w14:ligatures w14:val="none"/>
        </w:rPr>
        <w:t> </w:t>
      </w:r>
    </w:p>
    <w:p w14:paraId="03DAC15E"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lang w:eastAsia="en-ZA"/>
          <w14:ligatures w14:val="none"/>
        </w:rPr>
        <w:t>6.</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b/>
          <w:bCs/>
          <w:kern w:val="0"/>
          <w:sz w:val="22"/>
          <w:szCs w:val="22"/>
          <w:u w:val="single"/>
          <w:lang w:eastAsia="en-ZA"/>
          <w14:ligatures w14:val="none"/>
        </w:rPr>
        <w:t>SAFEGUARDS</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 </w:t>
      </w:r>
    </w:p>
    <w:p w14:paraId="7A38F1B6"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759DC6A7"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6.1</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Data Recipient will maintain a comprehensive privacy and security program designed to ensure that Personal Data will be used only in accordance with this Agreement and the HEAT Center Data Management Plan, or as required by applicable regulations, including the appointment of a Data Protection Officer. Data Recipient will apply adequate, commercially reasonable technical, physical, and administrative safeguards to protect the Personal Data.  </w:t>
      </w:r>
    </w:p>
    <w:p w14:paraId="40DAF878" w14:textId="77777777" w:rsidR="006669F4" w:rsidRPr="006669F4" w:rsidRDefault="006669F4" w:rsidP="006669F4">
      <w:pPr>
        <w:spacing w:after="0" w:line="240" w:lineRule="auto"/>
        <w:ind w:left="144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lang w:eastAsia="en-ZA"/>
          <w14:ligatures w14:val="none"/>
        </w:rPr>
        <w:t> </w:t>
      </w:r>
    </w:p>
    <w:p w14:paraId="2B7ADA8D"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6.2</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Such safeguards shall be appropriate to the nature of the information to prevent any breach of security leading to the accidental or unlawful destruction, loss, alteration, unauthorized disclosure of, or access to Personal Data or any other unauthorized or unlawful use, access, alteration, loss, or disclosure of Personal Data relating to this Agreement (collectively, “</w:t>
      </w:r>
      <w:r w:rsidRPr="006669F4">
        <w:rPr>
          <w:rFonts w:ascii="Calibri Light" w:eastAsia="Times New Roman" w:hAnsi="Calibri Light" w:cs="Calibri Light"/>
          <w:b/>
          <w:bCs/>
          <w:kern w:val="0"/>
          <w:sz w:val="22"/>
          <w:szCs w:val="22"/>
          <w:lang w:eastAsia="en-ZA"/>
          <w14:ligatures w14:val="none"/>
        </w:rPr>
        <w:t>Security Breach</w:t>
      </w:r>
      <w:r w:rsidRPr="006669F4">
        <w:rPr>
          <w:rFonts w:ascii="Calibri Light" w:eastAsia="Times New Roman" w:hAnsi="Calibri Light" w:cs="Calibri Light"/>
          <w:kern w:val="0"/>
          <w:sz w:val="22"/>
          <w:szCs w:val="22"/>
          <w:lang w:eastAsia="en-ZA"/>
          <w14:ligatures w14:val="none"/>
        </w:rPr>
        <w:t>”). Data Recipient will also implement appropriate internal policies, procedures, or protocols to minimize the risk of occurrence of a Security Breach. </w:t>
      </w:r>
    </w:p>
    <w:p w14:paraId="231F2D97"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7E24AF93"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6.3</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Once the Original Study Data has been transferred to the Data Recipient, the Data Recipient shall, in line with all applicable legislation and regulations, maintain a comprehensive privacy and security program to ensure the safekeeping and integrity of the Original Study Data. </w:t>
      </w:r>
    </w:p>
    <w:p w14:paraId="71FC4129" w14:textId="4A655550"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7FD48A2D" w14:textId="4E1986F5" w:rsidR="006669F4" w:rsidRPr="006669F4" w:rsidRDefault="006669F4" w:rsidP="00171EB9">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17C5E426"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lang w:eastAsia="en-ZA"/>
          <w14:ligatures w14:val="none"/>
        </w:rPr>
        <w:t>7.</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b/>
          <w:bCs/>
          <w:kern w:val="0"/>
          <w:sz w:val="22"/>
          <w:szCs w:val="22"/>
          <w:u w:val="single"/>
          <w:lang w:eastAsia="en-ZA"/>
          <w14:ligatures w14:val="none"/>
        </w:rPr>
        <w:t>SECURITY BREACH</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 </w:t>
      </w:r>
    </w:p>
    <w:p w14:paraId="1DCE4CC4"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0E63AF35"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7.1</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 xml:space="preserve">Data Recipient shall notify Data Provider within twenty-four (24) hours of discovery of a potential or actual Security Breach. In the course of notification, Data Recipient will provide feasible, sufficient information for Data Provider to assess the Security Breach. Data Provider will determine, in consultation with Data Recipient, if notification to Data Subjects and/or government authorities is required by applicable regulations. Where Data Provider determines that notification is required by applicable regulations, Data Recipient shall be responsible for all reasonable costs and expenses associated with the provision of such notifications. Data </w:t>
      </w:r>
      <w:r w:rsidRPr="006669F4">
        <w:rPr>
          <w:rFonts w:ascii="Calibri Light" w:eastAsia="Times New Roman" w:hAnsi="Calibri Light" w:cs="Calibri Light"/>
          <w:kern w:val="0"/>
          <w:sz w:val="22"/>
          <w:szCs w:val="22"/>
          <w:lang w:eastAsia="en-ZA"/>
          <w14:ligatures w14:val="none"/>
        </w:rPr>
        <w:lastRenderedPageBreak/>
        <w:t>Recipient will also take immediate steps to consult with Data Provider in good faith in the development of remediation efforts to rectify or mitigate the Security Breach.  </w:t>
      </w:r>
    </w:p>
    <w:p w14:paraId="214539FB"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77CE0EB9" w14:textId="3299F02C"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7.2</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 xml:space="preserve">Data Recipient will undertake remediation efforts at its sole expense or will reimburse Data Provider for Data Provider’s reasonable expenses incurred in connection with Data Provider-performed remediation efforts. In addition to any method of notice described in this Agreement, notice to Data Provider of any Security Breach shall also be reported to </w:t>
      </w:r>
      <w:r w:rsidRPr="006669F4">
        <w:rPr>
          <w:rFonts w:ascii="Calibri Light" w:eastAsia="Times New Roman" w:hAnsi="Calibri Light" w:cs="Calibri Light"/>
          <w:kern w:val="0"/>
          <w:sz w:val="22"/>
          <w:szCs w:val="22"/>
          <w:shd w:val="clear" w:color="auto" w:fill="FFFF00"/>
          <w:lang w:eastAsia="en-ZA"/>
          <w14:ligatures w14:val="none"/>
        </w:rPr>
        <w:t>_</w:t>
      </w:r>
      <w:r w:rsidR="00917386">
        <w:rPr>
          <w:rFonts w:ascii="Calibri Light" w:eastAsia="Times New Roman" w:hAnsi="Calibri Light" w:cs="Calibri Light"/>
          <w:kern w:val="0"/>
          <w:sz w:val="22"/>
          <w:szCs w:val="22"/>
          <w:shd w:val="clear" w:color="auto" w:fill="FFFF00"/>
          <w:lang w:eastAsia="en-ZA"/>
          <w14:ligatures w14:val="none"/>
        </w:rPr>
        <w:t>Prof Mark Tomlinson</w:t>
      </w:r>
      <w:r w:rsidRPr="006669F4">
        <w:rPr>
          <w:rFonts w:ascii="Calibri Light" w:eastAsia="Times New Roman" w:hAnsi="Calibri Light" w:cs="Calibri Light"/>
          <w:kern w:val="0"/>
          <w:sz w:val="22"/>
          <w:szCs w:val="22"/>
          <w:shd w:val="clear" w:color="auto" w:fill="FFFF00"/>
          <w:lang w:eastAsia="en-ZA"/>
          <w14:ligatures w14:val="none"/>
        </w:rPr>
        <w:t>; Telephone: _</w:t>
      </w:r>
      <w:r w:rsidR="00917386">
        <w:rPr>
          <w:rFonts w:ascii="Calibri Light" w:eastAsia="Times New Roman" w:hAnsi="Calibri Light" w:cs="Calibri Light"/>
          <w:kern w:val="0"/>
          <w:sz w:val="22"/>
          <w:szCs w:val="22"/>
          <w:shd w:val="clear" w:color="auto" w:fill="FFFF00"/>
          <w:lang w:eastAsia="en-ZA"/>
          <w14:ligatures w14:val="none"/>
        </w:rPr>
        <w:t>+27 (0) 833014868</w:t>
      </w:r>
      <w:r w:rsidRPr="006669F4">
        <w:rPr>
          <w:rFonts w:ascii="Calibri Light" w:eastAsia="Times New Roman" w:hAnsi="Calibri Light" w:cs="Calibri Light"/>
          <w:kern w:val="0"/>
          <w:sz w:val="22"/>
          <w:szCs w:val="22"/>
          <w:shd w:val="clear" w:color="auto" w:fill="FFFF00"/>
          <w:lang w:eastAsia="en-ZA"/>
          <w14:ligatures w14:val="none"/>
        </w:rPr>
        <w:t xml:space="preserve"> or Email: </w:t>
      </w:r>
      <w:r w:rsidR="00917386">
        <w:rPr>
          <w:rFonts w:ascii="Calibri Light" w:eastAsia="Times New Roman" w:hAnsi="Calibri Light" w:cs="Calibri Light"/>
          <w:kern w:val="0"/>
          <w:sz w:val="22"/>
          <w:szCs w:val="22"/>
          <w:shd w:val="clear" w:color="auto" w:fill="FFFF00"/>
          <w:lang w:eastAsia="en-ZA"/>
          <w14:ligatures w14:val="none"/>
        </w:rPr>
        <w:t>markt@sun.ac.za</w:t>
      </w:r>
      <w:r w:rsidRPr="006669F4">
        <w:rPr>
          <w:rFonts w:ascii="Calibri Light" w:eastAsia="Times New Roman" w:hAnsi="Calibri Light" w:cs="Calibri Light"/>
          <w:kern w:val="0"/>
          <w:sz w:val="22"/>
          <w:szCs w:val="22"/>
          <w:lang w:eastAsia="en-ZA"/>
          <w14:ligatures w14:val="none"/>
        </w:rPr>
        <w:t>  </w:t>
      </w:r>
    </w:p>
    <w:p w14:paraId="3717C66B"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2623D06A"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8.</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b/>
          <w:bCs/>
          <w:kern w:val="0"/>
          <w:sz w:val="22"/>
          <w:szCs w:val="22"/>
          <w:u w:val="single"/>
          <w:lang w:eastAsia="en-ZA"/>
          <w14:ligatures w14:val="none"/>
        </w:rPr>
        <w:t>PERSONNEL OBLIGATIONS</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 </w:t>
      </w:r>
    </w:p>
    <w:p w14:paraId="46FF284E"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45BA2236" w14:textId="77777777" w:rsidR="006669F4" w:rsidRPr="006669F4" w:rsidRDefault="006669F4" w:rsidP="006669F4">
      <w:pPr>
        <w:spacing w:after="0" w:line="240" w:lineRule="auto"/>
        <w:ind w:left="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The Parties shall ensure that their respective personnel engaged in the Processing of Personal Data are informed of the confidential nature of the Personal Data, have received appropriate training on their responsibilities, and have executed written confidentiality agreements or are otherwise subject to professional obligations of confidentiality. The Parties shall ensure that access to Personal Data is limited to those personnel who perform services in accordance with this Agreement. </w:t>
      </w:r>
    </w:p>
    <w:p w14:paraId="10BF3E59"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13C78FD0"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9.</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b/>
          <w:bCs/>
          <w:kern w:val="0"/>
          <w:sz w:val="22"/>
          <w:szCs w:val="22"/>
          <w:u w:val="single"/>
          <w:lang w:eastAsia="en-ZA"/>
          <w14:ligatures w14:val="none"/>
        </w:rPr>
        <w:t>RECORDS / DATA PROCESSING REGISTER</w:t>
      </w:r>
      <w:r w:rsidRPr="006669F4">
        <w:rPr>
          <w:rFonts w:ascii="Calibri Light" w:eastAsia="Times New Roman" w:hAnsi="Calibri Light" w:cs="Calibri Light"/>
          <w:kern w:val="0"/>
          <w:sz w:val="22"/>
          <w:szCs w:val="22"/>
          <w:lang w:eastAsia="en-ZA"/>
          <w14:ligatures w14:val="none"/>
        </w:rPr>
        <w:t> </w:t>
      </w:r>
    </w:p>
    <w:p w14:paraId="69E4C9DE"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09214968" w14:textId="77777777" w:rsidR="006669F4" w:rsidRPr="006669F4" w:rsidRDefault="006669F4" w:rsidP="006669F4">
      <w:pPr>
        <w:spacing w:after="0" w:line="240" w:lineRule="auto"/>
        <w:ind w:left="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Data Recipient shall maintain a written record of all Processing activities that are carried out under this Agreement. Such record shall contain, at a minimum, (i) the name and contact details of any Operators; (ii) the name and contact details of the Operators’ data protection officers; (iii) the categories of Processing that are carried out; (iv) transfers to other countries or international organizations and documentation of the suitable safeguards that are employed; and (v) a general description of the administrative, technical, and physical security measures that have been taken to safeguard the Personal Data. Data Recipient shall provide Data Provider with a copy of such records upon request. </w:t>
      </w:r>
    </w:p>
    <w:p w14:paraId="5D09C2A4"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5A7CFFB1"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lang w:eastAsia="en-ZA"/>
          <w14:ligatures w14:val="none"/>
        </w:rPr>
        <w:t>10</w:t>
      </w:r>
      <w:r w:rsidRPr="006669F4">
        <w:rPr>
          <w:rFonts w:ascii="Calibri Light" w:eastAsia="Times New Roman" w:hAnsi="Calibri Light" w:cs="Calibri Light"/>
          <w:kern w:val="0"/>
          <w:sz w:val="22"/>
          <w:szCs w:val="22"/>
          <w:lang w:eastAsia="en-ZA"/>
          <w14:ligatures w14:val="none"/>
        </w:rPr>
        <w:t>.</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b/>
          <w:bCs/>
          <w:kern w:val="0"/>
          <w:sz w:val="22"/>
          <w:szCs w:val="22"/>
          <w:u w:val="single"/>
          <w:lang w:eastAsia="en-ZA"/>
          <w14:ligatures w14:val="none"/>
        </w:rPr>
        <w:t>GOVERNMENT INSPECTIONS</w:t>
      </w:r>
      <w:r w:rsidRPr="006669F4">
        <w:rPr>
          <w:rFonts w:ascii="Calibri Light" w:eastAsia="Times New Roman" w:hAnsi="Calibri Light" w:cs="Calibri Light"/>
          <w:kern w:val="0"/>
          <w:sz w:val="22"/>
          <w:szCs w:val="22"/>
          <w:lang w:eastAsia="en-ZA"/>
          <w14:ligatures w14:val="none"/>
        </w:rPr>
        <w:t> </w:t>
      </w:r>
    </w:p>
    <w:p w14:paraId="086A1BA5"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69B34375" w14:textId="77777777" w:rsidR="006669F4" w:rsidRPr="006669F4" w:rsidRDefault="006669F4" w:rsidP="006669F4">
      <w:pPr>
        <w:spacing w:after="0" w:line="240" w:lineRule="auto"/>
        <w:ind w:left="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Data Recipient agrees to promptly, and in no case later than five (5) business days, notify Data Provider of any inspection or audit by a government authority concerning compliance with applicable regulations governing the Processing of Personal Data to the extent related to this Agreement. </w:t>
      </w:r>
    </w:p>
    <w:p w14:paraId="1D2FDA64"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4FD9DD9B" w14:textId="77777777" w:rsidR="006669F4" w:rsidRPr="006669F4" w:rsidRDefault="006669F4" w:rsidP="006669F4">
      <w:pPr>
        <w:spacing w:after="0" w:line="240" w:lineRule="auto"/>
        <w:ind w:left="720" w:hanging="720"/>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lang w:eastAsia="en-ZA"/>
          <w14:ligatures w14:val="none"/>
        </w:rPr>
        <w:t>11.</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b/>
          <w:bCs/>
          <w:kern w:val="0"/>
          <w:sz w:val="22"/>
          <w:szCs w:val="22"/>
          <w:u w:val="single"/>
          <w:lang w:eastAsia="en-ZA"/>
          <w14:ligatures w14:val="none"/>
        </w:rPr>
        <w:t>NOTICES</w:t>
      </w:r>
      <w:r w:rsidRPr="006669F4">
        <w:rPr>
          <w:rFonts w:ascii="Calibri Light" w:eastAsia="Times New Roman" w:hAnsi="Calibri Light" w:cs="Calibri Light"/>
          <w:kern w:val="0"/>
          <w:sz w:val="22"/>
          <w:szCs w:val="22"/>
          <w:lang w:eastAsia="en-ZA"/>
          <w14:ligatures w14:val="none"/>
        </w:rPr>
        <w:t> </w:t>
      </w:r>
    </w:p>
    <w:p w14:paraId="741774BF"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4CAA022E" w14:textId="77777777" w:rsidR="006669F4" w:rsidRDefault="006669F4" w:rsidP="006669F4">
      <w:pPr>
        <w:pStyle w:val="paragraph"/>
        <w:spacing w:before="0" w:beforeAutospacing="0" w:after="0" w:afterAutospacing="0"/>
        <w:ind w:left="345" w:hanging="345"/>
        <w:jc w:val="center"/>
        <w:textAlignment w:val="baseline"/>
        <w:rPr>
          <w:rFonts w:ascii="Segoe UI" w:hAnsi="Segoe UI" w:cs="Segoe UI"/>
          <w:sz w:val="18"/>
          <w:szCs w:val="18"/>
        </w:rPr>
      </w:pPr>
      <w:r>
        <w:rPr>
          <w:rStyle w:val="normaltextrun"/>
          <w:rFonts w:ascii="Calibri" w:eastAsiaTheme="majorEastAsia" w:hAnsi="Calibri" w:cs="Calibri"/>
          <w:sz w:val="22"/>
          <w:szCs w:val="22"/>
        </w:rPr>
        <w:t>Notices under this Agreement will be given by personal delivery, certified mail, or recognized overnight courier service to the person designated below:</w:t>
      </w:r>
      <w:r>
        <w:rPr>
          <w:rStyle w:val="eop"/>
          <w:rFonts w:ascii="Calibri" w:eastAsiaTheme="majorEastAsia" w:hAnsi="Calibri" w:cs="Calibri"/>
          <w:sz w:val="22"/>
          <w:szCs w:val="22"/>
        </w:rPr>
        <w:t> </w:t>
      </w:r>
    </w:p>
    <w:p w14:paraId="31226B70" w14:textId="77777777" w:rsidR="006669F4" w:rsidRDefault="006669F4" w:rsidP="006669F4">
      <w:pPr>
        <w:pStyle w:val="paragraph"/>
        <w:spacing w:before="0" w:beforeAutospacing="0" w:after="0" w:afterAutospacing="0"/>
        <w:ind w:left="345" w:hanging="345"/>
        <w:jc w:val="center"/>
        <w:textAlignment w:val="baseline"/>
        <w:rPr>
          <w:rFonts w:ascii="Segoe UI" w:hAnsi="Segoe UI" w:cs="Segoe UI"/>
          <w:sz w:val="18"/>
          <w:szCs w:val="18"/>
        </w:rPr>
      </w:pPr>
      <w:r>
        <w:rPr>
          <w:rStyle w:val="eop"/>
          <w:rFonts w:ascii="Calibri" w:eastAsiaTheme="majorEastAsia" w:hAnsi="Calibri" w:cs="Calibri"/>
          <w:sz w:val="22"/>
          <w:szCs w:val="22"/>
        </w:rPr>
        <w:t> </w:t>
      </w:r>
    </w:p>
    <w:p w14:paraId="10808188" w14:textId="77777777" w:rsidR="006669F4" w:rsidRDefault="006669F4" w:rsidP="006669F4">
      <w:pPr>
        <w:pStyle w:val="paragraph"/>
        <w:spacing w:before="0" w:beforeAutospacing="0" w:after="0" w:afterAutospacing="0"/>
        <w:ind w:left="345" w:hanging="345"/>
        <w:jc w:val="center"/>
        <w:textAlignment w:val="baseline"/>
        <w:rPr>
          <w:rFonts w:ascii="Segoe UI" w:hAnsi="Segoe UI" w:cs="Segoe UI"/>
          <w:sz w:val="18"/>
          <w:szCs w:val="18"/>
        </w:rPr>
      </w:pPr>
      <w:r>
        <w:rPr>
          <w:rStyle w:val="normaltextrun"/>
          <w:rFonts w:ascii="Calibri" w:eastAsiaTheme="majorEastAsia" w:hAnsi="Calibri" w:cs="Calibri"/>
          <w:b/>
          <w:bCs/>
          <w:sz w:val="22"/>
          <w:szCs w:val="22"/>
        </w:rPr>
        <w:t>If to Data Recipient Principal Investigator</w:t>
      </w:r>
      <w:r>
        <w:rPr>
          <w:rStyle w:val="normaltextrun"/>
          <w:rFonts w:ascii="Calibri" w:eastAsiaTheme="majorEastAsia" w:hAnsi="Calibri" w:cs="Calibri"/>
          <w:sz w:val="22"/>
          <w:szCs w:val="22"/>
        </w:rPr>
        <w:t>:</w:t>
      </w:r>
      <w:r>
        <w:rPr>
          <w:rStyle w:val="eop"/>
          <w:rFonts w:ascii="Calibri" w:eastAsiaTheme="majorEastAsia" w:hAnsi="Calibri" w:cs="Calibri"/>
          <w:sz w:val="22"/>
          <w:szCs w:val="22"/>
        </w:rPr>
        <w:t> </w:t>
      </w:r>
    </w:p>
    <w:p w14:paraId="2CF5E9B7" w14:textId="77777777" w:rsidR="006669F4" w:rsidRDefault="006669F4" w:rsidP="006669F4">
      <w:pPr>
        <w:pStyle w:val="paragraph"/>
        <w:spacing w:before="0" w:beforeAutospacing="0" w:after="0" w:afterAutospacing="0"/>
        <w:ind w:left="345" w:hanging="345"/>
        <w:jc w:val="center"/>
        <w:textAlignment w:val="baseline"/>
        <w:rPr>
          <w:rFonts w:ascii="Segoe UI" w:hAnsi="Segoe UI" w:cs="Segoe UI"/>
          <w:sz w:val="18"/>
          <w:szCs w:val="18"/>
        </w:rPr>
      </w:pPr>
      <w:r>
        <w:rPr>
          <w:rStyle w:val="eop"/>
          <w:rFonts w:ascii="Calibri" w:eastAsiaTheme="majorEastAsia" w:hAnsi="Calibri" w:cs="Calibri"/>
          <w:sz w:val="22"/>
          <w:szCs w:val="22"/>
        </w:rPr>
        <w:t> </w:t>
      </w:r>
    </w:p>
    <w:p w14:paraId="7113EADE" w14:textId="77777777" w:rsidR="006669F4" w:rsidRDefault="006669F4" w:rsidP="006669F4">
      <w:pPr>
        <w:pStyle w:val="paragraph"/>
        <w:spacing w:before="0" w:beforeAutospacing="0" w:after="0" w:afterAutospacing="0"/>
        <w:ind w:left="345" w:hanging="345"/>
        <w:jc w:val="center"/>
        <w:textAlignment w:val="baseline"/>
        <w:rPr>
          <w:rFonts w:ascii="Segoe UI" w:hAnsi="Segoe UI" w:cs="Segoe UI"/>
          <w:sz w:val="18"/>
          <w:szCs w:val="18"/>
        </w:rPr>
      </w:pPr>
      <w:r>
        <w:rPr>
          <w:rStyle w:val="normaltextrun"/>
          <w:rFonts w:ascii="Calibri" w:eastAsiaTheme="majorEastAsia" w:hAnsi="Calibri" w:cs="Calibri"/>
          <w:sz w:val="22"/>
          <w:szCs w:val="22"/>
        </w:rPr>
        <w:t>Attention: Matthew Francis Chersich (Research Professor)</w:t>
      </w:r>
      <w:r>
        <w:rPr>
          <w:rStyle w:val="eop"/>
          <w:rFonts w:ascii="Calibri" w:eastAsiaTheme="majorEastAsia" w:hAnsi="Calibri" w:cs="Calibri"/>
          <w:sz w:val="22"/>
          <w:szCs w:val="22"/>
        </w:rPr>
        <w:t> </w:t>
      </w:r>
    </w:p>
    <w:p w14:paraId="24263B3D" w14:textId="77777777" w:rsidR="006669F4" w:rsidRDefault="006669F4" w:rsidP="006669F4">
      <w:pPr>
        <w:pStyle w:val="paragraph"/>
        <w:spacing w:before="0" w:beforeAutospacing="0" w:after="0" w:afterAutospacing="0"/>
        <w:ind w:left="345" w:hanging="345"/>
        <w:jc w:val="center"/>
        <w:textAlignment w:val="baseline"/>
        <w:rPr>
          <w:rFonts w:ascii="Segoe UI" w:hAnsi="Segoe UI" w:cs="Segoe UI"/>
          <w:sz w:val="18"/>
          <w:szCs w:val="18"/>
        </w:rPr>
      </w:pPr>
      <w:r>
        <w:rPr>
          <w:rStyle w:val="normaltextrun"/>
          <w:rFonts w:ascii="Calibri" w:eastAsiaTheme="majorEastAsia" w:hAnsi="Calibri" w:cs="Calibri"/>
          <w:sz w:val="22"/>
          <w:szCs w:val="22"/>
        </w:rPr>
        <w:t>Wits Planetary Health Research</w:t>
      </w:r>
      <w:r>
        <w:rPr>
          <w:rStyle w:val="eop"/>
          <w:rFonts w:ascii="Calibri" w:eastAsiaTheme="majorEastAsia" w:hAnsi="Calibri" w:cs="Calibri"/>
          <w:sz w:val="22"/>
          <w:szCs w:val="22"/>
        </w:rPr>
        <w:t> </w:t>
      </w:r>
    </w:p>
    <w:p w14:paraId="69BB5EE9" w14:textId="77777777" w:rsidR="006669F4" w:rsidRDefault="006669F4" w:rsidP="006669F4">
      <w:pPr>
        <w:pStyle w:val="paragraph"/>
        <w:spacing w:before="0" w:beforeAutospacing="0" w:after="0" w:afterAutospacing="0"/>
        <w:ind w:left="345" w:hanging="345"/>
        <w:jc w:val="center"/>
        <w:textAlignment w:val="baseline"/>
        <w:rPr>
          <w:rFonts w:ascii="Segoe UI" w:hAnsi="Segoe UI" w:cs="Segoe UI"/>
          <w:sz w:val="18"/>
          <w:szCs w:val="18"/>
        </w:rPr>
      </w:pPr>
      <w:r>
        <w:rPr>
          <w:rStyle w:val="normaltextrun"/>
          <w:rFonts w:ascii="Calibri" w:eastAsiaTheme="majorEastAsia" w:hAnsi="Calibri" w:cs="Calibri"/>
          <w:sz w:val="22"/>
          <w:szCs w:val="22"/>
        </w:rPr>
        <w:t>27 St Andrews Road</w:t>
      </w:r>
      <w:r>
        <w:rPr>
          <w:rStyle w:val="eop"/>
          <w:rFonts w:ascii="Calibri" w:eastAsiaTheme="majorEastAsia" w:hAnsi="Calibri" w:cs="Calibri"/>
          <w:sz w:val="22"/>
          <w:szCs w:val="22"/>
        </w:rPr>
        <w:t> </w:t>
      </w:r>
    </w:p>
    <w:p w14:paraId="543502FC" w14:textId="77777777" w:rsidR="006669F4" w:rsidRDefault="006669F4" w:rsidP="006669F4">
      <w:pPr>
        <w:pStyle w:val="paragraph"/>
        <w:spacing w:before="0" w:beforeAutospacing="0" w:after="0" w:afterAutospacing="0"/>
        <w:ind w:left="345" w:hanging="345"/>
        <w:jc w:val="center"/>
        <w:textAlignment w:val="baseline"/>
        <w:rPr>
          <w:rFonts w:ascii="Segoe UI" w:hAnsi="Segoe UI" w:cs="Segoe UI"/>
          <w:sz w:val="18"/>
          <w:szCs w:val="18"/>
        </w:rPr>
      </w:pPr>
      <w:r>
        <w:rPr>
          <w:rStyle w:val="normaltextrun"/>
          <w:rFonts w:ascii="Calibri" w:eastAsiaTheme="majorEastAsia" w:hAnsi="Calibri" w:cs="Calibri"/>
          <w:sz w:val="22"/>
          <w:szCs w:val="22"/>
        </w:rPr>
        <w:t>Parktown 2193</w:t>
      </w:r>
      <w:r>
        <w:rPr>
          <w:rStyle w:val="eop"/>
          <w:rFonts w:ascii="Calibri" w:eastAsiaTheme="majorEastAsia" w:hAnsi="Calibri" w:cs="Calibri"/>
          <w:sz w:val="22"/>
          <w:szCs w:val="22"/>
        </w:rPr>
        <w:t> </w:t>
      </w:r>
    </w:p>
    <w:p w14:paraId="10C05E6F" w14:textId="77777777" w:rsidR="006669F4" w:rsidRDefault="006669F4" w:rsidP="006669F4">
      <w:pPr>
        <w:pStyle w:val="paragraph"/>
        <w:spacing w:before="0" w:beforeAutospacing="0" w:after="0" w:afterAutospacing="0"/>
        <w:ind w:left="345" w:hanging="345"/>
        <w:jc w:val="center"/>
        <w:textAlignment w:val="baseline"/>
        <w:rPr>
          <w:rFonts w:ascii="Segoe UI" w:hAnsi="Segoe UI" w:cs="Segoe UI"/>
          <w:sz w:val="18"/>
          <w:szCs w:val="18"/>
        </w:rPr>
      </w:pPr>
      <w:r>
        <w:rPr>
          <w:rStyle w:val="normaltextrun"/>
          <w:rFonts w:ascii="Calibri" w:eastAsiaTheme="majorEastAsia" w:hAnsi="Calibri" w:cs="Calibri"/>
          <w:sz w:val="22"/>
          <w:szCs w:val="22"/>
        </w:rPr>
        <w:t>Email: Matthew.Chersich@tcd.ie</w:t>
      </w:r>
      <w:r>
        <w:rPr>
          <w:rStyle w:val="eop"/>
          <w:rFonts w:ascii="Calibri" w:eastAsiaTheme="majorEastAsia" w:hAnsi="Calibri" w:cs="Calibri"/>
          <w:sz w:val="22"/>
          <w:szCs w:val="22"/>
        </w:rPr>
        <w:t> </w:t>
      </w:r>
    </w:p>
    <w:p w14:paraId="3EF3767B" w14:textId="77777777" w:rsidR="006669F4" w:rsidRDefault="006669F4" w:rsidP="006669F4">
      <w:pPr>
        <w:pStyle w:val="paragraph"/>
        <w:spacing w:before="0" w:beforeAutospacing="0" w:after="0" w:afterAutospacing="0"/>
        <w:ind w:left="345" w:hanging="345"/>
        <w:jc w:val="center"/>
        <w:textAlignment w:val="baseline"/>
        <w:rPr>
          <w:rFonts w:ascii="Segoe UI" w:hAnsi="Segoe UI" w:cs="Segoe UI"/>
          <w:sz w:val="18"/>
          <w:szCs w:val="18"/>
        </w:rPr>
      </w:pPr>
      <w:r>
        <w:rPr>
          <w:rStyle w:val="eop"/>
          <w:rFonts w:ascii="Calibri" w:eastAsiaTheme="majorEastAsia" w:hAnsi="Calibri" w:cs="Calibri"/>
          <w:sz w:val="22"/>
          <w:szCs w:val="22"/>
        </w:rPr>
        <w:t> </w:t>
      </w:r>
    </w:p>
    <w:p w14:paraId="1D152254" w14:textId="77777777" w:rsidR="006669F4" w:rsidRDefault="006669F4" w:rsidP="006669F4">
      <w:pPr>
        <w:pStyle w:val="paragraph"/>
        <w:spacing w:before="0" w:beforeAutospacing="0" w:after="0" w:afterAutospacing="0"/>
        <w:ind w:left="345" w:hanging="345"/>
        <w:jc w:val="cente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 </w:t>
      </w:r>
    </w:p>
    <w:p w14:paraId="7DCE3BE2" w14:textId="77777777" w:rsidR="00171EB9" w:rsidRDefault="00171EB9" w:rsidP="006669F4">
      <w:pPr>
        <w:pStyle w:val="paragraph"/>
        <w:spacing w:before="0" w:beforeAutospacing="0" w:after="0" w:afterAutospacing="0"/>
        <w:ind w:left="345" w:hanging="345"/>
        <w:jc w:val="center"/>
        <w:textAlignment w:val="baseline"/>
        <w:rPr>
          <w:rStyle w:val="eop"/>
          <w:rFonts w:ascii="Calibri" w:eastAsiaTheme="majorEastAsia" w:hAnsi="Calibri" w:cs="Calibri"/>
          <w:sz w:val="22"/>
          <w:szCs w:val="22"/>
        </w:rPr>
      </w:pPr>
    </w:p>
    <w:p w14:paraId="7E99CEFA" w14:textId="77777777" w:rsidR="00171EB9" w:rsidRDefault="00171EB9" w:rsidP="006669F4">
      <w:pPr>
        <w:pStyle w:val="paragraph"/>
        <w:spacing w:before="0" w:beforeAutospacing="0" w:after="0" w:afterAutospacing="0"/>
        <w:ind w:left="345" w:hanging="345"/>
        <w:jc w:val="center"/>
        <w:textAlignment w:val="baseline"/>
        <w:rPr>
          <w:rFonts w:ascii="Segoe UI" w:hAnsi="Segoe UI" w:cs="Segoe UI"/>
          <w:sz w:val="18"/>
          <w:szCs w:val="18"/>
        </w:rPr>
      </w:pPr>
    </w:p>
    <w:p w14:paraId="4ED2BB98" w14:textId="77777777" w:rsidR="006669F4" w:rsidRDefault="006669F4" w:rsidP="006669F4">
      <w:pPr>
        <w:pStyle w:val="paragraph"/>
        <w:spacing w:before="0" w:beforeAutospacing="0" w:after="0" w:afterAutospacing="0"/>
        <w:ind w:left="345" w:hanging="345"/>
        <w:jc w:val="center"/>
        <w:textAlignment w:val="baseline"/>
        <w:rPr>
          <w:rFonts w:ascii="Segoe UI" w:hAnsi="Segoe UI" w:cs="Segoe UI"/>
          <w:sz w:val="18"/>
          <w:szCs w:val="18"/>
        </w:rPr>
      </w:pPr>
      <w:r>
        <w:rPr>
          <w:rStyle w:val="normaltextrun"/>
          <w:rFonts w:ascii="Calibri" w:eastAsiaTheme="majorEastAsia" w:hAnsi="Calibri" w:cs="Calibri"/>
          <w:b/>
          <w:bCs/>
          <w:sz w:val="22"/>
          <w:szCs w:val="22"/>
        </w:rPr>
        <w:lastRenderedPageBreak/>
        <w:t>If to Data Recipient (Legal):</w:t>
      </w:r>
      <w:r>
        <w:rPr>
          <w:rStyle w:val="eop"/>
          <w:rFonts w:ascii="Calibri" w:eastAsiaTheme="majorEastAsia" w:hAnsi="Calibri" w:cs="Calibri"/>
          <w:sz w:val="22"/>
          <w:szCs w:val="22"/>
        </w:rPr>
        <w:t> </w:t>
      </w:r>
    </w:p>
    <w:p w14:paraId="05739036" w14:textId="77777777" w:rsidR="006669F4" w:rsidRDefault="006669F4" w:rsidP="006669F4">
      <w:pPr>
        <w:pStyle w:val="paragraph"/>
        <w:spacing w:before="0" w:beforeAutospacing="0" w:after="0" w:afterAutospacing="0"/>
        <w:ind w:left="345" w:hanging="345"/>
        <w:jc w:val="center"/>
        <w:textAlignment w:val="baseline"/>
        <w:rPr>
          <w:rFonts w:ascii="Segoe UI" w:hAnsi="Segoe UI" w:cs="Segoe UI"/>
          <w:sz w:val="18"/>
          <w:szCs w:val="18"/>
        </w:rPr>
      </w:pPr>
      <w:r>
        <w:rPr>
          <w:rStyle w:val="eop"/>
          <w:rFonts w:ascii="Calibri" w:eastAsiaTheme="majorEastAsia" w:hAnsi="Calibri" w:cs="Calibri"/>
          <w:sz w:val="22"/>
          <w:szCs w:val="22"/>
        </w:rPr>
        <w:t> </w:t>
      </w:r>
    </w:p>
    <w:p w14:paraId="3D7020DD" w14:textId="77777777" w:rsidR="006669F4" w:rsidRDefault="006669F4" w:rsidP="006669F4">
      <w:pPr>
        <w:pStyle w:val="paragraph"/>
        <w:spacing w:before="0" w:beforeAutospacing="0" w:after="0" w:afterAutospacing="0"/>
        <w:ind w:left="345" w:hanging="345"/>
        <w:jc w:val="center"/>
        <w:textAlignment w:val="baseline"/>
        <w:rPr>
          <w:rFonts w:ascii="Segoe UI" w:hAnsi="Segoe UI" w:cs="Segoe UI"/>
          <w:sz w:val="18"/>
          <w:szCs w:val="18"/>
        </w:rPr>
      </w:pPr>
      <w:r>
        <w:rPr>
          <w:rStyle w:val="normaltextrun"/>
          <w:rFonts w:ascii="Calibri" w:eastAsiaTheme="majorEastAsia" w:hAnsi="Calibri" w:cs="Calibri"/>
          <w:sz w:val="22"/>
          <w:szCs w:val="22"/>
        </w:rPr>
        <w:t>Attention: Alfred Farrell (CEO)</w:t>
      </w:r>
      <w:r>
        <w:rPr>
          <w:rStyle w:val="eop"/>
          <w:rFonts w:ascii="Calibri" w:eastAsiaTheme="majorEastAsia" w:hAnsi="Calibri" w:cs="Calibri"/>
          <w:sz w:val="22"/>
          <w:szCs w:val="22"/>
        </w:rPr>
        <w:t> </w:t>
      </w:r>
    </w:p>
    <w:p w14:paraId="11A98F70" w14:textId="77777777" w:rsidR="006669F4" w:rsidRDefault="006669F4" w:rsidP="006669F4">
      <w:pPr>
        <w:pStyle w:val="paragraph"/>
        <w:spacing w:before="0" w:beforeAutospacing="0" w:after="0" w:afterAutospacing="0"/>
        <w:ind w:left="345" w:hanging="345"/>
        <w:jc w:val="center"/>
        <w:textAlignment w:val="baseline"/>
        <w:rPr>
          <w:rFonts w:ascii="Segoe UI" w:hAnsi="Segoe UI" w:cs="Segoe UI"/>
          <w:sz w:val="18"/>
          <w:szCs w:val="18"/>
        </w:rPr>
      </w:pPr>
      <w:r>
        <w:rPr>
          <w:rStyle w:val="normaltextrun"/>
          <w:rFonts w:ascii="Calibri" w:eastAsiaTheme="majorEastAsia" w:hAnsi="Calibri" w:cs="Calibri"/>
          <w:sz w:val="22"/>
          <w:szCs w:val="22"/>
        </w:rPr>
        <w:t>Wits Health Consortium (Pty) Ltd, 31 Princess of Wales Terrace, Parktown, Johannesburg, 2193</w:t>
      </w:r>
      <w:r>
        <w:rPr>
          <w:rStyle w:val="eop"/>
          <w:rFonts w:ascii="Calibri" w:eastAsiaTheme="majorEastAsia" w:hAnsi="Calibri" w:cs="Calibri"/>
          <w:sz w:val="22"/>
          <w:szCs w:val="22"/>
        </w:rPr>
        <w:t> </w:t>
      </w:r>
    </w:p>
    <w:p w14:paraId="30F0644D" w14:textId="77777777" w:rsidR="006669F4" w:rsidRDefault="006669F4" w:rsidP="006669F4">
      <w:pPr>
        <w:pStyle w:val="paragraph"/>
        <w:spacing w:before="0" w:beforeAutospacing="0" w:after="0" w:afterAutospacing="0"/>
        <w:ind w:left="345" w:hanging="345"/>
        <w:jc w:val="center"/>
        <w:textAlignment w:val="baseline"/>
        <w:rPr>
          <w:rFonts w:ascii="Segoe UI" w:hAnsi="Segoe UI" w:cs="Segoe UI"/>
          <w:sz w:val="18"/>
          <w:szCs w:val="18"/>
        </w:rPr>
      </w:pPr>
      <w:r>
        <w:rPr>
          <w:rStyle w:val="normaltextrun"/>
          <w:rFonts w:ascii="Calibri" w:eastAsiaTheme="majorEastAsia" w:hAnsi="Calibri" w:cs="Calibri"/>
          <w:sz w:val="22"/>
          <w:szCs w:val="22"/>
        </w:rPr>
        <w:t xml:space="preserve">Email: </w:t>
      </w:r>
      <w:hyperlink r:id="rId12" w:tgtFrame="_blank" w:history="1">
        <w:r>
          <w:rPr>
            <w:rStyle w:val="normaltextrun"/>
            <w:rFonts w:ascii="Calibri Light" w:eastAsiaTheme="majorEastAsia" w:hAnsi="Calibri Light" w:cs="Calibri Light"/>
            <w:sz w:val="22"/>
            <w:szCs w:val="22"/>
            <w:u w:val="single"/>
            <w:shd w:val="clear" w:color="auto" w:fill="E1E3E6"/>
          </w:rPr>
          <w:t>ceo@witshealth.co.za</w:t>
        </w:r>
      </w:hyperlink>
      <w:r>
        <w:rPr>
          <w:rStyle w:val="eop"/>
          <w:rFonts w:ascii="Calibri" w:eastAsiaTheme="majorEastAsia" w:hAnsi="Calibri" w:cs="Calibri"/>
          <w:sz w:val="22"/>
          <w:szCs w:val="22"/>
        </w:rPr>
        <w:t> </w:t>
      </w:r>
    </w:p>
    <w:p w14:paraId="1144A2AF" w14:textId="77777777" w:rsidR="006669F4" w:rsidRDefault="006669F4" w:rsidP="006669F4">
      <w:pPr>
        <w:pStyle w:val="paragraph"/>
        <w:spacing w:before="0" w:beforeAutospacing="0" w:after="0" w:afterAutospacing="0"/>
        <w:ind w:left="345" w:hanging="345"/>
        <w:jc w:val="center"/>
        <w:textAlignment w:val="baseline"/>
        <w:rPr>
          <w:rFonts w:ascii="Segoe UI" w:hAnsi="Segoe UI" w:cs="Segoe UI"/>
          <w:sz w:val="18"/>
          <w:szCs w:val="18"/>
        </w:rPr>
      </w:pPr>
      <w:r>
        <w:rPr>
          <w:rStyle w:val="eop"/>
          <w:rFonts w:ascii="Calibri" w:eastAsiaTheme="majorEastAsia" w:hAnsi="Calibri" w:cs="Calibri"/>
          <w:sz w:val="22"/>
          <w:szCs w:val="22"/>
        </w:rPr>
        <w:t> </w:t>
      </w:r>
    </w:p>
    <w:p w14:paraId="1121DCB5" w14:textId="77777777" w:rsidR="006669F4" w:rsidRDefault="006669F4" w:rsidP="006669F4">
      <w:pPr>
        <w:pStyle w:val="paragraph"/>
        <w:spacing w:before="0" w:beforeAutospacing="0" w:after="0" w:afterAutospacing="0"/>
        <w:ind w:left="345" w:hanging="345"/>
        <w:jc w:val="center"/>
        <w:textAlignment w:val="baseline"/>
        <w:rPr>
          <w:rFonts w:ascii="Segoe UI" w:hAnsi="Segoe UI" w:cs="Segoe UI"/>
          <w:sz w:val="18"/>
          <w:szCs w:val="18"/>
        </w:rPr>
      </w:pPr>
      <w:r>
        <w:rPr>
          <w:rStyle w:val="normaltextrun"/>
          <w:rFonts w:ascii="Calibri" w:eastAsiaTheme="majorEastAsia" w:hAnsi="Calibri" w:cs="Calibri"/>
          <w:b/>
          <w:bCs/>
          <w:sz w:val="22"/>
          <w:szCs w:val="22"/>
        </w:rPr>
        <w:t>If to Data Provider Investigator:</w:t>
      </w:r>
      <w:r>
        <w:rPr>
          <w:rStyle w:val="eop"/>
          <w:rFonts w:ascii="Calibri" w:eastAsiaTheme="majorEastAsia" w:hAnsi="Calibri" w:cs="Calibri"/>
          <w:sz w:val="22"/>
          <w:szCs w:val="22"/>
        </w:rPr>
        <w:t> </w:t>
      </w:r>
    </w:p>
    <w:p w14:paraId="5B1CCA05" w14:textId="77777777" w:rsidR="006669F4" w:rsidRDefault="006669F4" w:rsidP="006669F4">
      <w:pPr>
        <w:pStyle w:val="paragraph"/>
        <w:spacing w:before="0" w:beforeAutospacing="0" w:after="0" w:afterAutospacing="0"/>
        <w:ind w:left="345" w:hanging="345"/>
        <w:jc w:val="center"/>
        <w:textAlignment w:val="baseline"/>
        <w:rPr>
          <w:rFonts w:ascii="Segoe UI" w:hAnsi="Segoe UI" w:cs="Segoe UI"/>
          <w:sz w:val="18"/>
          <w:szCs w:val="18"/>
        </w:rPr>
      </w:pPr>
      <w:r>
        <w:rPr>
          <w:rStyle w:val="eop"/>
          <w:rFonts w:ascii="Calibri" w:eastAsiaTheme="majorEastAsia" w:hAnsi="Calibri" w:cs="Calibri"/>
          <w:sz w:val="22"/>
          <w:szCs w:val="22"/>
        </w:rPr>
        <w:t> </w:t>
      </w:r>
    </w:p>
    <w:p w14:paraId="7A7EF97B" w14:textId="77777777" w:rsidR="006669F4" w:rsidRDefault="006669F4" w:rsidP="006669F4">
      <w:pPr>
        <w:pStyle w:val="paragraph"/>
        <w:spacing w:before="0" w:beforeAutospacing="0" w:after="0" w:afterAutospacing="0"/>
        <w:ind w:left="345" w:hanging="345"/>
        <w:jc w:val="center"/>
        <w:textAlignment w:val="baseline"/>
        <w:rPr>
          <w:rFonts w:ascii="Segoe UI" w:hAnsi="Segoe UI" w:cs="Segoe UI"/>
          <w:sz w:val="18"/>
          <w:szCs w:val="18"/>
        </w:rPr>
      </w:pPr>
      <w:r>
        <w:rPr>
          <w:rStyle w:val="normaltextrun"/>
          <w:rFonts w:ascii="Calibri" w:eastAsiaTheme="majorEastAsia" w:hAnsi="Calibri" w:cs="Calibri"/>
          <w:b/>
          <w:bCs/>
          <w:sz w:val="22"/>
          <w:szCs w:val="22"/>
        </w:rPr>
        <w:t>If to Data Provider (Legal):</w:t>
      </w:r>
      <w:r>
        <w:rPr>
          <w:rStyle w:val="eop"/>
          <w:rFonts w:ascii="Calibri" w:eastAsiaTheme="majorEastAsia" w:hAnsi="Calibri" w:cs="Calibri"/>
          <w:sz w:val="22"/>
          <w:szCs w:val="22"/>
        </w:rPr>
        <w:t> </w:t>
      </w:r>
    </w:p>
    <w:p w14:paraId="7435D173" w14:textId="0FF0DDCD" w:rsidR="006669F4" w:rsidRDefault="006669F4" w:rsidP="006669F4">
      <w:pPr>
        <w:pStyle w:val="paragraph"/>
        <w:spacing w:before="0" w:beforeAutospacing="0" w:after="0" w:afterAutospacing="0"/>
        <w:ind w:left="345" w:hanging="345"/>
        <w:jc w:val="center"/>
        <w:textAlignment w:val="baseline"/>
        <w:rPr>
          <w:rFonts w:ascii="Segoe UI" w:hAnsi="Segoe UI" w:cs="Segoe UI"/>
          <w:sz w:val="18"/>
          <w:szCs w:val="18"/>
        </w:rPr>
      </w:pPr>
      <w:del w:id="100" w:author="Nyangeni, A, Mr [anyangeni@sun.ac.za]" w:date="2025-05-02T10:12:00Z" w16du:dateUtc="2025-05-02T08:12:00Z">
        <w:r w:rsidDel="0053166D">
          <w:rPr>
            <w:rStyle w:val="normaltextrun"/>
            <w:rFonts w:ascii="Calibri" w:eastAsiaTheme="majorEastAsia" w:hAnsi="Calibri" w:cs="Calibri"/>
            <w:sz w:val="22"/>
            <w:szCs w:val="22"/>
            <w:shd w:val="clear" w:color="auto" w:fill="FFFF00"/>
          </w:rPr>
          <w:delText>[Provider legal contact details]</w:delText>
        </w:r>
        <w:r w:rsidDel="0053166D">
          <w:rPr>
            <w:rStyle w:val="eop"/>
            <w:rFonts w:ascii="Calibri" w:eastAsiaTheme="majorEastAsia" w:hAnsi="Calibri" w:cs="Calibri"/>
            <w:sz w:val="22"/>
            <w:szCs w:val="22"/>
          </w:rPr>
          <w:delText> </w:delText>
        </w:r>
      </w:del>
      <w:ins w:id="101" w:author="Nyangeni, A, Mr [anyangeni@sun.ac.za]" w:date="2025-05-02T10:12:00Z" w16du:dateUtc="2025-05-02T08:12:00Z">
        <w:r w:rsidR="0053166D">
          <w:rPr>
            <w:rStyle w:val="normaltextrun"/>
            <w:rFonts w:ascii="Calibri" w:eastAsiaTheme="majorEastAsia" w:hAnsi="Calibri" w:cs="Calibri"/>
            <w:sz w:val="22"/>
            <w:szCs w:val="22"/>
            <w:shd w:val="clear" w:color="auto" w:fill="FFFF00"/>
          </w:rPr>
          <w:t>Division for Research Development</w:t>
        </w:r>
      </w:ins>
    </w:p>
    <w:p w14:paraId="4FB12D06" w14:textId="723C882D" w:rsidR="006669F4" w:rsidRDefault="006669F4" w:rsidP="006669F4">
      <w:pPr>
        <w:pStyle w:val="paragraph"/>
        <w:spacing w:before="0" w:beforeAutospacing="0" w:after="0" w:afterAutospacing="0"/>
        <w:ind w:left="345" w:hanging="345"/>
        <w:jc w:val="center"/>
        <w:textAlignment w:val="baseline"/>
        <w:rPr>
          <w:rFonts w:ascii="Segoe UI" w:hAnsi="Segoe UI" w:cs="Segoe UI"/>
          <w:sz w:val="18"/>
          <w:szCs w:val="18"/>
        </w:rPr>
      </w:pPr>
      <w:r>
        <w:rPr>
          <w:rStyle w:val="normaltextrun"/>
          <w:rFonts w:ascii="Calibri" w:eastAsiaTheme="majorEastAsia" w:hAnsi="Calibri" w:cs="Calibri"/>
          <w:sz w:val="22"/>
          <w:szCs w:val="22"/>
          <w:shd w:val="clear" w:color="auto" w:fill="FFFF00"/>
        </w:rPr>
        <w:t>Attention:</w:t>
      </w:r>
      <w:r>
        <w:rPr>
          <w:rStyle w:val="eop"/>
          <w:rFonts w:ascii="Calibri" w:eastAsiaTheme="majorEastAsia" w:hAnsi="Calibri" w:cs="Calibri"/>
          <w:sz w:val="22"/>
          <w:szCs w:val="22"/>
        </w:rPr>
        <w:t> </w:t>
      </w:r>
      <w:ins w:id="102" w:author="Nyangeni, A, Mr [anyangeni@sun.ac.za]" w:date="2025-05-02T10:12:00Z" w16du:dateUtc="2025-05-02T08:12:00Z">
        <w:r w:rsidR="0053166D">
          <w:rPr>
            <w:rStyle w:val="eop"/>
            <w:rFonts w:ascii="Calibri" w:eastAsiaTheme="majorEastAsia" w:hAnsi="Calibri" w:cs="Calibri"/>
            <w:sz w:val="22"/>
            <w:szCs w:val="22"/>
          </w:rPr>
          <w:t>Research Contracts Office</w:t>
        </w:r>
      </w:ins>
    </w:p>
    <w:p w14:paraId="5B192FF2" w14:textId="4F02AB5A" w:rsidR="006669F4" w:rsidRDefault="006669F4" w:rsidP="006669F4">
      <w:pPr>
        <w:pStyle w:val="paragraph"/>
        <w:spacing w:before="0" w:beforeAutospacing="0" w:after="0" w:afterAutospacing="0"/>
        <w:ind w:left="345" w:hanging="345"/>
        <w:jc w:val="center"/>
        <w:textAlignment w:val="baseline"/>
        <w:rPr>
          <w:rFonts w:ascii="Segoe UI" w:hAnsi="Segoe UI" w:cs="Segoe UI"/>
          <w:sz w:val="18"/>
          <w:szCs w:val="18"/>
        </w:rPr>
      </w:pPr>
      <w:r>
        <w:rPr>
          <w:rStyle w:val="normaltextrun"/>
          <w:rFonts w:ascii="Calibri" w:eastAsiaTheme="majorEastAsia" w:hAnsi="Calibri" w:cs="Calibri"/>
          <w:sz w:val="22"/>
          <w:szCs w:val="22"/>
          <w:shd w:val="clear" w:color="auto" w:fill="FFFF00"/>
        </w:rPr>
        <w:t>Address:</w:t>
      </w:r>
      <w:r>
        <w:rPr>
          <w:rStyle w:val="eop"/>
          <w:rFonts w:ascii="Calibri" w:eastAsiaTheme="majorEastAsia" w:hAnsi="Calibri" w:cs="Calibri"/>
          <w:sz w:val="22"/>
          <w:szCs w:val="22"/>
        </w:rPr>
        <w:t> </w:t>
      </w:r>
      <w:ins w:id="103" w:author="Nyangeni, A, Mr [anyangeni@sun.ac.za]" w:date="2025-05-02T10:12:00Z" w16du:dateUtc="2025-05-02T08:12:00Z">
        <w:r w:rsidR="0053166D">
          <w:rPr>
            <w:rStyle w:val="eop"/>
            <w:rFonts w:ascii="Calibri" w:eastAsiaTheme="majorEastAsia" w:hAnsi="Calibri" w:cs="Calibri"/>
            <w:sz w:val="22"/>
            <w:szCs w:val="22"/>
          </w:rPr>
          <w:t>2</w:t>
        </w:r>
        <w:r w:rsidR="0053166D" w:rsidRPr="0053166D">
          <w:rPr>
            <w:rStyle w:val="eop"/>
            <w:rFonts w:ascii="Calibri" w:eastAsiaTheme="majorEastAsia" w:hAnsi="Calibri" w:cs="Calibri"/>
            <w:sz w:val="22"/>
            <w:szCs w:val="22"/>
            <w:vertAlign w:val="superscript"/>
            <w:rPrChange w:id="104" w:author="Nyangeni, A, Mr [anyangeni@sun.ac.za]" w:date="2025-05-02T10:12:00Z" w16du:dateUtc="2025-05-02T08:12:00Z">
              <w:rPr>
                <w:rStyle w:val="eop"/>
                <w:rFonts w:ascii="Calibri" w:eastAsiaTheme="majorEastAsia" w:hAnsi="Calibri" w:cs="Calibri"/>
                <w:sz w:val="22"/>
                <w:szCs w:val="22"/>
              </w:rPr>
            </w:rPrChange>
          </w:rPr>
          <w:t>nd</w:t>
        </w:r>
        <w:r w:rsidR="0053166D">
          <w:rPr>
            <w:rStyle w:val="eop"/>
            <w:rFonts w:ascii="Calibri" w:eastAsiaTheme="majorEastAsia" w:hAnsi="Calibri" w:cs="Calibri"/>
            <w:sz w:val="22"/>
            <w:szCs w:val="22"/>
          </w:rPr>
          <w:t xml:space="preserve"> Floor Krotoa Building, Victoria St</w:t>
        </w:r>
      </w:ins>
      <w:ins w:id="105" w:author="Nyangeni, A, Mr [anyangeni@sun.ac.za]" w:date="2025-05-02T10:13:00Z" w16du:dateUtc="2025-05-02T08:13:00Z">
        <w:r w:rsidR="0053166D">
          <w:rPr>
            <w:rStyle w:val="eop"/>
            <w:rFonts w:ascii="Calibri" w:eastAsiaTheme="majorEastAsia" w:hAnsi="Calibri" w:cs="Calibri"/>
            <w:sz w:val="22"/>
            <w:szCs w:val="22"/>
          </w:rPr>
          <w:t>reet, Stellenbosch, 7600, Western Cape</w:t>
        </w:r>
      </w:ins>
    </w:p>
    <w:p w14:paraId="70513EE9" w14:textId="3B3D93FE" w:rsidR="006669F4" w:rsidRDefault="006669F4" w:rsidP="006669F4">
      <w:pPr>
        <w:pStyle w:val="paragraph"/>
        <w:spacing w:before="0" w:beforeAutospacing="0" w:after="0" w:afterAutospacing="0"/>
        <w:ind w:left="345" w:hanging="345"/>
        <w:jc w:val="center"/>
        <w:textAlignment w:val="baseline"/>
        <w:rPr>
          <w:rFonts w:ascii="Segoe UI" w:hAnsi="Segoe UI" w:cs="Segoe UI"/>
          <w:sz w:val="18"/>
          <w:szCs w:val="18"/>
        </w:rPr>
      </w:pPr>
      <w:r>
        <w:rPr>
          <w:rStyle w:val="normaltextrun"/>
          <w:rFonts w:ascii="Calibri" w:eastAsiaTheme="majorEastAsia" w:hAnsi="Calibri" w:cs="Calibri"/>
          <w:sz w:val="22"/>
          <w:szCs w:val="22"/>
          <w:shd w:val="clear" w:color="auto" w:fill="FFFF00"/>
        </w:rPr>
        <w:t>Email:</w:t>
      </w:r>
      <w:r>
        <w:rPr>
          <w:rStyle w:val="eop"/>
          <w:rFonts w:ascii="Calibri" w:eastAsiaTheme="majorEastAsia" w:hAnsi="Calibri" w:cs="Calibri"/>
          <w:sz w:val="22"/>
          <w:szCs w:val="22"/>
        </w:rPr>
        <w:t> </w:t>
      </w:r>
      <w:ins w:id="106" w:author="Nyangeni, A, Mr [anyangeni@sun.ac.za]" w:date="2025-05-02T10:13:00Z" w16du:dateUtc="2025-05-02T08:13:00Z">
        <w:r w:rsidR="0053166D">
          <w:rPr>
            <w:rStyle w:val="eop"/>
            <w:rFonts w:ascii="Calibri" w:eastAsiaTheme="majorEastAsia" w:hAnsi="Calibri" w:cs="Calibri"/>
            <w:sz w:val="22"/>
            <w:szCs w:val="22"/>
          </w:rPr>
          <w:fldChar w:fldCharType="begin"/>
        </w:r>
        <w:r w:rsidR="0053166D">
          <w:rPr>
            <w:rStyle w:val="eop"/>
            <w:rFonts w:ascii="Calibri" w:eastAsiaTheme="majorEastAsia" w:hAnsi="Calibri" w:cs="Calibri"/>
            <w:sz w:val="22"/>
            <w:szCs w:val="22"/>
          </w:rPr>
          <w:instrText>HYPERLINK "mailto:contracts@sun.ac.za"</w:instrText>
        </w:r>
        <w:r w:rsidR="0053166D">
          <w:rPr>
            <w:rStyle w:val="eop"/>
            <w:rFonts w:ascii="Calibri" w:eastAsiaTheme="majorEastAsia" w:hAnsi="Calibri" w:cs="Calibri"/>
            <w:sz w:val="22"/>
            <w:szCs w:val="22"/>
          </w:rPr>
          <w:fldChar w:fldCharType="separate"/>
        </w:r>
        <w:r w:rsidR="0053166D" w:rsidRPr="00107CED">
          <w:rPr>
            <w:rStyle w:val="Hyperlink"/>
            <w:rFonts w:ascii="Calibri" w:eastAsiaTheme="majorEastAsia" w:hAnsi="Calibri" w:cs="Calibri"/>
            <w:sz w:val="22"/>
            <w:szCs w:val="22"/>
          </w:rPr>
          <w:t>contracts@sun.ac.za</w:t>
        </w:r>
        <w:r w:rsidR="0053166D">
          <w:rPr>
            <w:rStyle w:val="eop"/>
            <w:rFonts w:ascii="Calibri" w:eastAsiaTheme="majorEastAsia" w:hAnsi="Calibri" w:cs="Calibri"/>
            <w:sz w:val="22"/>
            <w:szCs w:val="22"/>
          </w:rPr>
          <w:fldChar w:fldCharType="end"/>
        </w:r>
        <w:r w:rsidR="0053166D">
          <w:rPr>
            <w:rStyle w:val="eop"/>
            <w:rFonts w:ascii="Calibri" w:eastAsiaTheme="majorEastAsia" w:hAnsi="Calibri" w:cs="Calibri"/>
            <w:sz w:val="22"/>
            <w:szCs w:val="22"/>
          </w:rPr>
          <w:t xml:space="preserve"> </w:t>
        </w:r>
      </w:ins>
    </w:p>
    <w:p w14:paraId="1228D359"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4340C051"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lang w:eastAsia="en-ZA"/>
          <w14:ligatures w14:val="none"/>
        </w:rPr>
        <w:t>12.</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b/>
          <w:bCs/>
          <w:kern w:val="0"/>
          <w:sz w:val="22"/>
          <w:szCs w:val="22"/>
          <w:u w:val="single"/>
          <w:lang w:eastAsia="en-ZA"/>
          <w14:ligatures w14:val="none"/>
        </w:rPr>
        <w:t>GENERAL</w:t>
      </w:r>
      <w:r w:rsidRPr="006669F4">
        <w:rPr>
          <w:rFonts w:ascii="Calibri Light" w:eastAsia="Times New Roman" w:hAnsi="Calibri Light" w:cs="Calibri Light"/>
          <w:kern w:val="0"/>
          <w:sz w:val="22"/>
          <w:szCs w:val="22"/>
          <w:lang w:eastAsia="en-ZA"/>
          <w14:ligatures w14:val="none"/>
        </w:rPr>
        <w:t> </w:t>
      </w:r>
    </w:p>
    <w:p w14:paraId="261ECC1A"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0688D1C6"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12.1</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In no event shall Data Provider be liable for any use by the Data Recipient of the Original Study Data or for any loss, claim, damage, or liability, of any kind or nature, that may arise from or in connection with this Agreement or Data Recipient’s use, handling, or storage of Data.  </w:t>
      </w:r>
    </w:p>
    <w:p w14:paraId="49E4419E"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54B61613"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12.2</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This Agreement does not constitute, grant nor confer any license under any patents or other proprietary interests of one Party to the other, except as explicitly stated in this Agreement. </w:t>
      </w:r>
    </w:p>
    <w:p w14:paraId="6879C246"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221EDC6F"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12.3</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This Agreement may be amended by written agreement between the Parties. </w:t>
      </w:r>
    </w:p>
    <w:p w14:paraId="14FB6279"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0AFD6EC3"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12.4</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This Agreement may be executed in one or more counterparts, each of which shall be deemed an original, but all of which together shall constitute one and the same instrument. A signed copy of this Agreement delivered by electronic transmission shall be deemed to have the same legal effect as delivery of an original signed copy of this Agreement. </w:t>
      </w:r>
    </w:p>
    <w:p w14:paraId="378EE829"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006D4504"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xml:space="preserve">12.5 </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The provisions of this Agreement that by their nature are intended to survive termination or expiration of the Agreement shall survive such termination or expiration and shall remain in full force and effect </w:t>
      </w:r>
    </w:p>
    <w:p w14:paraId="7AFD4EF1"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62CA5EFF"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12.6</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The Data Recipient hereby acknowledges and accepts that the signatory of this Agreement on behalf of the Data Provider represents and warrants that they have the full authority and capacity to enter into and bind the Data Provider to the terms of this Agreement. The Data Recipient shall not be held liable or responsible in any manner for any breach of authority or lack thereof by the signatory. Should it be determined that the signatory did not possess the requisite authority to execute this Agreement, the Data Recipient shall remain indemnified and free from any and all claims, liabilities, losses, damages, or expenses arising therefrom. </w:t>
      </w:r>
    </w:p>
    <w:p w14:paraId="08AB5427"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2FC804C8" w14:textId="17383BBB"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ins w:id="107" w:author="Nyangeni, A, Mr [anyangeni@sun.ac.za]" w:date="2025-05-02T10:22:00Z" w16du:dateUtc="2025-05-02T08:22:00Z">
        <w:r w:rsidR="00D878E0">
          <w:rPr>
            <w:rFonts w:ascii="Calibri Light" w:eastAsia="Times New Roman" w:hAnsi="Calibri Light" w:cs="Calibri Light"/>
            <w:kern w:val="0"/>
            <w:sz w:val="22"/>
            <w:szCs w:val="22"/>
            <w:lang w:eastAsia="en-ZA"/>
            <w14:ligatures w14:val="none"/>
          </w:rPr>
          <w:t>12.7</w:t>
        </w:r>
        <w:r w:rsidR="00D878E0">
          <w:rPr>
            <w:rFonts w:ascii="Calibri Light" w:eastAsia="Times New Roman" w:hAnsi="Calibri Light" w:cs="Calibri Light"/>
            <w:kern w:val="0"/>
            <w:sz w:val="22"/>
            <w:szCs w:val="22"/>
            <w:lang w:eastAsia="en-ZA"/>
            <w14:ligatures w14:val="none"/>
          </w:rPr>
          <w:tab/>
        </w:r>
        <w:r w:rsidR="00D878E0" w:rsidRPr="00D878E0">
          <w:rPr>
            <w:rFonts w:ascii="Calibri Light" w:eastAsia="Times New Roman" w:hAnsi="Calibri Light" w:cs="Calibri Light"/>
            <w:kern w:val="0"/>
            <w:sz w:val="22"/>
            <w:szCs w:val="22"/>
            <w:lang w:eastAsia="en-ZA"/>
            <w14:ligatures w14:val="none"/>
          </w:rPr>
          <w:t>This Agreement may be executed in any number of original or electronic counterparts and each of such original or electronic counterparts shall for all purposes be deemed to be an original, and all such counterparts shall together constitute but one and the same legal instrument.</w:t>
        </w:r>
      </w:ins>
    </w:p>
    <w:p w14:paraId="276C315E"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0"/>
        <w:gridCol w:w="4500"/>
      </w:tblGrid>
      <w:tr w:rsidR="006669F4" w:rsidRPr="006669F4" w14:paraId="1EFA7AFA" w14:textId="77777777" w:rsidTr="006669F4">
        <w:trPr>
          <w:trHeight w:val="300"/>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7CAEAC46" w14:textId="77777777" w:rsidR="006669F4" w:rsidRPr="006669F4" w:rsidRDefault="006669F4" w:rsidP="006669F4">
            <w:pPr>
              <w:spacing w:after="0" w:line="240" w:lineRule="auto"/>
              <w:jc w:val="both"/>
              <w:textAlignment w:val="baseline"/>
              <w:rPr>
                <w:rFonts w:ascii="Times New Roman" w:eastAsia="Times New Roman" w:hAnsi="Times New Roman" w:cs="Times New Roman"/>
                <w:kern w:val="0"/>
                <w:lang w:eastAsia="en-ZA"/>
                <w14:ligatures w14:val="none"/>
              </w:rPr>
            </w:pPr>
            <w:r w:rsidRPr="006669F4">
              <w:rPr>
                <w:rFonts w:ascii="Calibri Light" w:eastAsia="Times New Roman" w:hAnsi="Calibri Light" w:cs="Calibri Light"/>
                <w:b/>
                <w:bCs/>
                <w:kern w:val="0"/>
                <w:sz w:val="22"/>
                <w:szCs w:val="22"/>
                <w:lang w:eastAsia="en-ZA"/>
                <w14:ligatures w14:val="none"/>
              </w:rPr>
              <w:t>DATA PROVIDER</w:t>
            </w:r>
            <w:r w:rsidRPr="006669F4">
              <w:rPr>
                <w:rFonts w:ascii="Calibri Light" w:eastAsia="Times New Roman" w:hAnsi="Calibri Light" w:cs="Calibri Light"/>
                <w:kern w:val="0"/>
                <w:sz w:val="22"/>
                <w:szCs w:val="22"/>
                <w:lang w:eastAsia="en-ZA"/>
                <w14:ligatures w14:val="none"/>
              </w:rPr>
              <w:t>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5414046C" w14:textId="77777777" w:rsidR="006669F4" w:rsidRPr="006669F4" w:rsidRDefault="006669F4" w:rsidP="006669F4">
            <w:pPr>
              <w:spacing w:after="0" w:line="240" w:lineRule="auto"/>
              <w:jc w:val="both"/>
              <w:textAlignment w:val="baseline"/>
              <w:rPr>
                <w:rFonts w:ascii="Times New Roman" w:eastAsia="Times New Roman" w:hAnsi="Times New Roman" w:cs="Times New Roman"/>
                <w:kern w:val="0"/>
                <w:lang w:eastAsia="en-ZA"/>
                <w14:ligatures w14:val="none"/>
              </w:rPr>
            </w:pPr>
            <w:r w:rsidRPr="006669F4">
              <w:rPr>
                <w:rFonts w:ascii="Calibri Light" w:eastAsia="Times New Roman" w:hAnsi="Calibri Light" w:cs="Calibri Light"/>
                <w:b/>
                <w:bCs/>
                <w:kern w:val="0"/>
                <w:sz w:val="22"/>
                <w:szCs w:val="22"/>
                <w:lang w:eastAsia="en-ZA"/>
                <w14:ligatures w14:val="none"/>
              </w:rPr>
              <w:t>DATA RECIPIENT</w:t>
            </w:r>
            <w:r w:rsidRPr="006669F4">
              <w:rPr>
                <w:rFonts w:ascii="Calibri Light" w:eastAsia="Times New Roman" w:hAnsi="Calibri Light" w:cs="Calibri Light"/>
                <w:kern w:val="0"/>
                <w:sz w:val="22"/>
                <w:szCs w:val="22"/>
                <w:lang w:eastAsia="en-ZA"/>
                <w14:ligatures w14:val="none"/>
              </w:rPr>
              <w:t> </w:t>
            </w:r>
          </w:p>
        </w:tc>
      </w:tr>
      <w:tr w:rsidR="006669F4" w:rsidRPr="006669F4" w14:paraId="0FE422DD" w14:textId="77777777" w:rsidTr="006669F4">
        <w:trPr>
          <w:trHeight w:val="300"/>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0A4C9733" w14:textId="77777777" w:rsidR="006669F4" w:rsidRPr="006669F4" w:rsidRDefault="006669F4" w:rsidP="006669F4">
            <w:pPr>
              <w:spacing w:after="0" w:line="240" w:lineRule="auto"/>
              <w:jc w:val="both"/>
              <w:textAlignment w:val="baseline"/>
              <w:rPr>
                <w:rFonts w:ascii="Times New Roman" w:eastAsia="Times New Roman" w:hAnsi="Times New Roman" w:cs="Times New Roman"/>
                <w:kern w:val="0"/>
                <w:lang w:eastAsia="en-ZA"/>
                <w14:ligatures w14:val="none"/>
              </w:rPr>
            </w:pPr>
            <w:r w:rsidRPr="006669F4">
              <w:rPr>
                <w:rFonts w:ascii="Calibri Light" w:eastAsia="Times New Roman" w:hAnsi="Calibri Light" w:cs="Calibri Light"/>
                <w:kern w:val="0"/>
                <w:sz w:val="22"/>
                <w:szCs w:val="22"/>
                <w:lang w:eastAsia="en-ZA"/>
                <w14:ligatures w14:val="none"/>
              </w:rPr>
              <w:t>  </w:t>
            </w:r>
          </w:p>
          <w:p w14:paraId="375132DB" w14:textId="77777777" w:rsidR="006669F4" w:rsidRPr="006669F4" w:rsidRDefault="006669F4" w:rsidP="006669F4">
            <w:pPr>
              <w:spacing w:after="0" w:line="240" w:lineRule="auto"/>
              <w:jc w:val="both"/>
              <w:textAlignment w:val="baseline"/>
              <w:rPr>
                <w:rFonts w:ascii="Times New Roman" w:eastAsia="Times New Roman" w:hAnsi="Times New Roman" w:cs="Times New Roman"/>
                <w:kern w:val="0"/>
                <w:lang w:eastAsia="en-ZA"/>
                <w14:ligatures w14:val="none"/>
              </w:rPr>
            </w:pPr>
            <w:r w:rsidRPr="006669F4">
              <w:rPr>
                <w:rFonts w:ascii="Calibri Light" w:eastAsia="Times New Roman" w:hAnsi="Calibri Light" w:cs="Calibri Light"/>
                <w:kern w:val="0"/>
                <w:sz w:val="22"/>
                <w:szCs w:val="22"/>
                <w:lang w:eastAsia="en-ZA"/>
                <w14:ligatures w14:val="none"/>
              </w:rPr>
              <w:t>  </w:t>
            </w:r>
          </w:p>
          <w:p w14:paraId="4118BF4B" w14:textId="77777777" w:rsidR="006669F4" w:rsidRPr="006669F4" w:rsidRDefault="006669F4" w:rsidP="006669F4">
            <w:pPr>
              <w:spacing w:after="0" w:line="240" w:lineRule="auto"/>
              <w:jc w:val="center"/>
              <w:textAlignment w:val="baseline"/>
              <w:rPr>
                <w:rFonts w:ascii="Times New Roman" w:eastAsia="Times New Roman" w:hAnsi="Times New Roman" w:cs="Times New Roman"/>
                <w:kern w:val="0"/>
                <w:lang w:eastAsia="en-ZA"/>
                <w14:ligatures w14:val="none"/>
              </w:rPr>
            </w:pPr>
            <w:r w:rsidRPr="006669F4">
              <w:rPr>
                <w:rFonts w:ascii="Calibri Light" w:eastAsia="Times New Roman" w:hAnsi="Calibri Light" w:cs="Calibri Light"/>
                <w:kern w:val="0"/>
                <w:sz w:val="22"/>
                <w:szCs w:val="22"/>
                <w:lang w:eastAsia="en-ZA"/>
                <w14:ligatures w14:val="none"/>
              </w:rPr>
              <w:t>(signature)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6D6F81E0" w14:textId="77777777" w:rsidR="006669F4" w:rsidRPr="006669F4" w:rsidRDefault="006669F4" w:rsidP="006669F4">
            <w:pPr>
              <w:spacing w:after="0" w:line="240" w:lineRule="auto"/>
              <w:jc w:val="both"/>
              <w:textAlignment w:val="baseline"/>
              <w:rPr>
                <w:rFonts w:ascii="Times New Roman" w:eastAsia="Times New Roman" w:hAnsi="Times New Roman" w:cs="Times New Roman"/>
                <w:kern w:val="0"/>
                <w:lang w:eastAsia="en-ZA"/>
                <w14:ligatures w14:val="none"/>
              </w:rPr>
            </w:pPr>
            <w:r w:rsidRPr="006669F4">
              <w:rPr>
                <w:rFonts w:ascii="Calibri Light" w:eastAsia="Times New Roman" w:hAnsi="Calibri Light" w:cs="Calibri Light"/>
                <w:kern w:val="0"/>
                <w:sz w:val="22"/>
                <w:szCs w:val="22"/>
                <w:lang w:eastAsia="en-ZA"/>
                <w14:ligatures w14:val="none"/>
              </w:rPr>
              <w:t>  </w:t>
            </w:r>
          </w:p>
          <w:p w14:paraId="69D66236" w14:textId="77777777" w:rsidR="006669F4" w:rsidRPr="006669F4" w:rsidRDefault="006669F4" w:rsidP="006669F4">
            <w:pPr>
              <w:spacing w:after="0" w:line="240" w:lineRule="auto"/>
              <w:jc w:val="both"/>
              <w:textAlignment w:val="baseline"/>
              <w:rPr>
                <w:rFonts w:ascii="Times New Roman" w:eastAsia="Times New Roman" w:hAnsi="Times New Roman" w:cs="Times New Roman"/>
                <w:kern w:val="0"/>
                <w:lang w:eastAsia="en-ZA"/>
                <w14:ligatures w14:val="none"/>
              </w:rPr>
            </w:pPr>
            <w:r w:rsidRPr="006669F4">
              <w:rPr>
                <w:rFonts w:ascii="Calibri Light" w:eastAsia="Times New Roman" w:hAnsi="Calibri Light" w:cs="Calibri Light"/>
                <w:kern w:val="0"/>
                <w:sz w:val="22"/>
                <w:szCs w:val="22"/>
                <w:lang w:eastAsia="en-ZA"/>
                <w14:ligatures w14:val="none"/>
              </w:rPr>
              <w:t>  </w:t>
            </w:r>
          </w:p>
          <w:p w14:paraId="6082AAED" w14:textId="77777777" w:rsidR="006669F4" w:rsidRPr="006669F4" w:rsidRDefault="006669F4" w:rsidP="006669F4">
            <w:pPr>
              <w:spacing w:after="0" w:line="240" w:lineRule="auto"/>
              <w:jc w:val="center"/>
              <w:textAlignment w:val="baseline"/>
              <w:rPr>
                <w:rFonts w:ascii="Times New Roman" w:eastAsia="Times New Roman" w:hAnsi="Times New Roman" w:cs="Times New Roman"/>
                <w:kern w:val="0"/>
                <w:lang w:eastAsia="en-ZA"/>
                <w14:ligatures w14:val="none"/>
              </w:rPr>
            </w:pPr>
            <w:r w:rsidRPr="006669F4">
              <w:rPr>
                <w:rFonts w:ascii="Calibri Light" w:eastAsia="Times New Roman" w:hAnsi="Calibri Light" w:cs="Calibri Light"/>
                <w:kern w:val="0"/>
                <w:sz w:val="22"/>
                <w:szCs w:val="22"/>
                <w:lang w:eastAsia="en-ZA"/>
                <w14:ligatures w14:val="none"/>
              </w:rPr>
              <w:t>(signature) </w:t>
            </w:r>
          </w:p>
        </w:tc>
      </w:tr>
      <w:tr w:rsidR="006669F4" w:rsidRPr="006669F4" w14:paraId="72059331" w14:textId="77777777" w:rsidTr="006669F4">
        <w:trPr>
          <w:trHeight w:val="300"/>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3E1A26D1" w14:textId="77777777" w:rsidR="006669F4" w:rsidRPr="006669F4" w:rsidRDefault="006669F4" w:rsidP="006669F4">
            <w:pPr>
              <w:spacing w:after="0" w:line="240" w:lineRule="auto"/>
              <w:jc w:val="both"/>
              <w:textAlignment w:val="baseline"/>
              <w:rPr>
                <w:rFonts w:ascii="Times New Roman" w:eastAsia="Times New Roman" w:hAnsi="Times New Roman" w:cs="Times New Roman"/>
                <w:kern w:val="0"/>
                <w:lang w:eastAsia="en-ZA"/>
                <w14:ligatures w14:val="none"/>
              </w:rPr>
            </w:pPr>
            <w:r w:rsidRPr="006669F4">
              <w:rPr>
                <w:rFonts w:ascii="Calibri Light" w:eastAsia="Times New Roman" w:hAnsi="Calibri Light" w:cs="Calibri Light"/>
                <w:kern w:val="0"/>
                <w:sz w:val="22"/>
                <w:szCs w:val="22"/>
                <w:lang w:eastAsia="en-ZA"/>
                <w14:ligatures w14:val="none"/>
              </w:rPr>
              <w:t>Name: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0C4FF20D" w14:textId="77777777" w:rsidR="006669F4" w:rsidRPr="006669F4" w:rsidRDefault="006669F4" w:rsidP="006669F4">
            <w:pPr>
              <w:spacing w:after="0" w:line="240" w:lineRule="auto"/>
              <w:jc w:val="both"/>
              <w:textAlignment w:val="baseline"/>
              <w:rPr>
                <w:rFonts w:ascii="Times New Roman" w:eastAsia="Times New Roman" w:hAnsi="Times New Roman" w:cs="Times New Roman"/>
                <w:kern w:val="0"/>
                <w:lang w:eastAsia="en-ZA"/>
                <w14:ligatures w14:val="none"/>
              </w:rPr>
            </w:pPr>
            <w:r w:rsidRPr="006669F4">
              <w:rPr>
                <w:rFonts w:ascii="Calibri Light" w:eastAsia="Times New Roman" w:hAnsi="Calibri Light" w:cs="Calibri Light"/>
                <w:kern w:val="0"/>
                <w:sz w:val="22"/>
                <w:szCs w:val="22"/>
                <w:lang w:eastAsia="en-ZA"/>
                <w14:ligatures w14:val="none"/>
              </w:rPr>
              <w:t>Name: </w:t>
            </w:r>
          </w:p>
        </w:tc>
      </w:tr>
      <w:tr w:rsidR="006669F4" w:rsidRPr="006669F4" w14:paraId="2AEC2C73" w14:textId="77777777" w:rsidTr="006669F4">
        <w:trPr>
          <w:trHeight w:val="300"/>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5AECC106" w14:textId="77777777" w:rsidR="006669F4" w:rsidRPr="006669F4" w:rsidRDefault="006669F4" w:rsidP="006669F4">
            <w:pPr>
              <w:spacing w:after="0" w:line="240" w:lineRule="auto"/>
              <w:jc w:val="both"/>
              <w:textAlignment w:val="baseline"/>
              <w:rPr>
                <w:rFonts w:ascii="Times New Roman" w:eastAsia="Times New Roman" w:hAnsi="Times New Roman" w:cs="Times New Roman"/>
                <w:kern w:val="0"/>
                <w:lang w:eastAsia="en-ZA"/>
                <w14:ligatures w14:val="none"/>
              </w:rPr>
            </w:pPr>
            <w:r w:rsidRPr="006669F4">
              <w:rPr>
                <w:rFonts w:ascii="Calibri Light" w:eastAsia="Times New Roman" w:hAnsi="Calibri Light" w:cs="Calibri Light"/>
                <w:kern w:val="0"/>
                <w:sz w:val="22"/>
                <w:szCs w:val="22"/>
                <w:lang w:eastAsia="en-ZA"/>
                <w14:ligatures w14:val="none"/>
              </w:rPr>
              <w:t>Title: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47B5F7B1" w14:textId="77777777" w:rsidR="006669F4" w:rsidRPr="006669F4" w:rsidRDefault="006669F4" w:rsidP="006669F4">
            <w:pPr>
              <w:spacing w:after="0" w:line="240" w:lineRule="auto"/>
              <w:jc w:val="both"/>
              <w:textAlignment w:val="baseline"/>
              <w:rPr>
                <w:rFonts w:ascii="Times New Roman" w:eastAsia="Times New Roman" w:hAnsi="Times New Roman" w:cs="Times New Roman"/>
                <w:kern w:val="0"/>
                <w:lang w:eastAsia="en-ZA"/>
                <w14:ligatures w14:val="none"/>
              </w:rPr>
            </w:pPr>
            <w:r w:rsidRPr="006669F4">
              <w:rPr>
                <w:rFonts w:ascii="Calibri Light" w:eastAsia="Times New Roman" w:hAnsi="Calibri Light" w:cs="Calibri Light"/>
                <w:kern w:val="0"/>
                <w:sz w:val="22"/>
                <w:szCs w:val="22"/>
                <w:lang w:eastAsia="en-ZA"/>
                <w14:ligatures w14:val="none"/>
              </w:rPr>
              <w:t>Title: </w:t>
            </w:r>
          </w:p>
        </w:tc>
      </w:tr>
      <w:tr w:rsidR="006669F4" w:rsidRPr="006669F4" w14:paraId="2A864225" w14:textId="77777777" w:rsidTr="006669F4">
        <w:trPr>
          <w:trHeight w:val="300"/>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417207E0" w14:textId="77777777" w:rsidR="006669F4" w:rsidRPr="006669F4" w:rsidRDefault="006669F4" w:rsidP="006669F4">
            <w:pPr>
              <w:spacing w:after="0" w:line="240" w:lineRule="auto"/>
              <w:jc w:val="both"/>
              <w:textAlignment w:val="baseline"/>
              <w:rPr>
                <w:rFonts w:ascii="Times New Roman" w:eastAsia="Times New Roman" w:hAnsi="Times New Roman" w:cs="Times New Roman"/>
                <w:kern w:val="0"/>
                <w:lang w:eastAsia="en-ZA"/>
                <w14:ligatures w14:val="none"/>
              </w:rPr>
            </w:pPr>
            <w:r w:rsidRPr="006669F4">
              <w:rPr>
                <w:rFonts w:ascii="Calibri Light" w:eastAsia="Times New Roman" w:hAnsi="Calibri Light" w:cs="Calibri Light"/>
                <w:kern w:val="0"/>
                <w:sz w:val="22"/>
                <w:szCs w:val="22"/>
                <w:lang w:eastAsia="en-ZA"/>
                <w14:ligatures w14:val="none"/>
              </w:rPr>
              <w:t>Date: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4EA4FCE2" w14:textId="77777777" w:rsidR="006669F4" w:rsidRPr="006669F4" w:rsidRDefault="006669F4" w:rsidP="006669F4">
            <w:pPr>
              <w:spacing w:after="0" w:line="240" w:lineRule="auto"/>
              <w:jc w:val="both"/>
              <w:textAlignment w:val="baseline"/>
              <w:rPr>
                <w:rFonts w:ascii="Times New Roman" w:eastAsia="Times New Roman" w:hAnsi="Times New Roman" w:cs="Times New Roman"/>
                <w:kern w:val="0"/>
                <w:lang w:eastAsia="en-ZA"/>
                <w14:ligatures w14:val="none"/>
              </w:rPr>
            </w:pPr>
            <w:r w:rsidRPr="006669F4">
              <w:rPr>
                <w:rFonts w:ascii="Calibri Light" w:eastAsia="Times New Roman" w:hAnsi="Calibri Light" w:cs="Calibri Light"/>
                <w:kern w:val="0"/>
                <w:sz w:val="22"/>
                <w:szCs w:val="22"/>
                <w:lang w:eastAsia="en-ZA"/>
                <w14:ligatures w14:val="none"/>
              </w:rPr>
              <w:t>Date: </w:t>
            </w:r>
          </w:p>
        </w:tc>
      </w:tr>
    </w:tbl>
    <w:p w14:paraId="7503845E" w14:textId="77777777" w:rsidR="0053166D" w:rsidRDefault="006669F4" w:rsidP="006669F4">
      <w:pPr>
        <w:spacing w:after="0" w:line="240" w:lineRule="auto"/>
        <w:jc w:val="both"/>
        <w:textAlignment w:val="baseline"/>
        <w:rPr>
          <w:ins w:id="108" w:author="Nyangeni, A, Mr [anyangeni@sun.ac.za]" w:date="2025-05-02T10:13:00Z" w16du:dateUtc="2025-05-02T08:13:00Z"/>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lastRenderedPageBreak/>
        <w:t> </w:t>
      </w:r>
    </w:p>
    <w:p w14:paraId="590BFB41" w14:textId="491B9E68"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u w:val="single"/>
          <w:lang w:eastAsia="en-ZA"/>
          <w14:ligatures w14:val="none"/>
        </w:rPr>
        <w:t>ANNEXURE A:</w:t>
      </w:r>
      <w:r w:rsidRPr="006669F4">
        <w:rPr>
          <w:rFonts w:ascii="Calibri Light" w:eastAsia="Times New Roman" w:hAnsi="Calibri Light" w:cs="Calibri Light"/>
          <w:kern w:val="0"/>
          <w:sz w:val="22"/>
          <w:szCs w:val="22"/>
          <w:lang w:eastAsia="en-ZA"/>
          <w14:ligatures w14:val="none"/>
        </w:rPr>
        <w:t> </w:t>
      </w:r>
    </w:p>
    <w:p w14:paraId="3BB2C747" w14:textId="77777777" w:rsidR="006669F4" w:rsidRPr="006669F4" w:rsidRDefault="006669F4" w:rsidP="006669F4">
      <w:pPr>
        <w:spacing w:after="0" w:line="240" w:lineRule="auto"/>
        <w:ind w:left="1440" w:hanging="1440"/>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5493C064" w14:textId="77777777" w:rsidR="006669F4" w:rsidRPr="006669F4" w:rsidRDefault="006669F4" w:rsidP="006669F4">
      <w:pPr>
        <w:spacing w:after="0" w:line="240" w:lineRule="auto"/>
        <w:ind w:left="1440" w:hanging="1440"/>
        <w:textAlignment w:val="baseline"/>
        <w:rPr>
          <w:rFonts w:ascii="Segoe UI" w:eastAsia="Times New Roman" w:hAnsi="Segoe UI" w:cs="Segoe UI"/>
          <w:kern w:val="0"/>
          <w:sz w:val="18"/>
          <w:szCs w:val="18"/>
          <w:lang w:eastAsia="en-ZA"/>
          <w14:ligatures w14:val="none"/>
        </w:rPr>
      </w:pPr>
      <w:commentRangeStart w:id="109"/>
      <w:r w:rsidRPr="006669F4">
        <w:rPr>
          <w:rFonts w:ascii="Calibri Light" w:eastAsia="Times New Roman" w:hAnsi="Calibri Light" w:cs="Calibri Light"/>
          <w:b/>
          <w:bCs/>
          <w:kern w:val="0"/>
          <w:sz w:val="22"/>
          <w:szCs w:val="22"/>
          <w:lang w:eastAsia="en-ZA"/>
          <w14:ligatures w14:val="none"/>
        </w:rPr>
        <w:t>DESCRIPTION OF DATA</w:t>
      </w:r>
      <w:r w:rsidRPr="006669F4">
        <w:rPr>
          <w:rFonts w:ascii="Calibri Light" w:eastAsia="Times New Roman" w:hAnsi="Calibri Light" w:cs="Calibri Light"/>
          <w:kern w:val="0"/>
          <w:sz w:val="22"/>
          <w:szCs w:val="22"/>
          <w:lang w:eastAsia="en-ZA"/>
          <w14:ligatures w14:val="none"/>
        </w:rPr>
        <w:t> </w:t>
      </w:r>
      <w:commentRangeEnd w:id="109"/>
      <w:r w:rsidR="00427E90">
        <w:rPr>
          <w:rStyle w:val="CommentReference"/>
        </w:rPr>
        <w:commentReference w:id="109"/>
      </w:r>
    </w:p>
    <w:p w14:paraId="43488EC0" w14:textId="77777777" w:rsidR="006669F4" w:rsidRPr="006669F4" w:rsidRDefault="006669F4" w:rsidP="006669F4">
      <w:pPr>
        <w:spacing w:after="0" w:line="240" w:lineRule="auto"/>
        <w:ind w:left="1440" w:hanging="1440"/>
        <w:jc w:val="center"/>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51992E18"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The below list of variables is indicative, and the final variable list shall be finalised and recorded between Data Provider and Data Recipient based on data availability and relevance. </w:t>
      </w:r>
    </w:p>
    <w:p w14:paraId="7C8A4075"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u w:val="single"/>
          <w:lang w:eastAsia="en-ZA"/>
          <w14:ligatures w14:val="none"/>
        </w:rPr>
        <w:t>Data Source 1</w:t>
      </w:r>
      <w:r w:rsidRPr="006669F4">
        <w:rPr>
          <w:rFonts w:ascii="Calibri Light" w:eastAsia="Times New Roman" w:hAnsi="Calibri Light" w:cs="Calibri Light"/>
          <w:kern w:val="0"/>
          <w:sz w:val="22"/>
          <w:szCs w:val="22"/>
          <w:lang w:eastAsia="en-ZA"/>
          <w14:ligatures w14:val="none"/>
        </w:rPr>
        <w:t> </w:t>
      </w:r>
    </w:p>
    <w:p w14:paraId="5ED7BE5D" w14:textId="77777777" w:rsidR="006669F4" w:rsidRPr="006669F4" w:rsidRDefault="006669F4" w:rsidP="006669F4">
      <w:pPr>
        <w:spacing w:after="0" w:line="240" w:lineRule="auto"/>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15AEEB5A" w14:textId="0DFEF697" w:rsidR="006669F4" w:rsidRPr="006669F4" w:rsidRDefault="006669F4" w:rsidP="006669F4">
      <w:pPr>
        <w:spacing w:after="0" w:line="240" w:lineRule="auto"/>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lang w:eastAsia="en-ZA"/>
          <w14:ligatures w14:val="none"/>
        </w:rPr>
        <w:t xml:space="preserve">Project Title: </w:t>
      </w:r>
      <w:r w:rsidR="00917386" w:rsidRPr="00917386">
        <w:rPr>
          <w:rFonts w:ascii="Calibri Light" w:eastAsia="Times New Roman" w:hAnsi="Calibri Light" w:cs="Calibri Light"/>
          <w:b/>
          <w:bCs/>
          <w:kern w:val="0"/>
          <w:sz w:val="22"/>
          <w:szCs w:val="22"/>
          <w:shd w:val="clear" w:color="auto" w:fill="FFFF00"/>
          <w:lang w:eastAsia="en-ZA"/>
          <w14:ligatures w14:val="none"/>
        </w:rPr>
        <w:t>Neighborhood Alcohol &amp; HIV Prevention in South African Townships</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 </w:t>
      </w:r>
    </w:p>
    <w:p w14:paraId="72878EF2"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5583BD0B" w14:textId="67A70886"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lang w:eastAsia="en-ZA"/>
          <w14:ligatures w14:val="none"/>
        </w:rPr>
        <w:t xml:space="preserve">Funder: </w:t>
      </w:r>
      <w:r w:rsidR="00917386">
        <w:rPr>
          <w:rFonts w:ascii="Calibri Light" w:eastAsia="Times New Roman" w:hAnsi="Calibri Light" w:cs="Calibri Light"/>
          <w:b/>
          <w:bCs/>
          <w:kern w:val="0"/>
          <w:sz w:val="22"/>
          <w:szCs w:val="22"/>
          <w:shd w:val="clear" w:color="auto" w:fill="FFFF00"/>
          <w:lang w:eastAsia="en-ZA"/>
          <w14:ligatures w14:val="none"/>
        </w:rPr>
        <w:t>NIH</w:t>
      </w:r>
      <w:r w:rsidRPr="006669F4">
        <w:rPr>
          <w:rFonts w:ascii="Calibri" w:eastAsia="Times New Roman" w:hAnsi="Calibri" w:cs="Calibri"/>
          <w:kern w:val="0"/>
          <w:sz w:val="22"/>
          <w:szCs w:val="22"/>
          <w:lang w:eastAsia="en-ZA"/>
          <w14:ligatures w14:val="none"/>
        </w:rPr>
        <w:tab/>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 </w:t>
      </w:r>
    </w:p>
    <w:p w14:paraId="39F834D3"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020F56BA"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lang w:eastAsia="en-ZA"/>
          <w14:ligatures w14:val="none"/>
        </w:rPr>
        <w:t xml:space="preserve">Data to be transferred: </w:t>
      </w:r>
      <w:r w:rsidRPr="006669F4">
        <w:rPr>
          <w:rFonts w:ascii="Calibri Light" w:eastAsia="Times New Roman" w:hAnsi="Calibri Light" w:cs="Calibri Light"/>
          <w:kern w:val="0"/>
          <w:sz w:val="22"/>
          <w:szCs w:val="22"/>
          <w:lang w:eastAsia="en-ZA"/>
          <w14:ligatures w14:val="none"/>
        </w:rPr>
        <w:t>Individual participant data for a limited set of variables from the original dataset/s relating to Maternal outcomes and/or fetal, neonatal and child outcomes. </w:t>
      </w:r>
    </w:p>
    <w:p w14:paraId="217EC968"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1801583A"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lang w:eastAsia="en-ZA"/>
          <w14:ligatures w14:val="none"/>
        </w:rPr>
        <w:t>Dataset includes these important variables:</w:t>
      </w:r>
      <w:r w:rsidRPr="006669F4">
        <w:rPr>
          <w:rFonts w:ascii="Calibri Light" w:eastAsia="Times New Roman" w:hAnsi="Calibri Light" w:cs="Calibri Light"/>
          <w:kern w:val="0"/>
          <w:sz w:val="22"/>
          <w:szCs w:val="22"/>
          <w:lang w:eastAsia="en-ZA"/>
          <w14:ligatures w14:val="none"/>
        </w:rPr>
        <w:t> </w:t>
      </w:r>
    </w:p>
    <w:p w14:paraId="06A27174"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20E73474"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lang w:eastAsia="en-ZA"/>
          <w14:ligatures w14:val="none"/>
        </w:rPr>
        <w:t>Essential variables:</w:t>
      </w:r>
      <w:r w:rsidRPr="006669F4">
        <w:rPr>
          <w:rFonts w:ascii="Calibri Light" w:eastAsia="Times New Roman" w:hAnsi="Calibri Light" w:cs="Calibri Light"/>
          <w:kern w:val="0"/>
          <w:sz w:val="22"/>
          <w:szCs w:val="22"/>
          <w:lang w:eastAsia="en-ZA"/>
          <w14:ligatures w14:val="none"/>
        </w:rPr>
        <w:t> </w:t>
      </w:r>
    </w:p>
    <w:p w14:paraId="60D3FA4A" w14:textId="77777777" w:rsidR="006669F4" w:rsidRPr="006669F4" w:rsidRDefault="006669F4" w:rsidP="006669F4">
      <w:pPr>
        <w:numPr>
          <w:ilvl w:val="0"/>
          <w:numId w:val="16"/>
        </w:numPr>
        <w:spacing w:after="0" w:line="240" w:lineRule="auto"/>
        <w:ind w:left="1080" w:firstLine="0"/>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Unique ID (study ID and participant ID) </w:t>
      </w:r>
    </w:p>
    <w:p w14:paraId="3F35D2E8" w14:textId="77777777" w:rsidR="006669F4" w:rsidRPr="006669F4" w:rsidRDefault="006669F4" w:rsidP="006669F4">
      <w:pPr>
        <w:numPr>
          <w:ilvl w:val="0"/>
          <w:numId w:val="17"/>
        </w:numPr>
        <w:spacing w:after="0" w:line="240" w:lineRule="auto"/>
        <w:ind w:left="1080" w:firstLine="0"/>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Date of delivery of the newborn OR date of maternal outcomes </w:t>
      </w:r>
    </w:p>
    <w:p w14:paraId="0EE8E8F3" w14:textId="77777777" w:rsidR="006669F4" w:rsidRPr="006669F4" w:rsidRDefault="006669F4" w:rsidP="006669F4">
      <w:pPr>
        <w:numPr>
          <w:ilvl w:val="0"/>
          <w:numId w:val="18"/>
        </w:numPr>
        <w:spacing w:after="0" w:line="240" w:lineRule="auto"/>
        <w:ind w:left="1080" w:firstLine="0"/>
        <w:jc w:val="both"/>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Location, at a minimum: city of delivery, or city of follow-up (data on location of household, birth facility, or study clinic are preferable) </w:t>
      </w:r>
    </w:p>
    <w:p w14:paraId="183D5D84"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05393D04"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lang w:eastAsia="en-ZA"/>
          <w14:ligatures w14:val="none"/>
        </w:rPr>
        <w:t>Maternal outcomes (indicative list):</w:t>
      </w:r>
      <w:r w:rsidRPr="006669F4">
        <w:rPr>
          <w:rFonts w:ascii="Calibri Light" w:eastAsia="Times New Roman" w:hAnsi="Calibri Light" w:cs="Calibri Light"/>
          <w:kern w:val="0"/>
          <w:sz w:val="22"/>
          <w:szCs w:val="22"/>
          <w:lang w:eastAsia="en-ZA"/>
          <w14:ligatures w14:val="none"/>
        </w:rPr>
        <w:t> </w:t>
      </w:r>
    </w:p>
    <w:p w14:paraId="7FE66E6F" w14:textId="77777777" w:rsidR="006669F4" w:rsidRPr="006669F4" w:rsidRDefault="006669F4" w:rsidP="006669F4">
      <w:pPr>
        <w:numPr>
          <w:ilvl w:val="0"/>
          <w:numId w:val="19"/>
        </w:numPr>
        <w:spacing w:after="0" w:line="240" w:lineRule="auto"/>
        <w:ind w:left="1080" w:firstLine="0"/>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Gestational age at delivery </w:t>
      </w:r>
    </w:p>
    <w:p w14:paraId="46278A11" w14:textId="77777777" w:rsidR="006669F4" w:rsidRPr="006669F4" w:rsidRDefault="006669F4" w:rsidP="006669F4">
      <w:pPr>
        <w:numPr>
          <w:ilvl w:val="0"/>
          <w:numId w:val="20"/>
        </w:numPr>
        <w:spacing w:after="0" w:line="240" w:lineRule="auto"/>
        <w:ind w:left="1080" w:firstLine="0"/>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Preterm premature rupture of the membranes </w:t>
      </w:r>
    </w:p>
    <w:p w14:paraId="75E87DD2" w14:textId="77777777" w:rsidR="006669F4" w:rsidRPr="006669F4" w:rsidRDefault="006669F4" w:rsidP="006669F4">
      <w:pPr>
        <w:numPr>
          <w:ilvl w:val="0"/>
          <w:numId w:val="21"/>
        </w:numPr>
        <w:spacing w:after="0" w:line="240" w:lineRule="auto"/>
        <w:ind w:left="1080" w:firstLine="0"/>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Prolonged rupture of membranes </w:t>
      </w:r>
    </w:p>
    <w:p w14:paraId="732FE4B6" w14:textId="77777777" w:rsidR="006669F4" w:rsidRPr="006669F4" w:rsidRDefault="006669F4" w:rsidP="006669F4">
      <w:pPr>
        <w:numPr>
          <w:ilvl w:val="0"/>
          <w:numId w:val="22"/>
        </w:numPr>
        <w:spacing w:after="0" w:line="240" w:lineRule="auto"/>
        <w:ind w:left="1080" w:firstLine="0"/>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Antepartum and postpartum haemorrhage </w:t>
      </w:r>
    </w:p>
    <w:p w14:paraId="0F660B0A" w14:textId="77777777" w:rsidR="006669F4" w:rsidRPr="006669F4" w:rsidRDefault="006669F4" w:rsidP="006669F4">
      <w:pPr>
        <w:numPr>
          <w:ilvl w:val="0"/>
          <w:numId w:val="23"/>
        </w:numPr>
        <w:spacing w:after="0" w:line="240" w:lineRule="auto"/>
        <w:ind w:left="1080" w:firstLine="0"/>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Hypertensive disorders in pregnancy </w:t>
      </w:r>
    </w:p>
    <w:p w14:paraId="58C227EB" w14:textId="77777777" w:rsidR="006669F4" w:rsidRPr="006669F4" w:rsidRDefault="006669F4" w:rsidP="006669F4">
      <w:pPr>
        <w:numPr>
          <w:ilvl w:val="0"/>
          <w:numId w:val="24"/>
        </w:numPr>
        <w:spacing w:after="0" w:line="240" w:lineRule="auto"/>
        <w:ind w:left="1080" w:firstLine="0"/>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Anaemia in pregnancy </w:t>
      </w:r>
    </w:p>
    <w:p w14:paraId="2B823F6F" w14:textId="77777777" w:rsidR="006669F4" w:rsidRPr="006669F4" w:rsidRDefault="006669F4" w:rsidP="006669F4">
      <w:pPr>
        <w:numPr>
          <w:ilvl w:val="0"/>
          <w:numId w:val="25"/>
        </w:numPr>
        <w:spacing w:after="0" w:line="240" w:lineRule="auto"/>
        <w:ind w:left="1080" w:firstLine="0"/>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Adverse events </w:t>
      </w:r>
    </w:p>
    <w:p w14:paraId="3EC84FBA" w14:textId="77777777" w:rsidR="006669F4" w:rsidRPr="006669F4" w:rsidRDefault="006669F4" w:rsidP="006669F4">
      <w:pPr>
        <w:numPr>
          <w:ilvl w:val="0"/>
          <w:numId w:val="26"/>
        </w:numPr>
        <w:spacing w:after="0" w:line="240" w:lineRule="auto"/>
        <w:ind w:left="1080" w:firstLine="0"/>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Gestational Diabetes Mellitus </w:t>
      </w:r>
    </w:p>
    <w:p w14:paraId="25A77A93" w14:textId="77777777" w:rsidR="006669F4" w:rsidRPr="006669F4" w:rsidRDefault="006669F4" w:rsidP="006669F4">
      <w:pPr>
        <w:numPr>
          <w:ilvl w:val="0"/>
          <w:numId w:val="27"/>
        </w:numPr>
        <w:spacing w:after="0" w:line="240" w:lineRule="auto"/>
        <w:ind w:left="1080" w:firstLine="0"/>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Health facility visits  </w:t>
      </w:r>
    </w:p>
    <w:p w14:paraId="25161160" w14:textId="77777777" w:rsidR="006669F4" w:rsidRPr="006669F4" w:rsidRDefault="006669F4" w:rsidP="006669F4">
      <w:pPr>
        <w:numPr>
          <w:ilvl w:val="0"/>
          <w:numId w:val="28"/>
        </w:numPr>
        <w:spacing w:after="0" w:line="240" w:lineRule="auto"/>
        <w:ind w:left="1080" w:firstLine="0"/>
        <w:jc w:val="both"/>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Maternal mental health </w:t>
      </w:r>
    </w:p>
    <w:p w14:paraId="5AA55DA6" w14:textId="77777777" w:rsidR="006669F4" w:rsidRPr="006669F4" w:rsidRDefault="006669F4" w:rsidP="006669F4">
      <w:pPr>
        <w:spacing w:after="0" w:line="240" w:lineRule="auto"/>
        <w:ind w:left="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150697FA"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lang w:eastAsia="en-ZA"/>
          <w14:ligatures w14:val="none"/>
        </w:rPr>
        <w:t>Fetal, neonatal and child outcomes (indicative list)</w:t>
      </w:r>
      <w:r w:rsidRPr="006669F4">
        <w:rPr>
          <w:rFonts w:ascii="Calibri Light" w:eastAsia="Times New Roman" w:hAnsi="Calibri Light" w:cs="Calibri Light"/>
          <w:kern w:val="0"/>
          <w:sz w:val="22"/>
          <w:szCs w:val="22"/>
          <w:lang w:eastAsia="en-ZA"/>
          <w14:ligatures w14:val="none"/>
        </w:rPr>
        <w:t> </w:t>
      </w:r>
    </w:p>
    <w:p w14:paraId="39011029" w14:textId="77777777" w:rsidR="006669F4" w:rsidRPr="006669F4" w:rsidRDefault="006669F4" w:rsidP="006669F4">
      <w:pPr>
        <w:numPr>
          <w:ilvl w:val="0"/>
          <w:numId w:val="29"/>
        </w:numPr>
        <w:spacing w:after="0" w:line="240" w:lineRule="auto"/>
        <w:ind w:left="1080" w:firstLine="0"/>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Prematurity (see also gestational age at delivery) </w:t>
      </w:r>
    </w:p>
    <w:p w14:paraId="78D5D387" w14:textId="77777777" w:rsidR="006669F4" w:rsidRPr="006669F4" w:rsidRDefault="006669F4" w:rsidP="006669F4">
      <w:pPr>
        <w:numPr>
          <w:ilvl w:val="0"/>
          <w:numId w:val="30"/>
        </w:numPr>
        <w:spacing w:after="0" w:line="240" w:lineRule="auto"/>
        <w:ind w:left="1080" w:firstLine="0"/>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Mortality (including cause) </w:t>
      </w:r>
    </w:p>
    <w:p w14:paraId="3E20CBB1" w14:textId="77777777" w:rsidR="006669F4" w:rsidRPr="006669F4" w:rsidRDefault="006669F4" w:rsidP="006669F4">
      <w:pPr>
        <w:numPr>
          <w:ilvl w:val="0"/>
          <w:numId w:val="31"/>
        </w:numPr>
        <w:spacing w:after="0" w:line="240" w:lineRule="auto"/>
        <w:ind w:left="1080" w:firstLine="0"/>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Mother-to-child transmission of HIV (MTCT) </w:t>
      </w:r>
    </w:p>
    <w:p w14:paraId="0B3323A4" w14:textId="77777777" w:rsidR="006669F4" w:rsidRPr="006669F4" w:rsidRDefault="006669F4" w:rsidP="006669F4">
      <w:pPr>
        <w:numPr>
          <w:ilvl w:val="0"/>
          <w:numId w:val="32"/>
        </w:numPr>
        <w:spacing w:after="0" w:line="240" w:lineRule="auto"/>
        <w:ind w:left="1080" w:firstLine="0"/>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APGAR score </w:t>
      </w:r>
    </w:p>
    <w:p w14:paraId="43EAF1FE" w14:textId="77777777" w:rsidR="006669F4" w:rsidRPr="006669F4" w:rsidRDefault="006669F4" w:rsidP="006669F4">
      <w:pPr>
        <w:numPr>
          <w:ilvl w:val="0"/>
          <w:numId w:val="33"/>
        </w:numPr>
        <w:spacing w:after="0" w:line="240" w:lineRule="auto"/>
        <w:ind w:left="1080" w:firstLine="0"/>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Infant growth </w:t>
      </w:r>
    </w:p>
    <w:p w14:paraId="27526595" w14:textId="77777777" w:rsidR="006669F4" w:rsidRPr="006669F4" w:rsidRDefault="006669F4" w:rsidP="006669F4">
      <w:pPr>
        <w:numPr>
          <w:ilvl w:val="0"/>
          <w:numId w:val="34"/>
        </w:numPr>
        <w:spacing w:after="0" w:line="240" w:lineRule="auto"/>
        <w:ind w:left="1080" w:firstLine="0"/>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Admission to neonatal intensive care units or paediatric ward </w:t>
      </w:r>
    </w:p>
    <w:p w14:paraId="1F0FC379" w14:textId="77777777" w:rsidR="006669F4" w:rsidRPr="006669F4" w:rsidRDefault="006669F4" w:rsidP="006669F4">
      <w:pPr>
        <w:numPr>
          <w:ilvl w:val="0"/>
          <w:numId w:val="35"/>
        </w:numPr>
        <w:spacing w:after="0" w:line="240" w:lineRule="auto"/>
        <w:ind w:left="1080" w:firstLine="0"/>
        <w:jc w:val="both"/>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Intrauterine growth restriction </w:t>
      </w:r>
    </w:p>
    <w:p w14:paraId="3ACAB13B"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0CFDE7B9"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03AF5C08"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796A5EBE"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00C195F0"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lang w:eastAsia="en-ZA"/>
          <w14:ligatures w14:val="none"/>
        </w:rPr>
        <w:t>Other variables</w:t>
      </w:r>
      <w:r w:rsidRPr="006669F4">
        <w:rPr>
          <w:rFonts w:ascii="Calibri Light" w:eastAsia="Times New Roman" w:hAnsi="Calibri Light" w:cs="Calibri Light"/>
          <w:kern w:val="0"/>
          <w:sz w:val="22"/>
          <w:szCs w:val="22"/>
          <w:lang w:eastAsia="en-ZA"/>
          <w14:ligatures w14:val="none"/>
        </w:rPr>
        <w:t> </w:t>
      </w:r>
    </w:p>
    <w:p w14:paraId="1DA1D5DB" w14:textId="77777777" w:rsidR="006669F4" w:rsidRPr="006669F4" w:rsidRDefault="006669F4" w:rsidP="006669F4">
      <w:pPr>
        <w:numPr>
          <w:ilvl w:val="0"/>
          <w:numId w:val="36"/>
        </w:numPr>
        <w:spacing w:after="0" w:line="240" w:lineRule="auto"/>
        <w:ind w:left="1080" w:firstLine="0"/>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Maternal age </w:t>
      </w:r>
    </w:p>
    <w:p w14:paraId="6495F8D7" w14:textId="77777777" w:rsidR="006669F4" w:rsidRPr="006669F4" w:rsidRDefault="006669F4" w:rsidP="006669F4">
      <w:pPr>
        <w:numPr>
          <w:ilvl w:val="0"/>
          <w:numId w:val="37"/>
        </w:numPr>
        <w:spacing w:after="0" w:line="240" w:lineRule="auto"/>
        <w:ind w:left="1080" w:firstLine="0"/>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Date of interviews or examination </w:t>
      </w:r>
    </w:p>
    <w:p w14:paraId="687843FB" w14:textId="77777777" w:rsidR="006669F4" w:rsidRPr="006669F4" w:rsidRDefault="006669F4" w:rsidP="006669F4">
      <w:pPr>
        <w:numPr>
          <w:ilvl w:val="0"/>
          <w:numId w:val="38"/>
        </w:numPr>
        <w:spacing w:after="0" w:line="240" w:lineRule="auto"/>
        <w:ind w:left="1080" w:firstLine="0"/>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Mode of delivery </w:t>
      </w:r>
    </w:p>
    <w:p w14:paraId="68D4DDAE" w14:textId="77777777" w:rsidR="006669F4" w:rsidRPr="006669F4" w:rsidRDefault="006669F4" w:rsidP="006669F4">
      <w:pPr>
        <w:numPr>
          <w:ilvl w:val="0"/>
          <w:numId w:val="39"/>
        </w:numPr>
        <w:spacing w:after="0" w:line="240" w:lineRule="auto"/>
        <w:ind w:left="1080" w:firstLine="0"/>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lastRenderedPageBreak/>
        <w:t>Facility of delivery location, or catchment area of facility </w:t>
      </w:r>
    </w:p>
    <w:p w14:paraId="494952D2" w14:textId="77777777" w:rsidR="006669F4" w:rsidRPr="006669F4" w:rsidRDefault="006669F4" w:rsidP="006669F4">
      <w:pPr>
        <w:numPr>
          <w:ilvl w:val="0"/>
          <w:numId w:val="40"/>
        </w:numPr>
        <w:spacing w:after="0" w:line="240" w:lineRule="auto"/>
        <w:ind w:left="1080" w:firstLine="0"/>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Location of research site </w:t>
      </w:r>
    </w:p>
    <w:p w14:paraId="1CFB30BC" w14:textId="77777777" w:rsidR="006669F4" w:rsidRPr="006669F4" w:rsidRDefault="006669F4" w:rsidP="006669F4">
      <w:pPr>
        <w:numPr>
          <w:ilvl w:val="0"/>
          <w:numId w:val="41"/>
        </w:numPr>
        <w:spacing w:after="0" w:line="240" w:lineRule="auto"/>
        <w:ind w:left="1080" w:firstLine="0"/>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Type of facility (health center/hospital) </w:t>
      </w:r>
    </w:p>
    <w:p w14:paraId="6B896C18" w14:textId="77777777" w:rsidR="006669F4" w:rsidRPr="006669F4" w:rsidRDefault="006669F4" w:rsidP="006669F4">
      <w:pPr>
        <w:numPr>
          <w:ilvl w:val="0"/>
          <w:numId w:val="42"/>
        </w:numPr>
        <w:spacing w:after="0" w:line="240" w:lineRule="auto"/>
        <w:ind w:left="1080" w:firstLine="0"/>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Maternal HIV status </w:t>
      </w:r>
    </w:p>
    <w:p w14:paraId="1204BFB8" w14:textId="77777777" w:rsidR="006669F4" w:rsidRPr="006669F4" w:rsidRDefault="006669F4" w:rsidP="006669F4">
      <w:pPr>
        <w:numPr>
          <w:ilvl w:val="0"/>
          <w:numId w:val="43"/>
        </w:numPr>
        <w:spacing w:after="0" w:line="240" w:lineRule="auto"/>
        <w:ind w:left="1080" w:firstLine="0"/>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Gravidity, parity </w:t>
      </w:r>
    </w:p>
    <w:p w14:paraId="5B3BB801" w14:textId="77777777" w:rsidR="006669F4" w:rsidRPr="006669F4" w:rsidRDefault="006669F4" w:rsidP="006669F4">
      <w:pPr>
        <w:numPr>
          <w:ilvl w:val="0"/>
          <w:numId w:val="44"/>
        </w:numPr>
        <w:spacing w:after="0" w:line="240" w:lineRule="auto"/>
        <w:ind w:left="1080" w:firstLine="0"/>
        <w:jc w:val="both"/>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Maternal anthropometry (weight, height, BMI, MUAC) </w:t>
      </w:r>
    </w:p>
    <w:p w14:paraId="1D0EE71E"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5FC51AD3"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lang w:eastAsia="en-ZA"/>
          <w14:ligatures w14:val="none"/>
        </w:rPr>
        <w:t>Associated metadata/documentation</w:t>
      </w:r>
      <w:r w:rsidRPr="006669F4">
        <w:rPr>
          <w:rFonts w:ascii="Calibri Light" w:eastAsia="Times New Roman" w:hAnsi="Calibri Light" w:cs="Calibri Light"/>
          <w:kern w:val="0"/>
          <w:sz w:val="22"/>
          <w:szCs w:val="22"/>
          <w:lang w:eastAsia="en-ZA"/>
          <w14:ligatures w14:val="none"/>
        </w:rPr>
        <w:t> </w:t>
      </w:r>
    </w:p>
    <w:p w14:paraId="27A301F2" w14:textId="77777777" w:rsidR="006669F4" w:rsidRPr="006669F4" w:rsidRDefault="006669F4" w:rsidP="006669F4">
      <w:pPr>
        <w:numPr>
          <w:ilvl w:val="0"/>
          <w:numId w:val="45"/>
        </w:numPr>
        <w:spacing w:after="0" w:line="240" w:lineRule="auto"/>
        <w:ind w:left="1080" w:firstLine="0"/>
        <w:jc w:val="both"/>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Study protocol </w:t>
      </w:r>
    </w:p>
    <w:p w14:paraId="338E6CF8" w14:textId="77777777" w:rsidR="006669F4" w:rsidRPr="006669F4" w:rsidRDefault="006669F4" w:rsidP="006669F4">
      <w:pPr>
        <w:numPr>
          <w:ilvl w:val="0"/>
          <w:numId w:val="46"/>
        </w:numPr>
        <w:spacing w:after="0" w:line="240" w:lineRule="auto"/>
        <w:ind w:left="1080" w:firstLine="0"/>
        <w:jc w:val="both"/>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Codebooks </w:t>
      </w:r>
    </w:p>
    <w:p w14:paraId="79F72794" w14:textId="77777777" w:rsidR="006669F4" w:rsidRPr="006669F4" w:rsidRDefault="006669F4" w:rsidP="006669F4">
      <w:pPr>
        <w:numPr>
          <w:ilvl w:val="0"/>
          <w:numId w:val="47"/>
        </w:numPr>
        <w:spacing w:after="0" w:line="240" w:lineRule="auto"/>
        <w:ind w:left="1080" w:firstLine="0"/>
        <w:jc w:val="both"/>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Do files </w:t>
      </w:r>
    </w:p>
    <w:p w14:paraId="19B64F88" w14:textId="77777777" w:rsidR="006669F4" w:rsidRPr="006669F4" w:rsidRDefault="006669F4" w:rsidP="006669F4">
      <w:pPr>
        <w:numPr>
          <w:ilvl w:val="0"/>
          <w:numId w:val="48"/>
        </w:numPr>
        <w:spacing w:after="0" w:line="240" w:lineRule="auto"/>
        <w:ind w:left="1080" w:firstLine="0"/>
        <w:jc w:val="both"/>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Documentation on definitions, components and processing of the data </w:t>
      </w:r>
    </w:p>
    <w:p w14:paraId="0215C424" w14:textId="77777777" w:rsidR="006669F4" w:rsidRPr="006669F4" w:rsidRDefault="006669F4" w:rsidP="006669F4">
      <w:pPr>
        <w:spacing w:after="0" w:line="240" w:lineRule="auto"/>
        <w:ind w:left="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1812413E"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lang w:eastAsia="en-ZA"/>
          <w14:ligatures w14:val="none"/>
        </w:rPr>
        <w:t xml:space="preserve">Purpose of Data Transfer: </w:t>
      </w:r>
      <w:r w:rsidRPr="006669F4">
        <w:rPr>
          <w:rFonts w:ascii="Calibri Light" w:eastAsia="Times New Roman" w:hAnsi="Calibri Light" w:cs="Calibri Light"/>
          <w:kern w:val="0"/>
          <w:sz w:val="22"/>
          <w:szCs w:val="22"/>
          <w:lang w:eastAsia="en-ZA"/>
          <w14:ligatures w14:val="none"/>
        </w:rPr>
        <w:t>The data will be used to quantify the current and future impacts of heat exposure on maternal and child health in sub-Saharan Africa. </w:t>
      </w:r>
    </w:p>
    <w:p w14:paraId="0F5DA8CB" w14:textId="77777777" w:rsidR="006669F4" w:rsidRPr="006669F4" w:rsidRDefault="006669F4" w:rsidP="006669F4">
      <w:pPr>
        <w:spacing w:after="0" w:line="240" w:lineRule="auto"/>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17211FE2"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u w:val="single"/>
          <w:lang w:eastAsia="en-ZA"/>
          <w14:ligatures w14:val="none"/>
        </w:rPr>
        <w:t>Data Source 2:</w:t>
      </w:r>
      <w:r w:rsidRPr="006669F4">
        <w:rPr>
          <w:rFonts w:ascii="Calibri Light" w:eastAsia="Times New Roman" w:hAnsi="Calibri Light" w:cs="Calibri Light"/>
          <w:kern w:val="0"/>
          <w:sz w:val="22"/>
          <w:szCs w:val="22"/>
          <w:lang w:eastAsia="en-ZA"/>
          <w14:ligatures w14:val="none"/>
        </w:rPr>
        <w:t> </w:t>
      </w:r>
    </w:p>
    <w:p w14:paraId="6CD0D40D"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2263E458"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u w:val="single"/>
          <w:shd w:val="clear" w:color="auto" w:fill="FFFF00"/>
          <w:lang w:eastAsia="en-ZA"/>
          <w14:ligatures w14:val="none"/>
        </w:rPr>
        <w:t>[repeat as above for each data set to be shared</w:t>
      </w:r>
      <w:r w:rsidRPr="006669F4">
        <w:rPr>
          <w:rFonts w:ascii="Calibri Light" w:eastAsia="Times New Roman" w:hAnsi="Calibri Light" w:cs="Calibri Light"/>
          <w:b/>
          <w:bCs/>
          <w:kern w:val="0"/>
          <w:sz w:val="22"/>
          <w:szCs w:val="22"/>
          <w:u w:val="single"/>
          <w:lang w:eastAsia="en-ZA"/>
          <w14:ligatures w14:val="none"/>
        </w:rPr>
        <w:t>]</w:t>
      </w:r>
      <w:r w:rsidRPr="006669F4">
        <w:rPr>
          <w:rFonts w:ascii="Calibri Light" w:eastAsia="Times New Roman" w:hAnsi="Calibri Light" w:cs="Calibri Light"/>
          <w:kern w:val="0"/>
          <w:sz w:val="22"/>
          <w:szCs w:val="22"/>
          <w:lang w:eastAsia="en-ZA"/>
          <w14:ligatures w14:val="none"/>
        </w:rPr>
        <w:t> </w:t>
      </w:r>
    </w:p>
    <w:p w14:paraId="6D3BD3EA" w14:textId="77777777" w:rsidR="006669F4" w:rsidRPr="006669F4" w:rsidRDefault="006669F4" w:rsidP="006669F4">
      <w:pPr>
        <w:spacing w:after="0" w:line="240" w:lineRule="auto"/>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2B3DB0F2"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u w:val="single"/>
          <w:lang w:eastAsia="en-ZA"/>
          <w14:ligatures w14:val="none"/>
        </w:rPr>
        <w:t>ANNEXURE B: </w:t>
      </w:r>
      <w:r w:rsidRPr="006669F4">
        <w:rPr>
          <w:rFonts w:ascii="Calibri Light" w:eastAsia="Times New Roman" w:hAnsi="Calibri Light" w:cs="Calibri Light"/>
          <w:kern w:val="0"/>
          <w:sz w:val="22"/>
          <w:szCs w:val="22"/>
          <w:lang w:eastAsia="en-ZA"/>
          <w14:ligatures w14:val="none"/>
        </w:rPr>
        <w:t> </w:t>
      </w:r>
    </w:p>
    <w:p w14:paraId="78B9EDFB"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0FEBAD9F"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lang w:eastAsia="en-ZA"/>
          <w14:ligatures w14:val="none"/>
        </w:rPr>
        <w:t>DESCRIPTION OF STUDY</w:t>
      </w:r>
      <w:r w:rsidRPr="006669F4">
        <w:rPr>
          <w:rFonts w:ascii="Calibri Light" w:eastAsia="Times New Roman" w:hAnsi="Calibri Light" w:cs="Calibri Light"/>
          <w:kern w:val="0"/>
          <w:sz w:val="22"/>
          <w:szCs w:val="22"/>
          <w:lang w:eastAsia="en-ZA"/>
          <w14:ligatures w14:val="none"/>
        </w:rPr>
        <w:t> </w:t>
      </w:r>
    </w:p>
    <w:p w14:paraId="5F7074EB"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78423223"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lang w:eastAsia="en-ZA"/>
          <w14:ligatures w14:val="none"/>
        </w:rPr>
        <w:t xml:space="preserve">Study title: </w:t>
      </w:r>
      <w:r w:rsidRPr="006669F4">
        <w:rPr>
          <w:rFonts w:ascii="Calibri Light" w:eastAsia="Times New Roman" w:hAnsi="Calibri Light" w:cs="Calibri Light"/>
          <w:kern w:val="0"/>
          <w:sz w:val="22"/>
          <w:szCs w:val="22"/>
          <w:lang w:eastAsia="en-ZA"/>
          <w14:ligatures w14:val="none"/>
        </w:rPr>
        <w:t>Individual Participant Data meta-analysis to quantify the impact of high ambient temperatures on maternal and child health in Africa </w:t>
      </w:r>
    </w:p>
    <w:p w14:paraId="1E8A4F98"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3B1C3CD5"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lang w:eastAsia="en-ZA"/>
          <w14:ligatures w14:val="none"/>
        </w:rPr>
        <w:t>Study rationale:</w:t>
      </w:r>
      <w:r w:rsidRPr="006669F4">
        <w:rPr>
          <w:rFonts w:ascii="Calibri Light" w:eastAsia="Times New Roman" w:hAnsi="Calibri Light" w:cs="Calibri Light"/>
          <w:kern w:val="0"/>
          <w:sz w:val="22"/>
          <w:szCs w:val="22"/>
          <w:lang w:eastAsia="en-ZA"/>
          <w14:ligatures w14:val="none"/>
        </w:rPr>
        <w:t xml:space="preserve"> Global temperatures have already increased by 1.1°C since the industrial revolution and are projected to rise by a further 1-2 degrees over the coming decades. Africa is the continent hardest hit by climate change and temperatures are rising at twice the global rate in many parts of the continent.  </w:t>
      </w:r>
    </w:p>
    <w:p w14:paraId="45567D36"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220E658C"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The harmful impacts of extreme heat on health are well recognised, affecting a range of population groups, including pregnant women and children. There remain, however, major gaps in evidence on the size of temperature impacts, and which outcomes are most affected. Gaps in evidence are especially large in Africa. A study drawing together the rich data collected in trials and cohorts across the continent could provide the information needed to develop solutions to this rapidly escalating public health problem. </w:t>
      </w:r>
    </w:p>
    <w:p w14:paraId="1D5A790A"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32E22B8E"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An Individual Participant Data (IPD) meta-analysis entails systematically locating, appraising, transforming, and analysing participant-level data from multiple studies which have a common outcome of interest. Unlike classic systematic reviews which use aggregated study-level data extracted from a publication, an IPD involves analyses of raw participant-level data from multiple studies. This approach can overcome many of the biases of classic systematic reviews, and the challenges in understanding heterogeneity and methodological diversity across published studies. </w:t>
      </w:r>
    </w:p>
    <w:p w14:paraId="29ADC5E5"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0A8DBDD5"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Analysing pooled participant-level data from multiple settings and time periods also holds several notable advantages over analyses of individual databases from a single location and time, most especially through increasing statistical power and generalisability. </w:t>
      </w:r>
    </w:p>
    <w:p w14:paraId="7AB84D79"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0B810489"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lastRenderedPageBreak/>
        <w:t>The IPD forms parts of the HE</w:t>
      </w:r>
      <w:r w:rsidRPr="006669F4">
        <w:rPr>
          <w:rFonts w:ascii="Calibri Light" w:eastAsia="Times New Roman" w:hAnsi="Calibri Light" w:cs="Calibri Light"/>
          <w:kern w:val="0"/>
          <w:sz w:val="13"/>
          <w:szCs w:val="13"/>
          <w:vertAlign w:val="superscript"/>
          <w:lang w:eastAsia="en-ZA"/>
          <w14:ligatures w14:val="none"/>
        </w:rPr>
        <w:t>2</w:t>
      </w:r>
      <w:r w:rsidRPr="006669F4">
        <w:rPr>
          <w:rFonts w:ascii="Calibri Light" w:eastAsia="Times New Roman" w:hAnsi="Calibri Light" w:cs="Calibri Light"/>
          <w:kern w:val="0"/>
          <w:sz w:val="22"/>
          <w:szCs w:val="22"/>
          <w:lang w:eastAsia="en-ZA"/>
          <w14:ligatures w14:val="none"/>
        </w:rPr>
        <w:t>AT Center (</w:t>
      </w:r>
      <w:r w:rsidRPr="006669F4">
        <w:rPr>
          <w:rFonts w:ascii="Calibri Light" w:eastAsia="Times New Roman" w:hAnsi="Calibri Light" w:cs="Calibri Light"/>
          <w:kern w:val="0"/>
          <w:sz w:val="22"/>
          <w:szCs w:val="22"/>
          <w:u w:val="single"/>
          <w:lang w:eastAsia="en-ZA"/>
          <w14:ligatures w14:val="none"/>
        </w:rPr>
        <w:t>HE</w:t>
      </w:r>
      <w:r w:rsidRPr="006669F4">
        <w:rPr>
          <w:rFonts w:ascii="Calibri Light" w:eastAsia="Times New Roman" w:hAnsi="Calibri Light" w:cs="Calibri Light"/>
          <w:kern w:val="0"/>
          <w:sz w:val="22"/>
          <w:szCs w:val="22"/>
          <w:lang w:eastAsia="en-ZA"/>
          <w14:ligatures w14:val="none"/>
        </w:rPr>
        <w:t xml:space="preserve">at and </w:t>
      </w:r>
      <w:r w:rsidRPr="006669F4">
        <w:rPr>
          <w:rFonts w:ascii="Calibri Light" w:eastAsia="Times New Roman" w:hAnsi="Calibri Light" w:cs="Calibri Light"/>
          <w:kern w:val="0"/>
          <w:sz w:val="22"/>
          <w:szCs w:val="22"/>
          <w:u w:val="single"/>
          <w:lang w:eastAsia="en-ZA"/>
          <w14:ligatures w14:val="none"/>
        </w:rPr>
        <w:t>HE</w:t>
      </w:r>
      <w:r w:rsidRPr="006669F4">
        <w:rPr>
          <w:rFonts w:ascii="Calibri Light" w:eastAsia="Times New Roman" w:hAnsi="Calibri Light" w:cs="Calibri Light"/>
          <w:kern w:val="0"/>
          <w:sz w:val="22"/>
          <w:szCs w:val="22"/>
          <w:lang w:eastAsia="en-ZA"/>
          <w14:ligatures w14:val="none"/>
        </w:rPr>
        <w:t xml:space="preserve">alth </w:t>
      </w:r>
      <w:r w:rsidRPr="006669F4">
        <w:rPr>
          <w:rFonts w:ascii="Calibri Light" w:eastAsia="Times New Roman" w:hAnsi="Calibri Light" w:cs="Calibri Light"/>
          <w:kern w:val="0"/>
          <w:sz w:val="22"/>
          <w:szCs w:val="22"/>
          <w:u w:val="single"/>
          <w:lang w:eastAsia="en-ZA"/>
          <w14:ligatures w14:val="none"/>
        </w:rPr>
        <w:t>A</w:t>
      </w:r>
      <w:r w:rsidRPr="006669F4">
        <w:rPr>
          <w:rFonts w:ascii="Calibri Light" w:eastAsia="Times New Roman" w:hAnsi="Calibri Light" w:cs="Calibri Light"/>
          <w:kern w:val="0"/>
          <w:sz w:val="22"/>
          <w:szCs w:val="22"/>
          <w:lang w:eastAsia="en-ZA"/>
          <w14:ligatures w14:val="none"/>
        </w:rPr>
        <w:t xml:space="preserve">frican </w:t>
      </w:r>
      <w:r w:rsidRPr="006669F4">
        <w:rPr>
          <w:rFonts w:ascii="Calibri Light" w:eastAsia="Times New Roman" w:hAnsi="Calibri Light" w:cs="Calibri Light"/>
          <w:kern w:val="0"/>
          <w:sz w:val="22"/>
          <w:szCs w:val="22"/>
          <w:u w:val="single"/>
          <w:lang w:eastAsia="en-ZA"/>
          <w14:ligatures w14:val="none"/>
        </w:rPr>
        <w:t>T</w:t>
      </w:r>
      <w:r w:rsidRPr="006669F4">
        <w:rPr>
          <w:rFonts w:ascii="Calibri Light" w:eastAsia="Times New Roman" w:hAnsi="Calibri Light" w:cs="Calibri Light"/>
          <w:kern w:val="0"/>
          <w:sz w:val="22"/>
          <w:szCs w:val="22"/>
          <w:lang w:eastAsia="en-ZA"/>
          <w14:ligatures w14:val="none"/>
        </w:rPr>
        <w:t>ransdisciplinary Center) which consists of partners from South Africa (University of Cape Town and Wits Health Consortium, and IBM-Research Africa), Côte d’Ivoire (University of Peleforo Gon Coulibaly), Zimbabwe (CeSHHAR), and the United States (Universities of Michigan and Washington). The Center is funded through the United States NIH Harnessing Data Science for Health Discovery and Innovation in Africa (DS-I Africa) program. DS-I Africa aims to make optimum use of existing data resources across Africa to address the most pressing health concerns on the continent. </w:t>
      </w:r>
    </w:p>
    <w:p w14:paraId="6F97ACB2"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28C919F5"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lang w:eastAsia="en-ZA"/>
          <w14:ligatures w14:val="none"/>
        </w:rPr>
        <w:t>Study objectives</w:t>
      </w:r>
      <w:r w:rsidRPr="006669F4">
        <w:rPr>
          <w:rFonts w:ascii="Calibri Light" w:eastAsia="Times New Roman" w:hAnsi="Calibri Light" w:cs="Calibri Light"/>
          <w:kern w:val="0"/>
          <w:sz w:val="22"/>
          <w:szCs w:val="22"/>
          <w:lang w:eastAsia="en-ZA"/>
          <w14:ligatures w14:val="none"/>
        </w:rPr>
        <w:t>: The overall objective of the study is to use innovative data science approaches to quantify the current and future impacts of heat exposure on maternal and child health in sub-Saharan Africa. </w:t>
      </w:r>
    </w:p>
    <w:p w14:paraId="45F5980E"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The specific objectives are: </w:t>
      </w:r>
    </w:p>
    <w:p w14:paraId="79D738EF" w14:textId="77777777" w:rsidR="006669F4" w:rsidRPr="006669F4" w:rsidRDefault="006669F4" w:rsidP="006669F4">
      <w:pPr>
        <w:numPr>
          <w:ilvl w:val="0"/>
          <w:numId w:val="49"/>
        </w:numPr>
        <w:spacing w:after="0" w:line="240" w:lineRule="auto"/>
        <w:ind w:left="1080" w:firstLine="0"/>
        <w:jc w:val="both"/>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To locate, acquire, collate and transform prospectively collected data from cohort studies and randomized trials on maternal and child health in sub-Saharan Africa. </w:t>
      </w:r>
    </w:p>
    <w:p w14:paraId="50B01F96" w14:textId="77777777" w:rsidR="006669F4" w:rsidRPr="006669F4" w:rsidRDefault="006669F4" w:rsidP="006669F4">
      <w:pPr>
        <w:numPr>
          <w:ilvl w:val="0"/>
          <w:numId w:val="50"/>
        </w:numPr>
        <w:spacing w:after="0" w:line="240" w:lineRule="auto"/>
        <w:ind w:left="1080" w:firstLine="0"/>
        <w:jc w:val="both"/>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To develop a collaboration between the HE</w:t>
      </w:r>
      <w:r w:rsidRPr="006669F4">
        <w:rPr>
          <w:rFonts w:ascii="Calibri Light" w:eastAsia="Times New Roman" w:hAnsi="Calibri Light" w:cs="Calibri Light"/>
          <w:kern w:val="0"/>
          <w:sz w:val="13"/>
          <w:szCs w:val="13"/>
          <w:vertAlign w:val="superscript"/>
          <w:lang w:eastAsia="en-ZA"/>
          <w14:ligatures w14:val="none"/>
        </w:rPr>
        <w:t>2</w:t>
      </w:r>
      <w:r w:rsidRPr="006669F4">
        <w:rPr>
          <w:rFonts w:ascii="Calibri Light" w:eastAsia="Times New Roman" w:hAnsi="Calibri Light" w:cs="Calibri Light"/>
          <w:kern w:val="0"/>
          <w:sz w:val="22"/>
          <w:szCs w:val="22"/>
          <w:lang w:eastAsia="en-ZA"/>
          <w14:ligatures w14:val="none"/>
        </w:rPr>
        <w:t>AT Center and investigators of each of the studies who contribute participant-level data. </w:t>
      </w:r>
    </w:p>
    <w:p w14:paraId="0FB89397" w14:textId="77777777" w:rsidR="006669F4" w:rsidRPr="006669F4" w:rsidRDefault="006669F4" w:rsidP="006669F4">
      <w:pPr>
        <w:numPr>
          <w:ilvl w:val="0"/>
          <w:numId w:val="51"/>
        </w:numPr>
        <w:spacing w:after="0" w:line="240" w:lineRule="auto"/>
        <w:ind w:left="1080" w:firstLine="0"/>
        <w:jc w:val="both"/>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To link health outcome data spatially and temporally with weather and other environmental data, as well as with socio-economic and related factors. </w:t>
      </w:r>
    </w:p>
    <w:p w14:paraId="3702B005" w14:textId="77777777" w:rsidR="006669F4" w:rsidRPr="006669F4" w:rsidRDefault="006669F4" w:rsidP="006669F4">
      <w:pPr>
        <w:numPr>
          <w:ilvl w:val="0"/>
          <w:numId w:val="52"/>
        </w:numPr>
        <w:spacing w:after="0" w:line="240" w:lineRule="auto"/>
        <w:ind w:left="1080" w:firstLine="0"/>
        <w:jc w:val="both"/>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To utilize classic statistical methods and novel machine learning approaches to understand and quantify the impact of heat exposure on maternal and child health. </w:t>
      </w:r>
    </w:p>
    <w:p w14:paraId="7D277113" w14:textId="77777777" w:rsidR="006669F4" w:rsidRPr="006669F4" w:rsidRDefault="006669F4" w:rsidP="006669F4">
      <w:pPr>
        <w:numPr>
          <w:ilvl w:val="0"/>
          <w:numId w:val="53"/>
        </w:numPr>
        <w:spacing w:after="0" w:line="240" w:lineRule="auto"/>
        <w:ind w:left="1080" w:firstLine="0"/>
        <w:jc w:val="both"/>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To document variations in the relationship between heat exposure, and other environmental data, and maternal and child health outcomes across different settings, climate zones and population groups in sub-Saharan Africa. </w:t>
      </w:r>
    </w:p>
    <w:p w14:paraId="6D29EE1F" w14:textId="77777777" w:rsidR="006669F4" w:rsidRPr="006669F4" w:rsidRDefault="006669F4" w:rsidP="006669F4">
      <w:pPr>
        <w:spacing w:after="0" w:line="240" w:lineRule="auto"/>
        <w:ind w:left="1065"/>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7CA0FDCA"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color w:val="000000"/>
          <w:kern w:val="0"/>
          <w:sz w:val="22"/>
          <w:szCs w:val="22"/>
          <w:lang w:eastAsia="en-ZA"/>
          <w14:ligatures w14:val="none"/>
        </w:rPr>
        <w:t>Methods:</w:t>
      </w:r>
      <w:r w:rsidRPr="006669F4">
        <w:rPr>
          <w:rFonts w:ascii="Calibri Light" w:eastAsia="Times New Roman" w:hAnsi="Calibri Light" w:cs="Calibri Light"/>
          <w:color w:val="000000"/>
          <w:kern w:val="0"/>
          <w:sz w:val="22"/>
          <w:szCs w:val="22"/>
          <w:lang w:eastAsia="en-ZA"/>
          <w14:ligatures w14:val="none"/>
        </w:rPr>
        <w:t xml:space="preserve"> Full details of the study have been published in the BMJ Open journal</w:t>
      </w:r>
      <w:r w:rsidRPr="006669F4">
        <w:rPr>
          <w:rFonts w:ascii="Calibri Light" w:eastAsia="Times New Roman" w:hAnsi="Calibri Light" w:cs="Calibri Light"/>
          <w:color w:val="000000"/>
          <w:kern w:val="0"/>
          <w:sz w:val="17"/>
          <w:szCs w:val="17"/>
          <w:vertAlign w:val="superscript"/>
          <w:lang w:eastAsia="en-ZA"/>
          <w14:ligatures w14:val="none"/>
        </w:rPr>
        <w:t>1</w:t>
      </w:r>
      <w:r w:rsidRPr="006669F4">
        <w:rPr>
          <w:rFonts w:ascii="Calibri Light" w:eastAsia="Times New Roman" w:hAnsi="Calibri Light" w:cs="Calibri Light"/>
          <w:color w:val="000000"/>
          <w:kern w:val="0"/>
          <w:sz w:val="22"/>
          <w:szCs w:val="22"/>
          <w:lang w:eastAsia="en-ZA"/>
          <w14:ligatures w14:val="none"/>
        </w:rPr>
        <w:t xml:space="preserve"> and are summed here. We will systematically locate eligible studies through a mapping review of publication databases, the searching of data repositories, and through communicating with experts in the field. Eligibility is based on study- and individual-level criteria. To be eligible, the study needs to include longitudinal data, have enrolled or plan to enrol at least 1000 pregnant women in sub-Saharan Africa, have collected data on key maternal and child outcomes and be identified in publications between January 2012 and June 2022 or through other means such as trial registries or suggestions from other researchers. At an individual level, participants need to have been recruited during pregnancy or intrapartum and </w:t>
      </w:r>
      <w:r w:rsidRPr="006669F4">
        <w:rPr>
          <w:rFonts w:ascii="Calibri Light" w:eastAsia="Times New Roman" w:hAnsi="Calibri Light" w:cs="Calibri Light"/>
          <w:kern w:val="0"/>
          <w:sz w:val="22"/>
          <w:szCs w:val="22"/>
          <w:lang w:eastAsia="en-ZA"/>
          <w14:ligatures w14:val="none"/>
        </w:rPr>
        <w:t>have data available on date and location of childbirth. For studies with no date of childbirth, data should be available on date and location of diagnosis of an adverse maternal health outcome, or end of pregnancy in cases of maternal deaths or abortion. Location information may include facility of birth, or city of the study, for example. The datasets from individual studies will be harmonised through the recoding of raw individual participant data into a common set of variables. Various traditional statistical models such as time-series analysis, time-to event analysis and generalised additive models, as well as novel machine learning approaches will be used to quantify associations between high ambient temperatures, and adverse maternal and child outcomes. Data analysis occurs in several stages. Firstly, each study will be analysed individually. Then, data from the individual studies are aggregated to provide a pooled estimate of effect. If heterogeneity between studies is high, then aggregation across studies may not be done, or may only be done in particular groups of studies that share common characteristics. </w:t>
      </w:r>
    </w:p>
    <w:p w14:paraId="47352931"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5D7A0B8D"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lang w:eastAsia="en-ZA"/>
          <w14:ligatures w14:val="none"/>
        </w:rPr>
        <w:t>Ethical and legal considerations</w:t>
      </w:r>
      <w:r w:rsidRPr="006669F4">
        <w:rPr>
          <w:rFonts w:ascii="Calibri Light" w:eastAsia="Times New Roman" w:hAnsi="Calibri Light" w:cs="Calibri Light"/>
          <w:kern w:val="0"/>
          <w:sz w:val="22"/>
          <w:szCs w:val="22"/>
          <w:lang w:eastAsia="en-ZA"/>
          <w14:ligatures w14:val="none"/>
        </w:rPr>
        <w:t>: The study has received ethics approval from the Human Research Ethics Committee of the University of the Witwatersrand, South Africa (Ref. No. 220605). There is minimal risk to individual study participants. Participant privacy will be protected as far as possible through the removal of participant identifiers before data transfer, data encryption, and security measures such as limiting the personnel who have access to data, and data storage in secure, password-</w:t>
      </w:r>
      <w:r w:rsidRPr="006669F4">
        <w:rPr>
          <w:rFonts w:ascii="Calibri Light" w:eastAsia="Times New Roman" w:hAnsi="Calibri Light" w:cs="Calibri Light"/>
          <w:kern w:val="0"/>
          <w:sz w:val="22"/>
          <w:szCs w:val="22"/>
          <w:lang w:eastAsia="en-ZA"/>
          <w14:ligatures w14:val="none"/>
        </w:rPr>
        <w:lastRenderedPageBreak/>
        <w:t>protected servers. Data sharing across countries can involve legal considerations depending on legislation in particular countries. </w:t>
      </w:r>
    </w:p>
    <w:p w14:paraId="2E19F664"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350E2FD3"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lang w:eastAsia="en-ZA"/>
          <w14:ligatures w14:val="none"/>
        </w:rPr>
        <w:t>PROSPERO registration</w:t>
      </w:r>
      <w:r w:rsidRPr="006669F4">
        <w:rPr>
          <w:rFonts w:ascii="Calibri Light" w:eastAsia="Times New Roman" w:hAnsi="Calibri Light" w:cs="Calibri Light"/>
          <w:kern w:val="0"/>
          <w:sz w:val="22"/>
          <w:szCs w:val="22"/>
          <w:lang w:eastAsia="en-ZA"/>
          <w14:ligatures w14:val="none"/>
        </w:rPr>
        <w:t xml:space="preserve">: </w:t>
      </w:r>
      <w:r w:rsidRPr="006669F4">
        <w:rPr>
          <w:rFonts w:ascii="Calibri Light" w:eastAsia="Times New Roman" w:hAnsi="Calibri Light" w:cs="Calibri Light"/>
          <w:color w:val="333333"/>
          <w:kern w:val="0"/>
          <w:sz w:val="22"/>
          <w:szCs w:val="22"/>
          <w:shd w:val="clear" w:color="auto" w:fill="FFFFFF"/>
          <w:lang w:eastAsia="en-ZA"/>
          <w14:ligatures w14:val="none"/>
        </w:rPr>
        <w:t>PROSPERO 2022 CRD42022346068 Available from:</w:t>
      </w:r>
      <w:hyperlink r:id="rId13" w:tgtFrame="_blank" w:history="1">
        <w:r w:rsidRPr="006669F4">
          <w:rPr>
            <w:rFonts w:ascii="Arial" w:eastAsia="Times New Roman" w:hAnsi="Arial" w:cs="Arial"/>
            <w:color w:val="0563C1"/>
            <w:kern w:val="0"/>
            <w:sz w:val="22"/>
            <w:szCs w:val="22"/>
            <w:u w:val="single"/>
            <w:lang w:eastAsia="en-ZA"/>
            <w14:ligatures w14:val="none"/>
          </w:rPr>
          <w:t>https://www.crd.york.ac.uk/prospero/documents/PROSPERO registration form.pdf</w:t>
        </w:r>
      </w:hyperlink>
      <w:r w:rsidRPr="006669F4">
        <w:rPr>
          <w:rFonts w:ascii="Calibri Light" w:eastAsia="Times New Roman" w:hAnsi="Calibri Light" w:cs="Calibri Light"/>
          <w:color w:val="333333"/>
          <w:kern w:val="0"/>
          <w:sz w:val="22"/>
          <w:szCs w:val="22"/>
          <w:shd w:val="clear" w:color="auto" w:fill="FFFFFF"/>
          <w:lang w:eastAsia="en-ZA"/>
          <w14:ligatures w14:val="none"/>
        </w:rPr>
        <w:t> </w:t>
      </w:r>
      <w:r w:rsidRPr="006669F4">
        <w:rPr>
          <w:rFonts w:ascii="Calibri Light" w:eastAsia="Times New Roman" w:hAnsi="Calibri Light" w:cs="Calibri Light"/>
          <w:color w:val="0D7F25"/>
          <w:kern w:val="0"/>
          <w:sz w:val="22"/>
          <w:szCs w:val="22"/>
          <w:u w:val="single"/>
          <w:shd w:val="clear" w:color="auto" w:fill="FFFFFF"/>
          <w:lang w:eastAsia="en-ZA"/>
          <w14:ligatures w14:val="none"/>
        </w:rPr>
        <w:t>https://www.crd.york.ac.uk/prospero/display_record.php?ID=CRD42022346068</w:t>
      </w:r>
      <w:r w:rsidRPr="006669F4">
        <w:rPr>
          <w:rFonts w:ascii="Calibri Light" w:eastAsia="Times New Roman" w:hAnsi="Calibri Light" w:cs="Calibri Light"/>
          <w:color w:val="0D7F25"/>
          <w:kern w:val="0"/>
          <w:sz w:val="22"/>
          <w:szCs w:val="22"/>
          <w:lang w:eastAsia="en-ZA"/>
          <w14:ligatures w14:val="none"/>
        </w:rPr>
        <w:t> </w:t>
      </w:r>
    </w:p>
    <w:p w14:paraId="7C4D6ECA"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color w:val="0D7F25"/>
          <w:kern w:val="0"/>
          <w:sz w:val="22"/>
          <w:szCs w:val="22"/>
          <w:lang w:eastAsia="en-ZA"/>
          <w14:ligatures w14:val="none"/>
        </w:rPr>
        <w:t> </w:t>
      </w:r>
    </w:p>
    <w:p w14:paraId="41A043FA"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lang w:eastAsia="en-ZA"/>
          <w14:ligatures w14:val="none"/>
        </w:rPr>
        <w:t>Funding acknowledgement</w:t>
      </w:r>
      <w:r w:rsidRPr="006669F4">
        <w:rPr>
          <w:rFonts w:ascii="Calibri Light" w:eastAsia="Times New Roman" w:hAnsi="Calibri Light" w:cs="Calibri Light"/>
          <w:kern w:val="0"/>
          <w:sz w:val="22"/>
          <w:szCs w:val="22"/>
          <w:lang w:eastAsia="en-ZA"/>
          <w14:ligatures w14:val="none"/>
        </w:rPr>
        <w:t>: The study is funded by the Fogarty International Center and National Institute of Environmental Health Sciences (NIEHS) and OD/Office of Strategic Coordination (OSC) of the National Institutes of Health under Award Number U54 TW 012083. </w:t>
      </w:r>
    </w:p>
    <w:p w14:paraId="3C5CACC1"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u w:val="single"/>
          <w:lang w:eastAsia="en-ZA"/>
          <w14:ligatures w14:val="none"/>
        </w:rPr>
        <w:t>ANNEXURE C:</w:t>
      </w:r>
      <w:r w:rsidRPr="006669F4">
        <w:rPr>
          <w:rFonts w:ascii="Calibri Light" w:eastAsia="Times New Roman" w:hAnsi="Calibri Light" w:cs="Calibri Light"/>
          <w:kern w:val="0"/>
          <w:sz w:val="22"/>
          <w:szCs w:val="22"/>
          <w:lang w:eastAsia="en-ZA"/>
          <w14:ligatures w14:val="none"/>
        </w:rPr>
        <w:t> </w:t>
      </w:r>
    </w:p>
    <w:p w14:paraId="4A5C4746"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51271621"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lang w:eastAsia="en-ZA"/>
          <w14:ligatures w14:val="none"/>
        </w:rPr>
        <w:t>HEAT CENTER CONSORTIUM MEMBERS AS AT DATE OF SIGNING THIS DATA TRANSFER AGREEMENT:</w:t>
      </w:r>
      <w:r w:rsidRPr="006669F4">
        <w:rPr>
          <w:rFonts w:ascii="Calibri Light" w:eastAsia="Times New Roman" w:hAnsi="Calibri Light" w:cs="Calibri Light"/>
          <w:kern w:val="0"/>
          <w:sz w:val="22"/>
          <w:szCs w:val="22"/>
          <w:lang w:eastAsia="en-ZA"/>
          <w14:ligatures w14:val="none"/>
        </w:rPr>
        <w:t> </w:t>
      </w:r>
    </w:p>
    <w:p w14:paraId="6388D7B0"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13C763C4"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Wits Health Consortium (Pty) Ltd, South Africa</w:t>
      </w:r>
      <w:r w:rsidRPr="006669F4">
        <w:rPr>
          <w:rFonts w:ascii="Calibri Light" w:eastAsia="Times New Roman" w:hAnsi="Calibri Light" w:cs="Calibri Light"/>
          <w:kern w:val="0"/>
          <w:sz w:val="17"/>
          <w:szCs w:val="17"/>
          <w:vertAlign w:val="superscript"/>
          <w:lang w:eastAsia="en-ZA"/>
          <w14:ligatures w14:val="none"/>
        </w:rPr>
        <w:t>*</w:t>
      </w:r>
      <w:r w:rsidRPr="006669F4">
        <w:rPr>
          <w:rFonts w:ascii="Calibri Light" w:eastAsia="Times New Roman" w:hAnsi="Calibri Light" w:cs="Calibri Light"/>
          <w:kern w:val="0"/>
          <w:sz w:val="22"/>
          <w:szCs w:val="22"/>
          <w:lang w:eastAsia="en-ZA"/>
          <w14:ligatures w14:val="none"/>
        </w:rPr>
        <w:t>   </w:t>
      </w:r>
    </w:p>
    <w:p w14:paraId="634B0E19"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University of Cape Town, South Africa</w:t>
      </w:r>
      <w:r w:rsidRPr="006669F4">
        <w:rPr>
          <w:rFonts w:ascii="Calibri Light" w:eastAsia="Times New Roman" w:hAnsi="Calibri Light" w:cs="Calibri Light"/>
          <w:kern w:val="0"/>
          <w:sz w:val="17"/>
          <w:szCs w:val="17"/>
          <w:vertAlign w:val="superscript"/>
          <w:lang w:eastAsia="en-ZA"/>
          <w14:ligatures w14:val="none"/>
        </w:rPr>
        <w:t>*</w:t>
      </w:r>
      <w:r w:rsidRPr="006669F4">
        <w:rPr>
          <w:rFonts w:ascii="Calibri Light" w:eastAsia="Times New Roman" w:hAnsi="Calibri Light" w:cs="Calibri Light"/>
          <w:kern w:val="0"/>
          <w:sz w:val="17"/>
          <w:szCs w:val="17"/>
          <w:lang w:eastAsia="en-ZA"/>
          <w14:ligatures w14:val="none"/>
        </w:rPr>
        <w:t> </w:t>
      </w:r>
    </w:p>
    <w:p w14:paraId="5168C240"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International Business Machines (IBM) Corporation through its Thomas J. Watson Research Center, USA</w:t>
      </w:r>
      <w:r w:rsidRPr="006669F4">
        <w:rPr>
          <w:rFonts w:ascii="Calibri Light" w:eastAsia="Times New Roman" w:hAnsi="Calibri Light" w:cs="Calibri Light"/>
          <w:kern w:val="0"/>
          <w:sz w:val="17"/>
          <w:szCs w:val="17"/>
          <w:vertAlign w:val="superscript"/>
          <w:lang w:eastAsia="en-ZA"/>
          <w14:ligatures w14:val="none"/>
        </w:rPr>
        <w:t>*</w:t>
      </w:r>
      <w:r w:rsidRPr="006669F4">
        <w:rPr>
          <w:rFonts w:ascii="Calibri Light" w:eastAsia="Times New Roman" w:hAnsi="Calibri Light" w:cs="Calibri Light"/>
          <w:kern w:val="0"/>
          <w:sz w:val="22"/>
          <w:szCs w:val="22"/>
          <w:lang w:eastAsia="en-ZA"/>
          <w14:ligatures w14:val="none"/>
        </w:rPr>
        <w:t>   </w:t>
      </w:r>
    </w:p>
    <w:p w14:paraId="3AF1040A"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University of Peleforo Gon Coulibaly, Côte d’Ivoire</w:t>
      </w:r>
      <w:r w:rsidRPr="006669F4">
        <w:rPr>
          <w:rFonts w:ascii="Calibri Light" w:eastAsia="Times New Roman" w:hAnsi="Calibri Light" w:cs="Calibri Light"/>
          <w:kern w:val="0"/>
          <w:sz w:val="17"/>
          <w:szCs w:val="17"/>
          <w:vertAlign w:val="superscript"/>
          <w:lang w:eastAsia="en-ZA"/>
          <w14:ligatures w14:val="none"/>
        </w:rPr>
        <w:t>*</w:t>
      </w:r>
      <w:r w:rsidRPr="006669F4">
        <w:rPr>
          <w:rFonts w:ascii="Calibri Light" w:eastAsia="Times New Roman" w:hAnsi="Calibri Light" w:cs="Calibri Light"/>
          <w:kern w:val="0"/>
          <w:sz w:val="22"/>
          <w:szCs w:val="22"/>
          <w:lang w:eastAsia="en-ZA"/>
          <w14:ligatures w14:val="none"/>
        </w:rPr>
        <w:t>  </w:t>
      </w:r>
    </w:p>
    <w:p w14:paraId="4B34D7F6"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Centre for Sexual Health and HIV AIDS Research (CeSHHAR), Zimbabwe</w:t>
      </w:r>
      <w:r w:rsidRPr="006669F4">
        <w:rPr>
          <w:rFonts w:ascii="Calibri Light" w:eastAsia="Times New Roman" w:hAnsi="Calibri Light" w:cs="Calibri Light"/>
          <w:kern w:val="0"/>
          <w:sz w:val="17"/>
          <w:szCs w:val="17"/>
          <w:vertAlign w:val="superscript"/>
          <w:lang w:eastAsia="en-ZA"/>
          <w14:ligatures w14:val="none"/>
        </w:rPr>
        <w:t>*</w:t>
      </w:r>
      <w:r w:rsidRPr="006669F4">
        <w:rPr>
          <w:rFonts w:ascii="Calibri Light" w:eastAsia="Times New Roman" w:hAnsi="Calibri Light" w:cs="Calibri Light"/>
          <w:kern w:val="0"/>
          <w:sz w:val="17"/>
          <w:szCs w:val="17"/>
          <w:lang w:eastAsia="en-ZA"/>
          <w14:ligatures w14:val="none"/>
        </w:rPr>
        <w:t> </w:t>
      </w:r>
    </w:p>
    <w:p w14:paraId="454DDA86"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University of Michigan, United States </w:t>
      </w:r>
    </w:p>
    <w:p w14:paraId="56C51E92"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University of Washington, United States </w:t>
      </w:r>
    </w:p>
    <w:p w14:paraId="6332A359"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28B18525" w14:textId="5B36231A"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17"/>
          <w:szCs w:val="17"/>
          <w:vertAlign w:val="superscript"/>
          <w:lang w:eastAsia="en-ZA"/>
          <w14:ligatures w14:val="none"/>
        </w:rPr>
        <w:t>*Only these HE</w:t>
      </w:r>
      <w:r>
        <w:rPr>
          <w:rFonts w:ascii="Calibri Light" w:eastAsia="Times New Roman" w:hAnsi="Calibri Light" w:cs="Calibri Light"/>
          <w:kern w:val="0"/>
          <w:sz w:val="17"/>
          <w:szCs w:val="17"/>
          <w:vertAlign w:val="superscript"/>
          <w:lang w:eastAsia="en-ZA"/>
          <w14:ligatures w14:val="none"/>
        </w:rPr>
        <w:t>2</w:t>
      </w:r>
      <w:r w:rsidRPr="006669F4">
        <w:rPr>
          <w:rFonts w:ascii="Calibri Light" w:eastAsia="Times New Roman" w:hAnsi="Calibri Light" w:cs="Calibri Light"/>
          <w:kern w:val="0"/>
          <w:sz w:val="17"/>
          <w:szCs w:val="17"/>
          <w:vertAlign w:val="superscript"/>
          <w:lang w:eastAsia="en-ZA"/>
          <w14:ligatures w14:val="none"/>
        </w:rPr>
        <w:t>AT Center Consortium Members shall have access to the Consortium-Shared Data for purposes of the RP1 Study analysis </w:t>
      </w:r>
      <w:r w:rsidRPr="006669F4">
        <w:rPr>
          <w:rFonts w:ascii="Calibri Light" w:eastAsia="Times New Roman" w:hAnsi="Calibri Light" w:cs="Calibri Light"/>
          <w:kern w:val="0"/>
          <w:sz w:val="17"/>
          <w:szCs w:val="17"/>
          <w:lang w:eastAsia="en-ZA"/>
          <w14:ligatures w14:val="none"/>
        </w:rPr>
        <w:t> </w:t>
      </w:r>
    </w:p>
    <w:p w14:paraId="3D4DA0ED" w14:textId="77777777" w:rsidR="006669F4" w:rsidRPr="006669F4" w:rsidRDefault="006669F4" w:rsidP="006669F4">
      <w:pPr>
        <w:spacing w:after="0" w:line="240" w:lineRule="auto"/>
        <w:textAlignment w:val="baseline"/>
        <w:rPr>
          <w:rFonts w:ascii="Segoe UI" w:eastAsia="Times New Roman" w:hAnsi="Segoe UI" w:cs="Segoe UI"/>
          <w:kern w:val="0"/>
          <w:sz w:val="18"/>
          <w:szCs w:val="18"/>
          <w:lang w:eastAsia="en-ZA"/>
          <w14:ligatures w14:val="none"/>
        </w:rPr>
      </w:pPr>
      <w:r w:rsidRPr="006669F4">
        <w:rPr>
          <w:rFonts w:ascii="Calibri" w:eastAsia="Times New Roman" w:hAnsi="Calibri" w:cs="Calibri"/>
          <w:kern w:val="0"/>
          <w:sz w:val="22"/>
          <w:szCs w:val="22"/>
          <w:lang w:eastAsia="en-ZA"/>
          <w14:ligatures w14:val="none"/>
        </w:rPr>
        <w:t> </w:t>
      </w:r>
    </w:p>
    <w:p w14:paraId="66237EAF"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u w:val="single"/>
          <w:lang w:eastAsia="en-ZA"/>
          <w14:ligatures w14:val="none"/>
        </w:rPr>
        <w:t>ANNEXURE D:</w:t>
      </w:r>
      <w:r w:rsidRPr="006669F4">
        <w:rPr>
          <w:rFonts w:ascii="Calibri Light" w:eastAsia="Times New Roman" w:hAnsi="Calibri Light" w:cs="Calibri Light"/>
          <w:kern w:val="0"/>
          <w:sz w:val="22"/>
          <w:szCs w:val="22"/>
          <w:lang w:eastAsia="en-ZA"/>
          <w14:ligatures w14:val="none"/>
        </w:rPr>
        <w:t> </w:t>
      </w:r>
    </w:p>
    <w:p w14:paraId="7ABFF090"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307CC138"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lang w:eastAsia="en-ZA"/>
          <w14:ligatures w14:val="none"/>
        </w:rPr>
        <w:t>AUTHORSHIP GUIDELINES FOR STUDIES WHO CONTRIBUTE DATA </w:t>
      </w:r>
      <w:r w:rsidRPr="006669F4">
        <w:rPr>
          <w:rFonts w:ascii="Calibri Light" w:eastAsia="Times New Roman" w:hAnsi="Calibri Light" w:cs="Calibri Light"/>
          <w:kern w:val="0"/>
          <w:sz w:val="22"/>
          <w:szCs w:val="22"/>
          <w:lang w:eastAsia="en-ZA"/>
          <w14:ligatures w14:val="none"/>
        </w:rPr>
        <w:t> </w:t>
      </w:r>
    </w:p>
    <w:p w14:paraId="3D0D5364"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Study Principal Investigators, Site Principal Investigators, and additional contributing study members will be invited to be part of the authorship group for any publications that include use of the data from their study.  </w:t>
      </w:r>
    </w:p>
    <w:p w14:paraId="4344F932"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The authorship guidelines adhere to the ICMJE criteria for authorship, which include:   </w:t>
      </w:r>
    </w:p>
    <w:p w14:paraId="4818D326" w14:textId="77777777" w:rsidR="006669F4" w:rsidRPr="006669F4" w:rsidRDefault="006669F4" w:rsidP="006669F4">
      <w:pPr>
        <w:numPr>
          <w:ilvl w:val="0"/>
          <w:numId w:val="54"/>
        </w:numPr>
        <w:spacing w:after="0" w:line="240" w:lineRule="auto"/>
        <w:ind w:firstLine="0"/>
        <w:jc w:val="both"/>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Substantial contributions to the conception or design of the work; or the acquisition, analysis, or interpretation of data for the work; AND  </w:t>
      </w:r>
    </w:p>
    <w:p w14:paraId="7B69266D" w14:textId="77777777" w:rsidR="006669F4" w:rsidRPr="006669F4" w:rsidRDefault="006669F4" w:rsidP="006669F4">
      <w:pPr>
        <w:numPr>
          <w:ilvl w:val="0"/>
          <w:numId w:val="55"/>
        </w:numPr>
        <w:spacing w:after="0" w:line="240" w:lineRule="auto"/>
        <w:ind w:firstLine="0"/>
        <w:jc w:val="both"/>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Drafting the work or revising it critically for important intellectual content; AND  </w:t>
      </w:r>
    </w:p>
    <w:p w14:paraId="0BF42AB2" w14:textId="77777777" w:rsidR="006669F4" w:rsidRPr="006669F4" w:rsidRDefault="006669F4" w:rsidP="006669F4">
      <w:pPr>
        <w:numPr>
          <w:ilvl w:val="0"/>
          <w:numId w:val="56"/>
        </w:numPr>
        <w:spacing w:after="0" w:line="240" w:lineRule="auto"/>
        <w:ind w:firstLine="0"/>
        <w:jc w:val="both"/>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Final approval of the version to be published; AND  </w:t>
      </w:r>
    </w:p>
    <w:p w14:paraId="3116B553" w14:textId="77777777" w:rsidR="006669F4" w:rsidRPr="006669F4" w:rsidRDefault="006669F4" w:rsidP="006669F4">
      <w:pPr>
        <w:numPr>
          <w:ilvl w:val="0"/>
          <w:numId w:val="57"/>
        </w:numPr>
        <w:spacing w:after="0" w:line="240" w:lineRule="auto"/>
        <w:ind w:firstLine="0"/>
        <w:jc w:val="both"/>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Agreement to be accountable for all aspects of the work in ensuring that questions related to the accuracy or integrity of any part of the work are appropriately investigated and resolved.  </w:t>
      </w:r>
    </w:p>
    <w:p w14:paraId="4F36EFA4"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The authorship guidelines and study acknowledgements are based on an appreciation of the substantial contribution made by Principal Investigators in providing data from their study, and in recognition of the work involved in conducting the study.  </w:t>
      </w:r>
    </w:p>
    <w:p w14:paraId="09945327"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We will include one author per included study (usually study PI), but additional country-PI will be included for multi-country studies. The listed authors of the studies which are contributing data will be named in alphabetical order by surname, from positions 4</w:t>
      </w:r>
      <w:r w:rsidRPr="006669F4">
        <w:rPr>
          <w:rFonts w:ascii="Calibri Light" w:eastAsia="Times New Roman" w:hAnsi="Calibri Light" w:cs="Calibri Light"/>
          <w:kern w:val="0"/>
          <w:sz w:val="17"/>
          <w:szCs w:val="17"/>
          <w:vertAlign w:val="superscript"/>
          <w:lang w:eastAsia="en-ZA"/>
          <w14:ligatures w14:val="none"/>
        </w:rPr>
        <w:t>th</w:t>
      </w:r>
      <w:r w:rsidRPr="006669F4">
        <w:rPr>
          <w:rFonts w:ascii="Calibri Light" w:eastAsia="Times New Roman" w:hAnsi="Calibri Light" w:cs="Calibri Light"/>
          <w:kern w:val="0"/>
          <w:sz w:val="22"/>
          <w:szCs w:val="22"/>
          <w:lang w:eastAsia="en-ZA"/>
          <w14:ligatures w14:val="none"/>
        </w:rPr>
        <w:t xml:space="preserve"> author to second-last author. As such, authorships 1-3 and last authorship will be reserved for those who contributed most to the work, and as per ICMJE.  </w:t>
      </w:r>
    </w:p>
    <w:p w14:paraId="1A46BA37"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Some journals may place a restriction on the number of authors that may be listed and require that additional authors beyond that number should be included as part of the ‘</w:t>
      </w:r>
      <w:r w:rsidRPr="006669F4">
        <w:rPr>
          <w:rFonts w:ascii="Calibri Light" w:eastAsia="Times New Roman" w:hAnsi="Calibri Light" w:cs="Calibri Light"/>
          <w:i/>
          <w:iCs/>
          <w:kern w:val="0"/>
          <w:sz w:val="22"/>
          <w:szCs w:val="22"/>
          <w:lang w:eastAsia="en-ZA"/>
          <w14:ligatures w14:val="none"/>
        </w:rPr>
        <w:t>HE</w:t>
      </w:r>
      <w:r w:rsidRPr="006669F4">
        <w:rPr>
          <w:rFonts w:ascii="Calibri Light" w:eastAsia="Times New Roman" w:hAnsi="Calibri Light" w:cs="Calibri Light"/>
          <w:i/>
          <w:iCs/>
          <w:kern w:val="0"/>
          <w:sz w:val="17"/>
          <w:szCs w:val="17"/>
          <w:vertAlign w:val="superscript"/>
          <w:lang w:eastAsia="en-ZA"/>
          <w14:ligatures w14:val="none"/>
        </w:rPr>
        <w:t>2</w:t>
      </w:r>
      <w:r w:rsidRPr="006669F4">
        <w:rPr>
          <w:rFonts w:ascii="Calibri Light" w:eastAsia="Times New Roman" w:hAnsi="Calibri Light" w:cs="Calibri Light"/>
          <w:i/>
          <w:iCs/>
          <w:kern w:val="0"/>
          <w:sz w:val="22"/>
          <w:szCs w:val="22"/>
          <w:lang w:eastAsia="en-ZA"/>
          <w14:ligatures w14:val="none"/>
        </w:rPr>
        <w:t>AT Center Study Group</w:t>
      </w:r>
      <w:r w:rsidRPr="006669F4">
        <w:rPr>
          <w:rFonts w:ascii="Calibri Light" w:eastAsia="Times New Roman" w:hAnsi="Calibri Light" w:cs="Calibri Light"/>
          <w:kern w:val="0"/>
          <w:sz w:val="22"/>
          <w:szCs w:val="22"/>
          <w:lang w:eastAsia="en-ZA"/>
          <w14:ligatures w14:val="none"/>
        </w:rPr>
        <w:t>‘. In this situation, the HE</w:t>
      </w:r>
      <w:r w:rsidRPr="006669F4">
        <w:rPr>
          <w:rFonts w:ascii="Calibri Light" w:eastAsia="Times New Roman" w:hAnsi="Calibri Light" w:cs="Calibri Light"/>
          <w:kern w:val="0"/>
          <w:sz w:val="17"/>
          <w:szCs w:val="17"/>
          <w:vertAlign w:val="superscript"/>
          <w:lang w:eastAsia="en-ZA"/>
          <w14:ligatures w14:val="none"/>
        </w:rPr>
        <w:t>2</w:t>
      </w:r>
      <w:r w:rsidRPr="006669F4">
        <w:rPr>
          <w:rFonts w:ascii="Calibri Light" w:eastAsia="Times New Roman" w:hAnsi="Calibri Light" w:cs="Calibri Light"/>
          <w:kern w:val="0"/>
          <w:sz w:val="22"/>
          <w:szCs w:val="22"/>
          <w:lang w:eastAsia="en-ZA"/>
          <w14:ligatures w14:val="none"/>
        </w:rPr>
        <w:t>AT Center Steering Committee will have the right to make a decision on final authorship, taking into consideration the studies which contributed most participants to the IPD.  </w:t>
      </w:r>
    </w:p>
    <w:p w14:paraId="2662888E"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lastRenderedPageBreak/>
        <w:t>The study group will be published in an Appendix where journals will allow this, or otherwise be listed in the acknowledgement section. Here, listing will be done by role in the study and/or by Study/site. Any additional contributors from a study, who adhere to ICMJE criteria will be listed as part of the ‘</w:t>
      </w:r>
      <w:r w:rsidRPr="006669F4">
        <w:rPr>
          <w:rFonts w:ascii="Calibri Light" w:eastAsia="Times New Roman" w:hAnsi="Calibri Light" w:cs="Calibri Light"/>
          <w:i/>
          <w:iCs/>
          <w:kern w:val="0"/>
          <w:sz w:val="22"/>
          <w:szCs w:val="22"/>
          <w:lang w:eastAsia="en-ZA"/>
          <w14:ligatures w14:val="none"/>
        </w:rPr>
        <w:t>HE</w:t>
      </w:r>
      <w:r w:rsidRPr="006669F4">
        <w:rPr>
          <w:rFonts w:ascii="Calibri Light" w:eastAsia="Times New Roman" w:hAnsi="Calibri Light" w:cs="Calibri Light"/>
          <w:i/>
          <w:iCs/>
          <w:kern w:val="0"/>
          <w:sz w:val="17"/>
          <w:szCs w:val="17"/>
          <w:vertAlign w:val="superscript"/>
          <w:lang w:eastAsia="en-ZA"/>
          <w14:ligatures w14:val="none"/>
        </w:rPr>
        <w:t>2</w:t>
      </w:r>
      <w:r w:rsidRPr="006669F4">
        <w:rPr>
          <w:rFonts w:ascii="Calibri Light" w:eastAsia="Times New Roman" w:hAnsi="Calibri Light" w:cs="Calibri Light"/>
          <w:i/>
          <w:iCs/>
          <w:kern w:val="0"/>
          <w:sz w:val="22"/>
          <w:szCs w:val="22"/>
          <w:lang w:eastAsia="en-ZA"/>
          <w14:ligatures w14:val="none"/>
        </w:rPr>
        <w:t>AT Center Study Group</w:t>
      </w:r>
      <w:r w:rsidRPr="006669F4">
        <w:rPr>
          <w:rFonts w:ascii="Calibri Light" w:eastAsia="Times New Roman" w:hAnsi="Calibri Light" w:cs="Calibri Light"/>
          <w:kern w:val="0"/>
          <w:sz w:val="22"/>
          <w:szCs w:val="22"/>
          <w:lang w:eastAsia="en-ZA"/>
          <w14:ligatures w14:val="none"/>
        </w:rPr>
        <w:t>’ in an Appendix where journals will allow this, or otherwise be listed in the acknowledgement section.  </w:t>
      </w:r>
    </w:p>
    <w:p w14:paraId="2D1D6862"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The name of the funder of the contributing study and of other Principal Investigators will be included in the acknowledgements, as relevant.    </w:t>
      </w:r>
    </w:p>
    <w:p w14:paraId="5C3A454D"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Study Principal Investigators may be granted access to the RP-1 De-Identified Data for secondary analyses, provided they complete the Data Request Forms, which will then be reviewed by the Data Access Committee (DAC). Decisions around data access are governed by the HE²AT Center’s Data Management Plan and the Publication Policy Standard Operating Procedures.  </w:t>
      </w:r>
    </w:p>
    <w:p w14:paraId="04B882C2" w14:textId="77777777" w:rsidR="00341E37" w:rsidRDefault="00341E37"/>
    <w:sectPr w:rsidR="00341E3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82" w:author="Nyangeni, A, Mr [anyangeni@sun.ac.za]" w:date="2025-05-02T10:01:00Z" w:initials="AN">
    <w:p w14:paraId="2C8628BD" w14:textId="77777777" w:rsidR="0037388E" w:rsidRDefault="0037388E" w:rsidP="0037388E">
      <w:pPr>
        <w:pStyle w:val="CommentText"/>
      </w:pPr>
      <w:r>
        <w:rPr>
          <w:rStyle w:val="CommentReference"/>
        </w:rPr>
        <w:annotationRef/>
      </w:r>
      <w:r>
        <w:t xml:space="preserve">I propose that we limit this to 5 years and thereafter we can handle the contract with extensions. </w:t>
      </w:r>
    </w:p>
  </w:comment>
  <w:comment w:id="109" w:author="Nyangeni, A, Mr [anyangeni@sun.ac.za]" w:date="2025-05-02T10:14:00Z" w:initials="AN">
    <w:p w14:paraId="19F5B7A3" w14:textId="77777777" w:rsidR="00427E90" w:rsidRDefault="00427E90" w:rsidP="00427E90">
      <w:pPr>
        <w:pStyle w:val="CommentText"/>
      </w:pPr>
      <w:r>
        <w:rPr>
          <w:rStyle w:val="CommentReference"/>
        </w:rPr>
        <w:annotationRef/>
      </w:r>
      <w:r>
        <w:t>Is the data de-identified or is there personal information being shared as well? This needs to be clear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C8628BD" w15:done="0"/>
  <w15:commentEx w15:paraId="19F5B7A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9F389DF" w16cex:dateUtc="2025-05-02T08:01:00Z"/>
  <w16cex:commentExtensible w16cex:durableId="7230B609" w16cex:dateUtc="2025-05-02T08: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C8628BD" w16cid:durableId="29F389DF"/>
  <w16cid:commentId w16cid:paraId="19F5B7A3" w16cid:durableId="7230B60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56810"/>
    <w:multiLevelType w:val="multilevel"/>
    <w:tmpl w:val="D4069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0B5005"/>
    <w:multiLevelType w:val="multilevel"/>
    <w:tmpl w:val="2092C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BC1A06"/>
    <w:multiLevelType w:val="multilevel"/>
    <w:tmpl w:val="FEA4890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90539F"/>
    <w:multiLevelType w:val="multilevel"/>
    <w:tmpl w:val="83B8A16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3E1769C"/>
    <w:multiLevelType w:val="multilevel"/>
    <w:tmpl w:val="00BA18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8416DC"/>
    <w:multiLevelType w:val="multilevel"/>
    <w:tmpl w:val="61020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EB17F1"/>
    <w:multiLevelType w:val="multilevel"/>
    <w:tmpl w:val="4CAAA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09267D"/>
    <w:multiLevelType w:val="multilevel"/>
    <w:tmpl w:val="815C3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B075F6"/>
    <w:multiLevelType w:val="multilevel"/>
    <w:tmpl w:val="6AE41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385E78"/>
    <w:multiLevelType w:val="multilevel"/>
    <w:tmpl w:val="C2D61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0F54A6"/>
    <w:multiLevelType w:val="multilevel"/>
    <w:tmpl w:val="5A56F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E5622B"/>
    <w:multiLevelType w:val="multilevel"/>
    <w:tmpl w:val="9D321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8E7BAA"/>
    <w:multiLevelType w:val="multilevel"/>
    <w:tmpl w:val="036EE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CD4AF0"/>
    <w:multiLevelType w:val="multilevel"/>
    <w:tmpl w:val="3FE2169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 w15:restartNumberingAfterBreak="0">
    <w:nsid w:val="20505E9C"/>
    <w:multiLevelType w:val="multilevel"/>
    <w:tmpl w:val="BB56839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0B5BBF"/>
    <w:multiLevelType w:val="multilevel"/>
    <w:tmpl w:val="067644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C12C0B"/>
    <w:multiLevelType w:val="multilevel"/>
    <w:tmpl w:val="BBD46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31C190F"/>
    <w:multiLevelType w:val="multilevel"/>
    <w:tmpl w:val="35EAA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5E0422C"/>
    <w:multiLevelType w:val="multilevel"/>
    <w:tmpl w:val="BDCCC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0A51F8"/>
    <w:multiLevelType w:val="multilevel"/>
    <w:tmpl w:val="DF323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2040120"/>
    <w:multiLevelType w:val="multilevel"/>
    <w:tmpl w:val="BE3EF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3EF1F39"/>
    <w:multiLevelType w:val="multilevel"/>
    <w:tmpl w:val="2F4A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4403A12"/>
    <w:multiLevelType w:val="multilevel"/>
    <w:tmpl w:val="2CE2465A"/>
    <w:lvl w:ilvl="0">
      <w:start w:val="1"/>
      <w:numFmt w:val="decimal"/>
      <w:lvlText w:val="%1."/>
      <w:lvlJc w:val="left"/>
      <w:pPr>
        <w:ind w:left="360" w:hanging="360"/>
      </w:pPr>
      <w:rPr>
        <w:rFonts w:ascii="Calibri" w:hAnsi="Calibri" w:cs="Calibri" w:hint="default"/>
        <w:sz w:val="22"/>
      </w:rPr>
    </w:lvl>
    <w:lvl w:ilvl="1">
      <w:start w:val="1"/>
      <w:numFmt w:val="decimal"/>
      <w:lvlText w:val="%1.%2."/>
      <w:lvlJc w:val="left"/>
      <w:pPr>
        <w:ind w:left="360" w:hanging="360"/>
      </w:pPr>
      <w:rPr>
        <w:rFonts w:ascii="Calibri" w:hAnsi="Calibri" w:cs="Calibri" w:hint="default"/>
        <w:sz w:val="22"/>
      </w:rPr>
    </w:lvl>
    <w:lvl w:ilvl="2">
      <w:start w:val="1"/>
      <w:numFmt w:val="decimal"/>
      <w:lvlText w:val="%1.%2.%3."/>
      <w:lvlJc w:val="left"/>
      <w:pPr>
        <w:ind w:left="720" w:hanging="720"/>
      </w:pPr>
      <w:rPr>
        <w:rFonts w:ascii="Calibri" w:hAnsi="Calibri" w:cs="Calibri" w:hint="default"/>
        <w:sz w:val="22"/>
      </w:rPr>
    </w:lvl>
    <w:lvl w:ilvl="3">
      <w:start w:val="1"/>
      <w:numFmt w:val="decimal"/>
      <w:lvlText w:val="%1.%2.%3.%4."/>
      <w:lvlJc w:val="left"/>
      <w:pPr>
        <w:ind w:left="720" w:hanging="720"/>
      </w:pPr>
      <w:rPr>
        <w:rFonts w:ascii="Calibri" w:hAnsi="Calibri" w:cs="Calibri" w:hint="default"/>
        <w:sz w:val="22"/>
      </w:rPr>
    </w:lvl>
    <w:lvl w:ilvl="4">
      <w:start w:val="1"/>
      <w:numFmt w:val="decimal"/>
      <w:lvlText w:val="%1.%2.%3.%4.%5."/>
      <w:lvlJc w:val="left"/>
      <w:pPr>
        <w:ind w:left="1080" w:hanging="1080"/>
      </w:pPr>
      <w:rPr>
        <w:rFonts w:ascii="Calibri" w:hAnsi="Calibri" w:cs="Calibri" w:hint="default"/>
        <w:sz w:val="22"/>
      </w:rPr>
    </w:lvl>
    <w:lvl w:ilvl="5">
      <w:start w:val="1"/>
      <w:numFmt w:val="decimal"/>
      <w:lvlText w:val="%1.%2.%3.%4.%5.%6."/>
      <w:lvlJc w:val="left"/>
      <w:pPr>
        <w:ind w:left="1080" w:hanging="1080"/>
      </w:pPr>
      <w:rPr>
        <w:rFonts w:ascii="Calibri" w:hAnsi="Calibri" w:cs="Calibri" w:hint="default"/>
        <w:sz w:val="22"/>
      </w:rPr>
    </w:lvl>
    <w:lvl w:ilvl="6">
      <w:start w:val="1"/>
      <w:numFmt w:val="decimal"/>
      <w:lvlText w:val="%1.%2.%3.%4.%5.%6.%7."/>
      <w:lvlJc w:val="left"/>
      <w:pPr>
        <w:ind w:left="1080" w:hanging="1080"/>
      </w:pPr>
      <w:rPr>
        <w:rFonts w:ascii="Calibri" w:hAnsi="Calibri" w:cs="Calibri" w:hint="default"/>
        <w:sz w:val="22"/>
      </w:rPr>
    </w:lvl>
    <w:lvl w:ilvl="7">
      <w:start w:val="1"/>
      <w:numFmt w:val="decimal"/>
      <w:lvlText w:val="%1.%2.%3.%4.%5.%6.%7.%8."/>
      <w:lvlJc w:val="left"/>
      <w:pPr>
        <w:ind w:left="1440" w:hanging="1440"/>
      </w:pPr>
      <w:rPr>
        <w:rFonts w:ascii="Calibri" w:hAnsi="Calibri" w:cs="Calibri" w:hint="default"/>
        <w:sz w:val="22"/>
      </w:rPr>
    </w:lvl>
    <w:lvl w:ilvl="8">
      <w:start w:val="1"/>
      <w:numFmt w:val="decimal"/>
      <w:lvlText w:val="%1.%2.%3.%4.%5.%6.%7.%8.%9."/>
      <w:lvlJc w:val="left"/>
      <w:pPr>
        <w:ind w:left="1440" w:hanging="1440"/>
      </w:pPr>
      <w:rPr>
        <w:rFonts w:ascii="Calibri" w:hAnsi="Calibri" w:cs="Calibri" w:hint="default"/>
        <w:sz w:val="22"/>
      </w:rPr>
    </w:lvl>
  </w:abstractNum>
  <w:abstractNum w:abstractNumId="23" w15:restartNumberingAfterBreak="0">
    <w:nsid w:val="35721F36"/>
    <w:multiLevelType w:val="multilevel"/>
    <w:tmpl w:val="284E8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6906EF7"/>
    <w:multiLevelType w:val="multilevel"/>
    <w:tmpl w:val="87926DC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F9011F"/>
    <w:multiLevelType w:val="multilevel"/>
    <w:tmpl w:val="6596C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9EA7678"/>
    <w:multiLevelType w:val="multilevel"/>
    <w:tmpl w:val="4CAE2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D0A6D9D"/>
    <w:multiLevelType w:val="multilevel"/>
    <w:tmpl w:val="E4483574"/>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8" w15:restartNumberingAfterBreak="0">
    <w:nsid w:val="3DCB5232"/>
    <w:multiLevelType w:val="multilevel"/>
    <w:tmpl w:val="35B85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F0A199E"/>
    <w:multiLevelType w:val="multilevel"/>
    <w:tmpl w:val="D63C375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62C537E"/>
    <w:multiLevelType w:val="multilevel"/>
    <w:tmpl w:val="8138C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6904187"/>
    <w:multiLevelType w:val="multilevel"/>
    <w:tmpl w:val="54304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A1F5129"/>
    <w:multiLevelType w:val="multilevel"/>
    <w:tmpl w:val="B244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E375D72"/>
    <w:multiLevelType w:val="multilevel"/>
    <w:tmpl w:val="75781E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2B827FD"/>
    <w:multiLevelType w:val="multilevel"/>
    <w:tmpl w:val="7F1CE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5626AB2"/>
    <w:multiLevelType w:val="multilevel"/>
    <w:tmpl w:val="F0D0E2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CE21876"/>
    <w:multiLevelType w:val="multilevel"/>
    <w:tmpl w:val="2DDCB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CEC09FC"/>
    <w:multiLevelType w:val="multilevel"/>
    <w:tmpl w:val="8A52111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15:restartNumberingAfterBreak="0">
    <w:nsid w:val="5E6F1D4E"/>
    <w:multiLevelType w:val="multilevel"/>
    <w:tmpl w:val="EA08F1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134605F"/>
    <w:multiLevelType w:val="multilevel"/>
    <w:tmpl w:val="D3CE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3866913"/>
    <w:multiLevelType w:val="multilevel"/>
    <w:tmpl w:val="758624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88629D2"/>
    <w:multiLevelType w:val="multilevel"/>
    <w:tmpl w:val="1DFA8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BF4512C"/>
    <w:multiLevelType w:val="multilevel"/>
    <w:tmpl w:val="A8E845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C0834DE"/>
    <w:multiLevelType w:val="multilevel"/>
    <w:tmpl w:val="AF169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D5E0FC2"/>
    <w:multiLevelType w:val="multilevel"/>
    <w:tmpl w:val="78E2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EA91530"/>
    <w:multiLevelType w:val="multilevel"/>
    <w:tmpl w:val="16F8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FBA0375"/>
    <w:multiLevelType w:val="multilevel"/>
    <w:tmpl w:val="7946E0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05E0C7D"/>
    <w:multiLevelType w:val="multilevel"/>
    <w:tmpl w:val="96A0F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2FF6BB5"/>
    <w:multiLevelType w:val="multilevel"/>
    <w:tmpl w:val="7444F41E"/>
    <w:lvl w:ilvl="0">
      <w:start w:val="5"/>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9" w15:restartNumberingAfterBreak="0">
    <w:nsid w:val="730A1D9D"/>
    <w:multiLevelType w:val="multilevel"/>
    <w:tmpl w:val="A224B342"/>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0" w15:restartNumberingAfterBreak="0">
    <w:nsid w:val="73AD0645"/>
    <w:multiLevelType w:val="multilevel"/>
    <w:tmpl w:val="62A01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3FF3F8B"/>
    <w:multiLevelType w:val="multilevel"/>
    <w:tmpl w:val="E2BAA2D6"/>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2" w15:restartNumberingAfterBreak="0">
    <w:nsid w:val="743E451C"/>
    <w:multiLevelType w:val="multilevel"/>
    <w:tmpl w:val="0F8CE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58F466D"/>
    <w:multiLevelType w:val="multilevel"/>
    <w:tmpl w:val="27CE6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70D0EE8"/>
    <w:multiLevelType w:val="multilevel"/>
    <w:tmpl w:val="09902D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8714CED"/>
    <w:multiLevelType w:val="multilevel"/>
    <w:tmpl w:val="ED268F0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6" w15:restartNumberingAfterBreak="0">
    <w:nsid w:val="7B622BE1"/>
    <w:multiLevelType w:val="multilevel"/>
    <w:tmpl w:val="1C44AEC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C1F02AC"/>
    <w:multiLevelType w:val="multilevel"/>
    <w:tmpl w:val="42980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D655A39"/>
    <w:multiLevelType w:val="multilevel"/>
    <w:tmpl w:val="E6D03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13938865">
    <w:abstractNumId w:val="13"/>
  </w:num>
  <w:num w:numId="2" w16cid:durableId="1273635805">
    <w:abstractNumId w:val="3"/>
  </w:num>
  <w:num w:numId="3" w16cid:durableId="135952126">
    <w:abstractNumId w:val="55"/>
  </w:num>
  <w:num w:numId="4" w16cid:durableId="1331517149">
    <w:abstractNumId w:val="49"/>
  </w:num>
  <w:num w:numId="5" w16cid:durableId="859899851">
    <w:abstractNumId w:val="51"/>
  </w:num>
  <w:num w:numId="6" w16cid:durableId="237326223">
    <w:abstractNumId w:val="27"/>
  </w:num>
  <w:num w:numId="7" w16cid:durableId="1973632813">
    <w:abstractNumId w:val="48"/>
  </w:num>
  <w:num w:numId="8" w16cid:durableId="455950386">
    <w:abstractNumId w:val="43"/>
  </w:num>
  <w:num w:numId="9" w16cid:durableId="1588727746">
    <w:abstractNumId w:val="40"/>
  </w:num>
  <w:num w:numId="10" w16cid:durableId="983389842">
    <w:abstractNumId w:val="54"/>
  </w:num>
  <w:num w:numId="11" w16cid:durableId="88700961">
    <w:abstractNumId w:val="56"/>
  </w:num>
  <w:num w:numId="12" w16cid:durableId="2048557002">
    <w:abstractNumId w:val="29"/>
  </w:num>
  <w:num w:numId="13" w16cid:durableId="41829832">
    <w:abstractNumId w:val="24"/>
  </w:num>
  <w:num w:numId="14" w16cid:durableId="453208292">
    <w:abstractNumId w:val="2"/>
  </w:num>
  <w:num w:numId="15" w16cid:durableId="1809856491">
    <w:abstractNumId w:val="14"/>
  </w:num>
  <w:num w:numId="16" w16cid:durableId="930969018">
    <w:abstractNumId w:val="0"/>
  </w:num>
  <w:num w:numId="17" w16cid:durableId="1502892439">
    <w:abstractNumId w:val="30"/>
  </w:num>
  <w:num w:numId="18" w16cid:durableId="1629432588">
    <w:abstractNumId w:val="58"/>
  </w:num>
  <w:num w:numId="19" w16cid:durableId="655769546">
    <w:abstractNumId w:val="19"/>
  </w:num>
  <w:num w:numId="20" w16cid:durableId="709570925">
    <w:abstractNumId w:val="45"/>
  </w:num>
  <w:num w:numId="21" w16cid:durableId="688063876">
    <w:abstractNumId w:val="1"/>
  </w:num>
  <w:num w:numId="22" w16cid:durableId="10303142">
    <w:abstractNumId w:val="21"/>
  </w:num>
  <w:num w:numId="23" w16cid:durableId="299387084">
    <w:abstractNumId w:val="12"/>
  </w:num>
  <w:num w:numId="24" w16cid:durableId="680819257">
    <w:abstractNumId w:val="34"/>
  </w:num>
  <w:num w:numId="25" w16cid:durableId="197132357">
    <w:abstractNumId w:val="9"/>
  </w:num>
  <w:num w:numId="26" w16cid:durableId="1447045921">
    <w:abstractNumId w:val="36"/>
  </w:num>
  <w:num w:numId="27" w16cid:durableId="753823272">
    <w:abstractNumId w:val="25"/>
  </w:num>
  <w:num w:numId="28" w16cid:durableId="1098791542">
    <w:abstractNumId w:val="44"/>
  </w:num>
  <w:num w:numId="29" w16cid:durableId="490946657">
    <w:abstractNumId w:val="47"/>
  </w:num>
  <w:num w:numId="30" w16cid:durableId="663972258">
    <w:abstractNumId w:val="6"/>
  </w:num>
  <w:num w:numId="31" w16cid:durableId="982585423">
    <w:abstractNumId w:val="31"/>
  </w:num>
  <w:num w:numId="32" w16cid:durableId="575286513">
    <w:abstractNumId w:val="11"/>
  </w:num>
  <w:num w:numId="33" w16cid:durableId="1152329801">
    <w:abstractNumId w:val="7"/>
  </w:num>
  <w:num w:numId="34" w16cid:durableId="793524060">
    <w:abstractNumId w:val="52"/>
  </w:num>
  <w:num w:numId="35" w16cid:durableId="2098093899">
    <w:abstractNumId w:val="5"/>
  </w:num>
  <w:num w:numId="36" w16cid:durableId="760877407">
    <w:abstractNumId w:val="17"/>
  </w:num>
  <w:num w:numId="37" w16cid:durableId="1807814119">
    <w:abstractNumId w:val="16"/>
  </w:num>
  <w:num w:numId="38" w16cid:durableId="97530087">
    <w:abstractNumId w:val="53"/>
  </w:num>
  <w:num w:numId="39" w16cid:durableId="205409314">
    <w:abstractNumId w:val="32"/>
  </w:num>
  <w:num w:numId="40" w16cid:durableId="494881524">
    <w:abstractNumId w:val="23"/>
  </w:num>
  <w:num w:numId="41" w16cid:durableId="103766209">
    <w:abstractNumId w:val="50"/>
  </w:num>
  <w:num w:numId="42" w16cid:durableId="1680765477">
    <w:abstractNumId w:val="39"/>
  </w:num>
  <w:num w:numId="43" w16cid:durableId="1282030056">
    <w:abstractNumId w:val="26"/>
  </w:num>
  <w:num w:numId="44" w16cid:durableId="277639906">
    <w:abstractNumId w:val="8"/>
  </w:num>
  <w:num w:numId="45" w16cid:durableId="2106992850">
    <w:abstractNumId w:val="41"/>
  </w:num>
  <w:num w:numId="46" w16cid:durableId="2006739207">
    <w:abstractNumId w:val="57"/>
  </w:num>
  <w:num w:numId="47" w16cid:durableId="847016960">
    <w:abstractNumId w:val="10"/>
  </w:num>
  <w:num w:numId="48" w16cid:durableId="1718243448">
    <w:abstractNumId w:val="20"/>
  </w:num>
  <w:num w:numId="49" w16cid:durableId="1420952018">
    <w:abstractNumId w:val="18"/>
  </w:num>
  <w:num w:numId="50" w16cid:durableId="271591654">
    <w:abstractNumId w:val="4"/>
  </w:num>
  <w:num w:numId="51" w16cid:durableId="1066952055">
    <w:abstractNumId w:val="46"/>
  </w:num>
  <w:num w:numId="52" w16cid:durableId="81071304">
    <w:abstractNumId w:val="42"/>
  </w:num>
  <w:num w:numId="53" w16cid:durableId="220604553">
    <w:abstractNumId w:val="38"/>
  </w:num>
  <w:num w:numId="54" w16cid:durableId="2061241695">
    <w:abstractNumId w:val="28"/>
  </w:num>
  <w:num w:numId="55" w16cid:durableId="2045907372">
    <w:abstractNumId w:val="35"/>
  </w:num>
  <w:num w:numId="56" w16cid:durableId="357657150">
    <w:abstractNumId w:val="15"/>
  </w:num>
  <w:num w:numId="57" w16cid:durableId="1623724827">
    <w:abstractNumId w:val="33"/>
  </w:num>
  <w:num w:numId="58" w16cid:durableId="1458913751">
    <w:abstractNumId w:val="37"/>
  </w:num>
  <w:num w:numId="59" w16cid:durableId="978804975">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yangeni, A, Mr [anyangeni@sun.ac.za]">
    <w15:presenceInfo w15:providerId="AD" w15:userId="S::anyangeni@sun.ac.za::283f8472-b42e-47d7-92ee-56fc009f4e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9F4"/>
    <w:rsid w:val="00044F66"/>
    <w:rsid w:val="001219E6"/>
    <w:rsid w:val="00171EB9"/>
    <w:rsid w:val="001C5E88"/>
    <w:rsid w:val="001D2359"/>
    <w:rsid w:val="00265DB0"/>
    <w:rsid w:val="003177A5"/>
    <w:rsid w:val="00341E37"/>
    <w:rsid w:val="0037388E"/>
    <w:rsid w:val="003F239C"/>
    <w:rsid w:val="00427E90"/>
    <w:rsid w:val="00440C57"/>
    <w:rsid w:val="0053166D"/>
    <w:rsid w:val="005701BE"/>
    <w:rsid w:val="005B611D"/>
    <w:rsid w:val="006669F4"/>
    <w:rsid w:val="00777399"/>
    <w:rsid w:val="008245F7"/>
    <w:rsid w:val="00917386"/>
    <w:rsid w:val="009B625E"/>
    <w:rsid w:val="00BC0FA3"/>
    <w:rsid w:val="00CF657F"/>
    <w:rsid w:val="00D600D2"/>
    <w:rsid w:val="00D878E0"/>
    <w:rsid w:val="00DD3E22"/>
    <w:rsid w:val="00E71698"/>
    <w:rsid w:val="00F72C7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AFB0C4"/>
  <w15:chartTrackingRefBased/>
  <w15:docId w15:val="{5DA5E58F-BEB9-407B-A565-DFEE272E9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69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69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69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69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69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69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69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69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69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9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69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69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69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69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69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69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69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69F4"/>
    <w:rPr>
      <w:rFonts w:eastAsiaTheme="majorEastAsia" w:cstheme="majorBidi"/>
      <w:color w:val="272727" w:themeColor="text1" w:themeTint="D8"/>
    </w:rPr>
  </w:style>
  <w:style w:type="paragraph" w:styleId="Title">
    <w:name w:val="Title"/>
    <w:basedOn w:val="Normal"/>
    <w:next w:val="Normal"/>
    <w:link w:val="TitleChar"/>
    <w:uiPriority w:val="10"/>
    <w:qFormat/>
    <w:rsid w:val="006669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69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69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69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69F4"/>
    <w:pPr>
      <w:spacing w:before="160"/>
      <w:jc w:val="center"/>
    </w:pPr>
    <w:rPr>
      <w:i/>
      <w:iCs/>
      <w:color w:val="404040" w:themeColor="text1" w:themeTint="BF"/>
    </w:rPr>
  </w:style>
  <w:style w:type="character" w:customStyle="1" w:styleId="QuoteChar">
    <w:name w:val="Quote Char"/>
    <w:basedOn w:val="DefaultParagraphFont"/>
    <w:link w:val="Quote"/>
    <w:uiPriority w:val="29"/>
    <w:rsid w:val="006669F4"/>
    <w:rPr>
      <w:i/>
      <w:iCs/>
      <w:color w:val="404040" w:themeColor="text1" w:themeTint="BF"/>
    </w:rPr>
  </w:style>
  <w:style w:type="paragraph" w:styleId="ListParagraph">
    <w:name w:val="List Paragraph"/>
    <w:basedOn w:val="Normal"/>
    <w:uiPriority w:val="34"/>
    <w:qFormat/>
    <w:rsid w:val="006669F4"/>
    <w:pPr>
      <w:ind w:left="720"/>
      <w:contextualSpacing/>
    </w:pPr>
  </w:style>
  <w:style w:type="character" w:styleId="IntenseEmphasis">
    <w:name w:val="Intense Emphasis"/>
    <w:basedOn w:val="DefaultParagraphFont"/>
    <w:uiPriority w:val="21"/>
    <w:qFormat/>
    <w:rsid w:val="006669F4"/>
    <w:rPr>
      <w:i/>
      <w:iCs/>
      <w:color w:val="0F4761" w:themeColor="accent1" w:themeShade="BF"/>
    </w:rPr>
  </w:style>
  <w:style w:type="paragraph" w:styleId="IntenseQuote">
    <w:name w:val="Intense Quote"/>
    <w:basedOn w:val="Normal"/>
    <w:next w:val="Normal"/>
    <w:link w:val="IntenseQuoteChar"/>
    <w:uiPriority w:val="30"/>
    <w:qFormat/>
    <w:rsid w:val="006669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69F4"/>
    <w:rPr>
      <w:i/>
      <w:iCs/>
      <w:color w:val="0F4761" w:themeColor="accent1" w:themeShade="BF"/>
    </w:rPr>
  </w:style>
  <w:style w:type="character" w:styleId="IntenseReference">
    <w:name w:val="Intense Reference"/>
    <w:basedOn w:val="DefaultParagraphFont"/>
    <w:uiPriority w:val="32"/>
    <w:qFormat/>
    <w:rsid w:val="006669F4"/>
    <w:rPr>
      <w:b/>
      <w:bCs/>
      <w:smallCaps/>
      <w:color w:val="0F4761" w:themeColor="accent1" w:themeShade="BF"/>
      <w:spacing w:val="5"/>
    </w:rPr>
  </w:style>
  <w:style w:type="paragraph" w:customStyle="1" w:styleId="paragraph">
    <w:name w:val="paragraph"/>
    <w:basedOn w:val="Normal"/>
    <w:rsid w:val="006669F4"/>
    <w:pPr>
      <w:spacing w:before="100" w:beforeAutospacing="1" w:after="100" w:afterAutospacing="1" w:line="240" w:lineRule="auto"/>
    </w:pPr>
    <w:rPr>
      <w:rFonts w:ascii="Times New Roman" w:eastAsia="Times New Roman" w:hAnsi="Times New Roman" w:cs="Times New Roman"/>
      <w:kern w:val="0"/>
      <w:lang w:eastAsia="en-ZA"/>
      <w14:ligatures w14:val="none"/>
    </w:rPr>
  </w:style>
  <w:style w:type="character" w:customStyle="1" w:styleId="normaltextrun">
    <w:name w:val="normaltextrun"/>
    <w:basedOn w:val="DefaultParagraphFont"/>
    <w:rsid w:val="006669F4"/>
  </w:style>
  <w:style w:type="character" w:customStyle="1" w:styleId="eop">
    <w:name w:val="eop"/>
    <w:basedOn w:val="DefaultParagraphFont"/>
    <w:rsid w:val="006669F4"/>
  </w:style>
  <w:style w:type="paragraph" w:styleId="Revision">
    <w:name w:val="Revision"/>
    <w:hidden/>
    <w:uiPriority w:val="99"/>
    <w:semiHidden/>
    <w:rsid w:val="00E71698"/>
    <w:pPr>
      <w:spacing w:after="0" w:line="240" w:lineRule="auto"/>
    </w:pPr>
  </w:style>
  <w:style w:type="character" w:styleId="CommentReference">
    <w:name w:val="annotation reference"/>
    <w:basedOn w:val="DefaultParagraphFont"/>
    <w:uiPriority w:val="99"/>
    <w:semiHidden/>
    <w:unhideWhenUsed/>
    <w:rsid w:val="0037388E"/>
    <w:rPr>
      <w:sz w:val="16"/>
      <w:szCs w:val="16"/>
    </w:rPr>
  </w:style>
  <w:style w:type="paragraph" w:styleId="CommentText">
    <w:name w:val="annotation text"/>
    <w:basedOn w:val="Normal"/>
    <w:link w:val="CommentTextChar"/>
    <w:uiPriority w:val="99"/>
    <w:unhideWhenUsed/>
    <w:rsid w:val="0037388E"/>
    <w:pPr>
      <w:spacing w:line="240" w:lineRule="auto"/>
    </w:pPr>
    <w:rPr>
      <w:sz w:val="20"/>
      <w:szCs w:val="20"/>
    </w:rPr>
  </w:style>
  <w:style w:type="character" w:customStyle="1" w:styleId="CommentTextChar">
    <w:name w:val="Comment Text Char"/>
    <w:basedOn w:val="DefaultParagraphFont"/>
    <w:link w:val="CommentText"/>
    <w:uiPriority w:val="99"/>
    <w:rsid w:val="0037388E"/>
    <w:rPr>
      <w:sz w:val="20"/>
      <w:szCs w:val="20"/>
    </w:rPr>
  </w:style>
  <w:style w:type="paragraph" w:styleId="CommentSubject">
    <w:name w:val="annotation subject"/>
    <w:basedOn w:val="CommentText"/>
    <w:next w:val="CommentText"/>
    <w:link w:val="CommentSubjectChar"/>
    <w:uiPriority w:val="99"/>
    <w:semiHidden/>
    <w:unhideWhenUsed/>
    <w:rsid w:val="0037388E"/>
    <w:rPr>
      <w:b/>
      <w:bCs/>
    </w:rPr>
  </w:style>
  <w:style w:type="character" w:customStyle="1" w:styleId="CommentSubjectChar">
    <w:name w:val="Comment Subject Char"/>
    <w:basedOn w:val="CommentTextChar"/>
    <w:link w:val="CommentSubject"/>
    <w:uiPriority w:val="99"/>
    <w:semiHidden/>
    <w:rsid w:val="0037388E"/>
    <w:rPr>
      <w:b/>
      <w:bCs/>
      <w:sz w:val="20"/>
      <w:szCs w:val="20"/>
    </w:rPr>
  </w:style>
  <w:style w:type="character" w:styleId="Hyperlink">
    <w:name w:val="Hyperlink"/>
    <w:basedOn w:val="DefaultParagraphFont"/>
    <w:uiPriority w:val="99"/>
    <w:unhideWhenUsed/>
    <w:rsid w:val="0053166D"/>
    <w:rPr>
      <w:color w:val="467886" w:themeColor="hyperlink"/>
      <w:u w:val="single"/>
    </w:rPr>
  </w:style>
  <w:style w:type="character" w:styleId="UnresolvedMention">
    <w:name w:val="Unresolved Mention"/>
    <w:basedOn w:val="DefaultParagraphFont"/>
    <w:uiPriority w:val="99"/>
    <w:semiHidden/>
    <w:unhideWhenUsed/>
    <w:rsid w:val="005316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3328131">
      <w:bodyDiv w:val="1"/>
      <w:marLeft w:val="0"/>
      <w:marRight w:val="0"/>
      <w:marTop w:val="0"/>
      <w:marBottom w:val="0"/>
      <w:divBdr>
        <w:top w:val="none" w:sz="0" w:space="0" w:color="auto"/>
        <w:left w:val="none" w:sz="0" w:space="0" w:color="auto"/>
        <w:bottom w:val="none" w:sz="0" w:space="0" w:color="auto"/>
        <w:right w:val="none" w:sz="0" w:space="0" w:color="auto"/>
      </w:divBdr>
      <w:divsChild>
        <w:div w:id="1634169694">
          <w:marLeft w:val="0"/>
          <w:marRight w:val="0"/>
          <w:marTop w:val="0"/>
          <w:marBottom w:val="0"/>
          <w:divBdr>
            <w:top w:val="none" w:sz="0" w:space="0" w:color="auto"/>
            <w:left w:val="none" w:sz="0" w:space="0" w:color="auto"/>
            <w:bottom w:val="none" w:sz="0" w:space="0" w:color="auto"/>
            <w:right w:val="none" w:sz="0" w:space="0" w:color="auto"/>
          </w:divBdr>
          <w:divsChild>
            <w:div w:id="1500540182">
              <w:marLeft w:val="0"/>
              <w:marRight w:val="0"/>
              <w:marTop w:val="0"/>
              <w:marBottom w:val="0"/>
              <w:divBdr>
                <w:top w:val="none" w:sz="0" w:space="0" w:color="auto"/>
                <w:left w:val="none" w:sz="0" w:space="0" w:color="auto"/>
                <w:bottom w:val="none" w:sz="0" w:space="0" w:color="auto"/>
                <w:right w:val="none" w:sz="0" w:space="0" w:color="auto"/>
              </w:divBdr>
            </w:div>
            <w:div w:id="541983317">
              <w:marLeft w:val="0"/>
              <w:marRight w:val="0"/>
              <w:marTop w:val="0"/>
              <w:marBottom w:val="0"/>
              <w:divBdr>
                <w:top w:val="none" w:sz="0" w:space="0" w:color="auto"/>
                <w:left w:val="none" w:sz="0" w:space="0" w:color="auto"/>
                <w:bottom w:val="none" w:sz="0" w:space="0" w:color="auto"/>
                <w:right w:val="none" w:sz="0" w:space="0" w:color="auto"/>
              </w:divBdr>
            </w:div>
            <w:div w:id="114717287">
              <w:marLeft w:val="0"/>
              <w:marRight w:val="0"/>
              <w:marTop w:val="0"/>
              <w:marBottom w:val="0"/>
              <w:divBdr>
                <w:top w:val="none" w:sz="0" w:space="0" w:color="auto"/>
                <w:left w:val="none" w:sz="0" w:space="0" w:color="auto"/>
                <w:bottom w:val="none" w:sz="0" w:space="0" w:color="auto"/>
                <w:right w:val="none" w:sz="0" w:space="0" w:color="auto"/>
              </w:divBdr>
            </w:div>
            <w:div w:id="1955479922">
              <w:marLeft w:val="0"/>
              <w:marRight w:val="0"/>
              <w:marTop w:val="0"/>
              <w:marBottom w:val="0"/>
              <w:divBdr>
                <w:top w:val="none" w:sz="0" w:space="0" w:color="auto"/>
                <w:left w:val="none" w:sz="0" w:space="0" w:color="auto"/>
                <w:bottom w:val="none" w:sz="0" w:space="0" w:color="auto"/>
                <w:right w:val="none" w:sz="0" w:space="0" w:color="auto"/>
              </w:divBdr>
            </w:div>
            <w:div w:id="1065302836">
              <w:marLeft w:val="0"/>
              <w:marRight w:val="0"/>
              <w:marTop w:val="0"/>
              <w:marBottom w:val="0"/>
              <w:divBdr>
                <w:top w:val="none" w:sz="0" w:space="0" w:color="auto"/>
                <w:left w:val="none" w:sz="0" w:space="0" w:color="auto"/>
                <w:bottom w:val="none" w:sz="0" w:space="0" w:color="auto"/>
                <w:right w:val="none" w:sz="0" w:space="0" w:color="auto"/>
              </w:divBdr>
            </w:div>
            <w:div w:id="1352293067">
              <w:marLeft w:val="0"/>
              <w:marRight w:val="0"/>
              <w:marTop w:val="0"/>
              <w:marBottom w:val="0"/>
              <w:divBdr>
                <w:top w:val="none" w:sz="0" w:space="0" w:color="auto"/>
                <w:left w:val="none" w:sz="0" w:space="0" w:color="auto"/>
                <w:bottom w:val="none" w:sz="0" w:space="0" w:color="auto"/>
                <w:right w:val="none" w:sz="0" w:space="0" w:color="auto"/>
              </w:divBdr>
            </w:div>
            <w:div w:id="1077093598">
              <w:marLeft w:val="0"/>
              <w:marRight w:val="0"/>
              <w:marTop w:val="0"/>
              <w:marBottom w:val="0"/>
              <w:divBdr>
                <w:top w:val="none" w:sz="0" w:space="0" w:color="auto"/>
                <w:left w:val="none" w:sz="0" w:space="0" w:color="auto"/>
                <w:bottom w:val="none" w:sz="0" w:space="0" w:color="auto"/>
                <w:right w:val="none" w:sz="0" w:space="0" w:color="auto"/>
              </w:divBdr>
            </w:div>
            <w:div w:id="2053072489">
              <w:marLeft w:val="0"/>
              <w:marRight w:val="0"/>
              <w:marTop w:val="0"/>
              <w:marBottom w:val="0"/>
              <w:divBdr>
                <w:top w:val="none" w:sz="0" w:space="0" w:color="auto"/>
                <w:left w:val="none" w:sz="0" w:space="0" w:color="auto"/>
                <w:bottom w:val="none" w:sz="0" w:space="0" w:color="auto"/>
                <w:right w:val="none" w:sz="0" w:space="0" w:color="auto"/>
              </w:divBdr>
            </w:div>
            <w:div w:id="2100128722">
              <w:marLeft w:val="0"/>
              <w:marRight w:val="0"/>
              <w:marTop w:val="0"/>
              <w:marBottom w:val="0"/>
              <w:divBdr>
                <w:top w:val="none" w:sz="0" w:space="0" w:color="auto"/>
                <w:left w:val="none" w:sz="0" w:space="0" w:color="auto"/>
                <w:bottom w:val="none" w:sz="0" w:space="0" w:color="auto"/>
                <w:right w:val="none" w:sz="0" w:space="0" w:color="auto"/>
              </w:divBdr>
            </w:div>
            <w:div w:id="5062192">
              <w:marLeft w:val="0"/>
              <w:marRight w:val="0"/>
              <w:marTop w:val="0"/>
              <w:marBottom w:val="0"/>
              <w:divBdr>
                <w:top w:val="none" w:sz="0" w:space="0" w:color="auto"/>
                <w:left w:val="none" w:sz="0" w:space="0" w:color="auto"/>
                <w:bottom w:val="none" w:sz="0" w:space="0" w:color="auto"/>
                <w:right w:val="none" w:sz="0" w:space="0" w:color="auto"/>
              </w:divBdr>
            </w:div>
            <w:div w:id="1238318556">
              <w:marLeft w:val="0"/>
              <w:marRight w:val="0"/>
              <w:marTop w:val="0"/>
              <w:marBottom w:val="0"/>
              <w:divBdr>
                <w:top w:val="none" w:sz="0" w:space="0" w:color="auto"/>
                <w:left w:val="none" w:sz="0" w:space="0" w:color="auto"/>
                <w:bottom w:val="none" w:sz="0" w:space="0" w:color="auto"/>
                <w:right w:val="none" w:sz="0" w:space="0" w:color="auto"/>
              </w:divBdr>
            </w:div>
            <w:div w:id="908618629">
              <w:marLeft w:val="0"/>
              <w:marRight w:val="0"/>
              <w:marTop w:val="0"/>
              <w:marBottom w:val="0"/>
              <w:divBdr>
                <w:top w:val="none" w:sz="0" w:space="0" w:color="auto"/>
                <w:left w:val="none" w:sz="0" w:space="0" w:color="auto"/>
                <w:bottom w:val="none" w:sz="0" w:space="0" w:color="auto"/>
                <w:right w:val="none" w:sz="0" w:space="0" w:color="auto"/>
              </w:divBdr>
            </w:div>
            <w:div w:id="1852720843">
              <w:marLeft w:val="0"/>
              <w:marRight w:val="0"/>
              <w:marTop w:val="0"/>
              <w:marBottom w:val="0"/>
              <w:divBdr>
                <w:top w:val="none" w:sz="0" w:space="0" w:color="auto"/>
                <w:left w:val="none" w:sz="0" w:space="0" w:color="auto"/>
                <w:bottom w:val="none" w:sz="0" w:space="0" w:color="auto"/>
                <w:right w:val="none" w:sz="0" w:space="0" w:color="auto"/>
              </w:divBdr>
            </w:div>
            <w:div w:id="1891304874">
              <w:marLeft w:val="0"/>
              <w:marRight w:val="0"/>
              <w:marTop w:val="0"/>
              <w:marBottom w:val="0"/>
              <w:divBdr>
                <w:top w:val="none" w:sz="0" w:space="0" w:color="auto"/>
                <w:left w:val="none" w:sz="0" w:space="0" w:color="auto"/>
                <w:bottom w:val="none" w:sz="0" w:space="0" w:color="auto"/>
                <w:right w:val="none" w:sz="0" w:space="0" w:color="auto"/>
              </w:divBdr>
            </w:div>
            <w:div w:id="1710494889">
              <w:marLeft w:val="0"/>
              <w:marRight w:val="0"/>
              <w:marTop w:val="0"/>
              <w:marBottom w:val="0"/>
              <w:divBdr>
                <w:top w:val="none" w:sz="0" w:space="0" w:color="auto"/>
                <w:left w:val="none" w:sz="0" w:space="0" w:color="auto"/>
                <w:bottom w:val="none" w:sz="0" w:space="0" w:color="auto"/>
                <w:right w:val="none" w:sz="0" w:space="0" w:color="auto"/>
              </w:divBdr>
            </w:div>
            <w:div w:id="674460474">
              <w:marLeft w:val="0"/>
              <w:marRight w:val="0"/>
              <w:marTop w:val="0"/>
              <w:marBottom w:val="0"/>
              <w:divBdr>
                <w:top w:val="none" w:sz="0" w:space="0" w:color="auto"/>
                <w:left w:val="none" w:sz="0" w:space="0" w:color="auto"/>
                <w:bottom w:val="none" w:sz="0" w:space="0" w:color="auto"/>
                <w:right w:val="none" w:sz="0" w:space="0" w:color="auto"/>
              </w:divBdr>
            </w:div>
            <w:div w:id="439689402">
              <w:marLeft w:val="0"/>
              <w:marRight w:val="0"/>
              <w:marTop w:val="0"/>
              <w:marBottom w:val="0"/>
              <w:divBdr>
                <w:top w:val="none" w:sz="0" w:space="0" w:color="auto"/>
                <w:left w:val="none" w:sz="0" w:space="0" w:color="auto"/>
                <w:bottom w:val="none" w:sz="0" w:space="0" w:color="auto"/>
                <w:right w:val="none" w:sz="0" w:space="0" w:color="auto"/>
              </w:divBdr>
            </w:div>
            <w:div w:id="676931275">
              <w:marLeft w:val="0"/>
              <w:marRight w:val="0"/>
              <w:marTop w:val="0"/>
              <w:marBottom w:val="0"/>
              <w:divBdr>
                <w:top w:val="none" w:sz="0" w:space="0" w:color="auto"/>
                <w:left w:val="none" w:sz="0" w:space="0" w:color="auto"/>
                <w:bottom w:val="none" w:sz="0" w:space="0" w:color="auto"/>
                <w:right w:val="none" w:sz="0" w:space="0" w:color="auto"/>
              </w:divBdr>
            </w:div>
            <w:div w:id="1255436713">
              <w:marLeft w:val="0"/>
              <w:marRight w:val="0"/>
              <w:marTop w:val="0"/>
              <w:marBottom w:val="0"/>
              <w:divBdr>
                <w:top w:val="none" w:sz="0" w:space="0" w:color="auto"/>
                <w:left w:val="none" w:sz="0" w:space="0" w:color="auto"/>
                <w:bottom w:val="none" w:sz="0" w:space="0" w:color="auto"/>
                <w:right w:val="none" w:sz="0" w:space="0" w:color="auto"/>
              </w:divBdr>
            </w:div>
            <w:div w:id="325399198">
              <w:marLeft w:val="0"/>
              <w:marRight w:val="0"/>
              <w:marTop w:val="0"/>
              <w:marBottom w:val="0"/>
              <w:divBdr>
                <w:top w:val="none" w:sz="0" w:space="0" w:color="auto"/>
                <w:left w:val="none" w:sz="0" w:space="0" w:color="auto"/>
                <w:bottom w:val="none" w:sz="0" w:space="0" w:color="auto"/>
                <w:right w:val="none" w:sz="0" w:space="0" w:color="auto"/>
              </w:divBdr>
            </w:div>
          </w:divsChild>
        </w:div>
        <w:div w:id="2101675732">
          <w:marLeft w:val="0"/>
          <w:marRight w:val="0"/>
          <w:marTop w:val="0"/>
          <w:marBottom w:val="0"/>
          <w:divBdr>
            <w:top w:val="none" w:sz="0" w:space="0" w:color="auto"/>
            <w:left w:val="none" w:sz="0" w:space="0" w:color="auto"/>
            <w:bottom w:val="none" w:sz="0" w:space="0" w:color="auto"/>
            <w:right w:val="none" w:sz="0" w:space="0" w:color="auto"/>
          </w:divBdr>
          <w:divsChild>
            <w:div w:id="1365399394">
              <w:marLeft w:val="0"/>
              <w:marRight w:val="0"/>
              <w:marTop w:val="0"/>
              <w:marBottom w:val="0"/>
              <w:divBdr>
                <w:top w:val="none" w:sz="0" w:space="0" w:color="auto"/>
                <w:left w:val="none" w:sz="0" w:space="0" w:color="auto"/>
                <w:bottom w:val="none" w:sz="0" w:space="0" w:color="auto"/>
                <w:right w:val="none" w:sz="0" w:space="0" w:color="auto"/>
              </w:divBdr>
            </w:div>
            <w:div w:id="2027099254">
              <w:marLeft w:val="0"/>
              <w:marRight w:val="0"/>
              <w:marTop w:val="0"/>
              <w:marBottom w:val="0"/>
              <w:divBdr>
                <w:top w:val="none" w:sz="0" w:space="0" w:color="auto"/>
                <w:left w:val="none" w:sz="0" w:space="0" w:color="auto"/>
                <w:bottom w:val="none" w:sz="0" w:space="0" w:color="auto"/>
                <w:right w:val="none" w:sz="0" w:space="0" w:color="auto"/>
              </w:divBdr>
            </w:div>
            <w:div w:id="533036828">
              <w:marLeft w:val="0"/>
              <w:marRight w:val="0"/>
              <w:marTop w:val="0"/>
              <w:marBottom w:val="0"/>
              <w:divBdr>
                <w:top w:val="none" w:sz="0" w:space="0" w:color="auto"/>
                <w:left w:val="none" w:sz="0" w:space="0" w:color="auto"/>
                <w:bottom w:val="none" w:sz="0" w:space="0" w:color="auto"/>
                <w:right w:val="none" w:sz="0" w:space="0" w:color="auto"/>
              </w:divBdr>
            </w:div>
            <w:div w:id="964315735">
              <w:marLeft w:val="0"/>
              <w:marRight w:val="0"/>
              <w:marTop w:val="0"/>
              <w:marBottom w:val="0"/>
              <w:divBdr>
                <w:top w:val="none" w:sz="0" w:space="0" w:color="auto"/>
                <w:left w:val="none" w:sz="0" w:space="0" w:color="auto"/>
                <w:bottom w:val="none" w:sz="0" w:space="0" w:color="auto"/>
                <w:right w:val="none" w:sz="0" w:space="0" w:color="auto"/>
              </w:divBdr>
            </w:div>
            <w:div w:id="404030235">
              <w:marLeft w:val="0"/>
              <w:marRight w:val="0"/>
              <w:marTop w:val="0"/>
              <w:marBottom w:val="0"/>
              <w:divBdr>
                <w:top w:val="none" w:sz="0" w:space="0" w:color="auto"/>
                <w:left w:val="none" w:sz="0" w:space="0" w:color="auto"/>
                <w:bottom w:val="none" w:sz="0" w:space="0" w:color="auto"/>
                <w:right w:val="none" w:sz="0" w:space="0" w:color="auto"/>
              </w:divBdr>
            </w:div>
            <w:div w:id="1819495271">
              <w:marLeft w:val="0"/>
              <w:marRight w:val="0"/>
              <w:marTop w:val="0"/>
              <w:marBottom w:val="0"/>
              <w:divBdr>
                <w:top w:val="none" w:sz="0" w:space="0" w:color="auto"/>
                <w:left w:val="none" w:sz="0" w:space="0" w:color="auto"/>
                <w:bottom w:val="none" w:sz="0" w:space="0" w:color="auto"/>
                <w:right w:val="none" w:sz="0" w:space="0" w:color="auto"/>
              </w:divBdr>
            </w:div>
            <w:div w:id="1424105233">
              <w:marLeft w:val="0"/>
              <w:marRight w:val="0"/>
              <w:marTop w:val="0"/>
              <w:marBottom w:val="0"/>
              <w:divBdr>
                <w:top w:val="none" w:sz="0" w:space="0" w:color="auto"/>
                <w:left w:val="none" w:sz="0" w:space="0" w:color="auto"/>
                <w:bottom w:val="none" w:sz="0" w:space="0" w:color="auto"/>
                <w:right w:val="none" w:sz="0" w:space="0" w:color="auto"/>
              </w:divBdr>
            </w:div>
            <w:div w:id="1336765483">
              <w:marLeft w:val="0"/>
              <w:marRight w:val="0"/>
              <w:marTop w:val="0"/>
              <w:marBottom w:val="0"/>
              <w:divBdr>
                <w:top w:val="none" w:sz="0" w:space="0" w:color="auto"/>
                <w:left w:val="none" w:sz="0" w:space="0" w:color="auto"/>
                <w:bottom w:val="none" w:sz="0" w:space="0" w:color="auto"/>
                <w:right w:val="none" w:sz="0" w:space="0" w:color="auto"/>
              </w:divBdr>
            </w:div>
            <w:div w:id="1289513783">
              <w:marLeft w:val="0"/>
              <w:marRight w:val="0"/>
              <w:marTop w:val="0"/>
              <w:marBottom w:val="0"/>
              <w:divBdr>
                <w:top w:val="none" w:sz="0" w:space="0" w:color="auto"/>
                <w:left w:val="none" w:sz="0" w:space="0" w:color="auto"/>
                <w:bottom w:val="none" w:sz="0" w:space="0" w:color="auto"/>
                <w:right w:val="none" w:sz="0" w:space="0" w:color="auto"/>
              </w:divBdr>
            </w:div>
            <w:div w:id="866529970">
              <w:marLeft w:val="0"/>
              <w:marRight w:val="0"/>
              <w:marTop w:val="0"/>
              <w:marBottom w:val="0"/>
              <w:divBdr>
                <w:top w:val="none" w:sz="0" w:space="0" w:color="auto"/>
                <w:left w:val="none" w:sz="0" w:space="0" w:color="auto"/>
                <w:bottom w:val="none" w:sz="0" w:space="0" w:color="auto"/>
                <w:right w:val="none" w:sz="0" w:space="0" w:color="auto"/>
              </w:divBdr>
            </w:div>
            <w:div w:id="4747108">
              <w:marLeft w:val="0"/>
              <w:marRight w:val="0"/>
              <w:marTop w:val="0"/>
              <w:marBottom w:val="0"/>
              <w:divBdr>
                <w:top w:val="none" w:sz="0" w:space="0" w:color="auto"/>
                <w:left w:val="none" w:sz="0" w:space="0" w:color="auto"/>
                <w:bottom w:val="none" w:sz="0" w:space="0" w:color="auto"/>
                <w:right w:val="none" w:sz="0" w:space="0" w:color="auto"/>
              </w:divBdr>
            </w:div>
            <w:div w:id="2009553946">
              <w:marLeft w:val="0"/>
              <w:marRight w:val="0"/>
              <w:marTop w:val="0"/>
              <w:marBottom w:val="0"/>
              <w:divBdr>
                <w:top w:val="none" w:sz="0" w:space="0" w:color="auto"/>
                <w:left w:val="none" w:sz="0" w:space="0" w:color="auto"/>
                <w:bottom w:val="none" w:sz="0" w:space="0" w:color="auto"/>
                <w:right w:val="none" w:sz="0" w:space="0" w:color="auto"/>
              </w:divBdr>
            </w:div>
            <w:div w:id="1882553078">
              <w:marLeft w:val="0"/>
              <w:marRight w:val="0"/>
              <w:marTop w:val="0"/>
              <w:marBottom w:val="0"/>
              <w:divBdr>
                <w:top w:val="none" w:sz="0" w:space="0" w:color="auto"/>
                <w:left w:val="none" w:sz="0" w:space="0" w:color="auto"/>
                <w:bottom w:val="none" w:sz="0" w:space="0" w:color="auto"/>
                <w:right w:val="none" w:sz="0" w:space="0" w:color="auto"/>
              </w:divBdr>
            </w:div>
            <w:div w:id="1633487521">
              <w:marLeft w:val="0"/>
              <w:marRight w:val="0"/>
              <w:marTop w:val="0"/>
              <w:marBottom w:val="0"/>
              <w:divBdr>
                <w:top w:val="none" w:sz="0" w:space="0" w:color="auto"/>
                <w:left w:val="none" w:sz="0" w:space="0" w:color="auto"/>
                <w:bottom w:val="none" w:sz="0" w:space="0" w:color="auto"/>
                <w:right w:val="none" w:sz="0" w:space="0" w:color="auto"/>
              </w:divBdr>
            </w:div>
            <w:div w:id="997611931">
              <w:marLeft w:val="0"/>
              <w:marRight w:val="0"/>
              <w:marTop w:val="0"/>
              <w:marBottom w:val="0"/>
              <w:divBdr>
                <w:top w:val="none" w:sz="0" w:space="0" w:color="auto"/>
                <w:left w:val="none" w:sz="0" w:space="0" w:color="auto"/>
                <w:bottom w:val="none" w:sz="0" w:space="0" w:color="auto"/>
                <w:right w:val="none" w:sz="0" w:space="0" w:color="auto"/>
              </w:divBdr>
            </w:div>
            <w:div w:id="614335108">
              <w:marLeft w:val="0"/>
              <w:marRight w:val="0"/>
              <w:marTop w:val="0"/>
              <w:marBottom w:val="0"/>
              <w:divBdr>
                <w:top w:val="none" w:sz="0" w:space="0" w:color="auto"/>
                <w:left w:val="none" w:sz="0" w:space="0" w:color="auto"/>
                <w:bottom w:val="none" w:sz="0" w:space="0" w:color="auto"/>
                <w:right w:val="none" w:sz="0" w:space="0" w:color="auto"/>
              </w:divBdr>
            </w:div>
            <w:div w:id="479079848">
              <w:marLeft w:val="0"/>
              <w:marRight w:val="0"/>
              <w:marTop w:val="0"/>
              <w:marBottom w:val="0"/>
              <w:divBdr>
                <w:top w:val="none" w:sz="0" w:space="0" w:color="auto"/>
                <w:left w:val="none" w:sz="0" w:space="0" w:color="auto"/>
                <w:bottom w:val="none" w:sz="0" w:space="0" w:color="auto"/>
                <w:right w:val="none" w:sz="0" w:space="0" w:color="auto"/>
              </w:divBdr>
            </w:div>
            <w:div w:id="768503734">
              <w:marLeft w:val="0"/>
              <w:marRight w:val="0"/>
              <w:marTop w:val="0"/>
              <w:marBottom w:val="0"/>
              <w:divBdr>
                <w:top w:val="none" w:sz="0" w:space="0" w:color="auto"/>
                <w:left w:val="none" w:sz="0" w:space="0" w:color="auto"/>
                <w:bottom w:val="none" w:sz="0" w:space="0" w:color="auto"/>
                <w:right w:val="none" w:sz="0" w:space="0" w:color="auto"/>
              </w:divBdr>
            </w:div>
            <w:div w:id="1357385471">
              <w:marLeft w:val="0"/>
              <w:marRight w:val="0"/>
              <w:marTop w:val="0"/>
              <w:marBottom w:val="0"/>
              <w:divBdr>
                <w:top w:val="none" w:sz="0" w:space="0" w:color="auto"/>
                <w:left w:val="none" w:sz="0" w:space="0" w:color="auto"/>
                <w:bottom w:val="none" w:sz="0" w:space="0" w:color="auto"/>
                <w:right w:val="none" w:sz="0" w:space="0" w:color="auto"/>
              </w:divBdr>
            </w:div>
            <w:div w:id="1605070912">
              <w:marLeft w:val="0"/>
              <w:marRight w:val="0"/>
              <w:marTop w:val="0"/>
              <w:marBottom w:val="0"/>
              <w:divBdr>
                <w:top w:val="none" w:sz="0" w:space="0" w:color="auto"/>
                <w:left w:val="none" w:sz="0" w:space="0" w:color="auto"/>
                <w:bottom w:val="none" w:sz="0" w:space="0" w:color="auto"/>
                <w:right w:val="none" w:sz="0" w:space="0" w:color="auto"/>
              </w:divBdr>
            </w:div>
          </w:divsChild>
        </w:div>
        <w:div w:id="1170872663">
          <w:marLeft w:val="0"/>
          <w:marRight w:val="0"/>
          <w:marTop w:val="0"/>
          <w:marBottom w:val="0"/>
          <w:divBdr>
            <w:top w:val="none" w:sz="0" w:space="0" w:color="auto"/>
            <w:left w:val="none" w:sz="0" w:space="0" w:color="auto"/>
            <w:bottom w:val="none" w:sz="0" w:space="0" w:color="auto"/>
            <w:right w:val="none" w:sz="0" w:space="0" w:color="auto"/>
          </w:divBdr>
          <w:divsChild>
            <w:div w:id="236130968">
              <w:marLeft w:val="0"/>
              <w:marRight w:val="0"/>
              <w:marTop w:val="0"/>
              <w:marBottom w:val="0"/>
              <w:divBdr>
                <w:top w:val="none" w:sz="0" w:space="0" w:color="auto"/>
                <w:left w:val="none" w:sz="0" w:space="0" w:color="auto"/>
                <w:bottom w:val="none" w:sz="0" w:space="0" w:color="auto"/>
                <w:right w:val="none" w:sz="0" w:space="0" w:color="auto"/>
              </w:divBdr>
            </w:div>
            <w:div w:id="1122070284">
              <w:marLeft w:val="0"/>
              <w:marRight w:val="0"/>
              <w:marTop w:val="0"/>
              <w:marBottom w:val="0"/>
              <w:divBdr>
                <w:top w:val="none" w:sz="0" w:space="0" w:color="auto"/>
                <w:left w:val="none" w:sz="0" w:space="0" w:color="auto"/>
                <w:bottom w:val="none" w:sz="0" w:space="0" w:color="auto"/>
                <w:right w:val="none" w:sz="0" w:space="0" w:color="auto"/>
              </w:divBdr>
            </w:div>
            <w:div w:id="1410271459">
              <w:marLeft w:val="0"/>
              <w:marRight w:val="0"/>
              <w:marTop w:val="0"/>
              <w:marBottom w:val="0"/>
              <w:divBdr>
                <w:top w:val="none" w:sz="0" w:space="0" w:color="auto"/>
                <w:left w:val="none" w:sz="0" w:space="0" w:color="auto"/>
                <w:bottom w:val="none" w:sz="0" w:space="0" w:color="auto"/>
                <w:right w:val="none" w:sz="0" w:space="0" w:color="auto"/>
              </w:divBdr>
            </w:div>
            <w:div w:id="1920872015">
              <w:marLeft w:val="0"/>
              <w:marRight w:val="0"/>
              <w:marTop w:val="0"/>
              <w:marBottom w:val="0"/>
              <w:divBdr>
                <w:top w:val="none" w:sz="0" w:space="0" w:color="auto"/>
                <w:left w:val="none" w:sz="0" w:space="0" w:color="auto"/>
                <w:bottom w:val="none" w:sz="0" w:space="0" w:color="auto"/>
                <w:right w:val="none" w:sz="0" w:space="0" w:color="auto"/>
              </w:divBdr>
            </w:div>
            <w:div w:id="506215852">
              <w:marLeft w:val="0"/>
              <w:marRight w:val="0"/>
              <w:marTop w:val="0"/>
              <w:marBottom w:val="0"/>
              <w:divBdr>
                <w:top w:val="none" w:sz="0" w:space="0" w:color="auto"/>
                <w:left w:val="none" w:sz="0" w:space="0" w:color="auto"/>
                <w:bottom w:val="none" w:sz="0" w:space="0" w:color="auto"/>
                <w:right w:val="none" w:sz="0" w:space="0" w:color="auto"/>
              </w:divBdr>
            </w:div>
            <w:div w:id="1649940516">
              <w:marLeft w:val="0"/>
              <w:marRight w:val="0"/>
              <w:marTop w:val="0"/>
              <w:marBottom w:val="0"/>
              <w:divBdr>
                <w:top w:val="none" w:sz="0" w:space="0" w:color="auto"/>
                <w:left w:val="none" w:sz="0" w:space="0" w:color="auto"/>
                <w:bottom w:val="none" w:sz="0" w:space="0" w:color="auto"/>
                <w:right w:val="none" w:sz="0" w:space="0" w:color="auto"/>
              </w:divBdr>
            </w:div>
            <w:div w:id="969097235">
              <w:marLeft w:val="0"/>
              <w:marRight w:val="0"/>
              <w:marTop w:val="0"/>
              <w:marBottom w:val="0"/>
              <w:divBdr>
                <w:top w:val="none" w:sz="0" w:space="0" w:color="auto"/>
                <w:left w:val="none" w:sz="0" w:space="0" w:color="auto"/>
                <w:bottom w:val="none" w:sz="0" w:space="0" w:color="auto"/>
                <w:right w:val="none" w:sz="0" w:space="0" w:color="auto"/>
              </w:divBdr>
            </w:div>
            <w:div w:id="1122771308">
              <w:marLeft w:val="0"/>
              <w:marRight w:val="0"/>
              <w:marTop w:val="0"/>
              <w:marBottom w:val="0"/>
              <w:divBdr>
                <w:top w:val="none" w:sz="0" w:space="0" w:color="auto"/>
                <w:left w:val="none" w:sz="0" w:space="0" w:color="auto"/>
                <w:bottom w:val="none" w:sz="0" w:space="0" w:color="auto"/>
                <w:right w:val="none" w:sz="0" w:space="0" w:color="auto"/>
              </w:divBdr>
            </w:div>
            <w:div w:id="818230717">
              <w:marLeft w:val="0"/>
              <w:marRight w:val="0"/>
              <w:marTop w:val="0"/>
              <w:marBottom w:val="0"/>
              <w:divBdr>
                <w:top w:val="none" w:sz="0" w:space="0" w:color="auto"/>
                <w:left w:val="none" w:sz="0" w:space="0" w:color="auto"/>
                <w:bottom w:val="none" w:sz="0" w:space="0" w:color="auto"/>
                <w:right w:val="none" w:sz="0" w:space="0" w:color="auto"/>
              </w:divBdr>
            </w:div>
            <w:div w:id="1597246278">
              <w:marLeft w:val="0"/>
              <w:marRight w:val="0"/>
              <w:marTop w:val="0"/>
              <w:marBottom w:val="0"/>
              <w:divBdr>
                <w:top w:val="none" w:sz="0" w:space="0" w:color="auto"/>
                <w:left w:val="none" w:sz="0" w:space="0" w:color="auto"/>
                <w:bottom w:val="none" w:sz="0" w:space="0" w:color="auto"/>
                <w:right w:val="none" w:sz="0" w:space="0" w:color="auto"/>
              </w:divBdr>
            </w:div>
            <w:div w:id="235166079">
              <w:marLeft w:val="0"/>
              <w:marRight w:val="0"/>
              <w:marTop w:val="0"/>
              <w:marBottom w:val="0"/>
              <w:divBdr>
                <w:top w:val="none" w:sz="0" w:space="0" w:color="auto"/>
                <w:left w:val="none" w:sz="0" w:space="0" w:color="auto"/>
                <w:bottom w:val="none" w:sz="0" w:space="0" w:color="auto"/>
                <w:right w:val="none" w:sz="0" w:space="0" w:color="auto"/>
              </w:divBdr>
            </w:div>
            <w:div w:id="958415352">
              <w:marLeft w:val="0"/>
              <w:marRight w:val="0"/>
              <w:marTop w:val="0"/>
              <w:marBottom w:val="0"/>
              <w:divBdr>
                <w:top w:val="none" w:sz="0" w:space="0" w:color="auto"/>
                <w:left w:val="none" w:sz="0" w:space="0" w:color="auto"/>
                <w:bottom w:val="none" w:sz="0" w:space="0" w:color="auto"/>
                <w:right w:val="none" w:sz="0" w:space="0" w:color="auto"/>
              </w:divBdr>
            </w:div>
            <w:div w:id="1418672580">
              <w:marLeft w:val="0"/>
              <w:marRight w:val="0"/>
              <w:marTop w:val="0"/>
              <w:marBottom w:val="0"/>
              <w:divBdr>
                <w:top w:val="none" w:sz="0" w:space="0" w:color="auto"/>
                <w:left w:val="none" w:sz="0" w:space="0" w:color="auto"/>
                <w:bottom w:val="none" w:sz="0" w:space="0" w:color="auto"/>
                <w:right w:val="none" w:sz="0" w:space="0" w:color="auto"/>
              </w:divBdr>
            </w:div>
            <w:div w:id="40138862">
              <w:marLeft w:val="0"/>
              <w:marRight w:val="0"/>
              <w:marTop w:val="0"/>
              <w:marBottom w:val="0"/>
              <w:divBdr>
                <w:top w:val="none" w:sz="0" w:space="0" w:color="auto"/>
                <w:left w:val="none" w:sz="0" w:space="0" w:color="auto"/>
                <w:bottom w:val="none" w:sz="0" w:space="0" w:color="auto"/>
                <w:right w:val="none" w:sz="0" w:space="0" w:color="auto"/>
              </w:divBdr>
            </w:div>
            <w:div w:id="1020008826">
              <w:marLeft w:val="0"/>
              <w:marRight w:val="0"/>
              <w:marTop w:val="0"/>
              <w:marBottom w:val="0"/>
              <w:divBdr>
                <w:top w:val="none" w:sz="0" w:space="0" w:color="auto"/>
                <w:left w:val="none" w:sz="0" w:space="0" w:color="auto"/>
                <w:bottom w:val="none" w:sz="0" w:space="0" w:color="auto"/>
                <w:right w:val="none" w:sz="0" w:space="0" w:color="auto"/>
              </w:divBdr>
            </w:div>
            <w:div w:id="1994527099">
              <w:marLeft w:val="0"/>
              <w:marRight w:val="0"/>
              <w:marTop w:val="0"/>
              <w:marBottom w:val="0"/>
              <w:divBdr>
                <w:top w:val="none" w:sz="0" w:space="0" w:color="auto"/>
                <w:left w:val="none" w:sz="0" w:space="0" w:color="auto"/>
                <w:bottom w:val="none" w:sz="0" w:space="0" w:color="auto"/>
                <w:right w:val="none" w:sz="0" w:space="0" w:color="auto"/>
              </w:divBdr>
            </w:div>
            <w:div w:id="414909731">
              <w:marLeft w:val="0"/>
              <w:marRight w:val="0"/>
              <w:marTop w:val="0"/>
              <w:marBottom w:val="0"/>
              <w:divBdr>
                <w:top w:val="none" w:sz="0" w:space="0" w:color="auto"/>
                <w:left w:val="none" w:sz="0" w:space="0" w:color="auto"/>
                <w:bottom w:val="none" w:sz="0" w:space="0" w:color="auto"/>
                <w:right w:val="none" w:sz="0" w:space="0" w:color="auto"/>
              </w:divBdr>
            </w:div>
            <w:div w:id="232549654">
              <w:marLeft w:val="0"/>
              <w:marRight w:val="0"/>
              <w:marTop w:val="0"/>
              <w:marBottom w:val="0"/>
              <w:divBdr>
                <w:top w:val="none" w:sz="0" w:space="0" w:color="auto"/>
                <w:left w:val="none" w:sz="0" w:space="0" w:color="auto"/>
                <w:bottom w:val="none" w:sz="0" w:space="0" w:color="auto"/>
                <w:right w:val="none" w:sz="0" w:space="0" w:color="auto"/>
              </w:divBdr>
            </w:div>
            <w:div w:id="314997871">
              <w:marLeft w:val="0"/>
              <w:marRight w:val="0"/>
              <w:marTop w:val="0"/>
              <w:marBottom w:val="0"/>
              <w:divBdr>
                <w:top w:val="none" w:sz="0" w:space="0" w:color="auto"/>
                <w:left w:val="none" w:sz="0" w:space="0" w:color="auto"/>
                <w:bottom w:val="none" w:sz="0" w:space="0" w:color="auto"/>
                <w:right w:val="none" w:sz="0" w:space="0" w:color="auto"/>
              </w:divBdr>
            </w:div>
            <w:div w:id="1398673277">
              <w:marLeft w:val="0"/>
              <w:marRight w:val="0"/>
              <w:marTop w:val="0"/>
              <w:marBottom w:val="0"/>
              <w:divBdr>
                <w:top w:val="none" w:sz="0" w:space="0" w:color="auto"/>
                <w:left w:val="none" w:sz="0" w:space="0" w:color="auto"/>
                <w:bottom w:val="none" w:sz="0" w:space="0" w:color="auto"/>
                <w:right w:val="none" w:sz="0" w:space="0" w:color="auto"/>
              </w:divBdr>
            </w:div>
          </w:divsChild>
        </w:div>
        <w:div w:id="888804547">
          <w:marLeft w:val="0"/>
          <w:marRight w:val="0"/>
          <w:marTop w:val="0"/>
          <w:marBottom w:val="0"/>
          <w:divBdr>
            <w:top w:val="none" w:sz="0" w:space="0" w:color="auto"/>
            <w:left w:val="none" w:sz="0" w:space="0" w:color="auto"/>
            <w:bottom w:val="none" w:sz="0" w:space="0" w:color="auto"/>
            <w:right w:val="none" w:sz="0" w:space="0" w:color="auto"/>
          </w:divBdr>
        </w:div>
        <w:div w:id="2123836247">
          <w:marLeft w:val="0"/>
          <w:marRight w:val="0"/>
          <w:marTop w:val="0"/>
          <w:marBottom w:val="0"/>
          <w:divBdr>
            <w:top w:val="none" w:sz="0" w:space="0" w:color="auto"/>
            <w:left w:val="none" w:sz="0" w:space="0" w:color="auto"/>
            <w:bottom w:val="none" w:sz="0" w:space="0" w:color="auto"/>
            <w:right w:val="none" w:sz="0" w:space="0" w:color="auto"/>
          </w:divBdr>
        </w:div>
        <w:div w:id="1228610836">
          <w:marLeft w:val="0"/>
          <w:marRight w:val="0"/>
          <w:marTop w:val="0"/>
          <w:marBottom w:val="0"/>
          <w:divBdr>
            <w:top w:val="none" w:sz="0" w:space="0" w:color="auto"/>
            <w:left w:val="none" w:sz="0" w:space="0" w:color="auto"/>
            <w:bottom w:val="none" w:sz="0" w:space="0" w:color="auto"/>
            <w:right w:val="none" w:sz="0" w:space="0" w:color="auto"/>
          </w:divBdr>
        </w:div>
        <w:div w:id="384106502">
          <w:marLeft w:val="0"/>
          <w:marRight w:val="0"/>
          <w:marTop w:val="0"/>
          <w:marBottom w:val="0"/>
          <w:divBdr>
            <w:top w:val="none" w:sz="0" w:space="0" w:color="auto"/>
            <w:left w:val="none" w:sz="0" w:space="0" w:color="auto"/>
            <w:bottom w:val="none" w:sz="0" w:space="0" w:color="auto"/>
            <w:right w:val="none" w:sz="0" w:space="0" w:color="auto"/>
          </w:divBdr>
        </w:div>
        <w:div w:id="2038047402">
          <w:marLeft w:val="0"/>
          <w:marRight w:val="0"/>
          <w:marTop w:val="0"/>
          <w:marBottom w:val="0"/>
          <w:divBdr>
            <w:top w:val="none" w:sz="0" w:space="0" w:color="auto"/>
            <w:left w:val="none" w:sz="0" w:space="0" w:color="auto"/>
            <w:bottom w:val="none" w:sz="0" w:space="0" w:color="auto"/>
            <w:right w:val="none" w:sz="0" w:space="0" w:color="auto"/>
          </w:divBdr>
        </w:div>
        <w:div w:id="1615137620">
          <w:marLeft w:val="0"/>
          <w:marRight w:val="0"/>
          <w:marTop w:val="0"/>
          <w:marBottom w:val="0"/>
          <w:divBdr>
            <w:top w:val="none" w:sz="0" w:space="0" w:color="auto"/>
            <w:left w:val="none" w:sz="0" w:space="0" w:color="auto"/>
            <w:bottom w:val="none" w:sz="0" w:space="0" w:color="auto"/>
            <w:right w:val="none" w:sz="0" w:space="0" w:color="auto"/>
          </w:divBdr>
        </w:div>
        <w:div w:id="778379307">
          <w:marLeft w:val="0"/>
          <w:marRight w:val="0"/>
          <w:marTop w:val="0"/>
          <w:marBottom w:val="0"/>
          <w:divBdr>
            <w:top w:val="none" w:sz="0" w:space="0" w:color="auto"/>
            <w:left w:val="none" w:sz="0" w:space="0" w:color="auto"/>
            <w:bottom w:val="none" w:sz="0" w:space="0" w:color="auto"/>
            <w:right w:val="none" w:sz="0" w:space="0" w:color="auto"/>
          </w:divBdr>
        </w:div>
        <w:div w:id="599870795">
          <w:marLeft w:val="0"/>
          <w:marRight w:val="0"/>
          <w:marTop w:val="0"/>
          <w:marBottom w:val="0"/>
          <w:divBdr>
            <w:top w:val="none" w:sz="0" w:space="0" w:color="auto"/>
            <w:left w:val="none" w:sz="0" w:space="0" w:color="auto"/>
            <w:bottom w:val="none" w:sz="0" w:space="0" w:color="auto"/>
            <w:right w:val="none" w:sz="0" w:space="0" w:color="auto"/>
          </w:divBdr>
        </w:div>
        <w:div w:id="1125469022">
          <w:marLeft w:val="0"/>
          <w:marRight w:val="0"/>
          <w:marTop w:val="0"/>
          <w:marBottom w:val="0"/>
          <w:divBdr>
            <w:top w:val="none" w:sz="0" w:space="0" w:color="auto"/>
            <w:left w:val="none" w:sz="0" w:space="0" w:color="auto"/>
            <w:bottom w:val="none" w:sz="0" w:space="0" w:color="auto"/>
            <w:right w:val="none" w:sz="0" w:space="0" w:color="auto"/>
          </w:divBdr>
        </w:div>
        <w:div w:id="2000962100">
          <w:marLeft w:val="0"/>
          <w:marRight w:val="0"/>
          <w:marTop w:val="0"/>
          <w:marBottom w:val="0"/>
          <w:divBdr>
            <w:top w:val="none" w:sz="0" w:space="0" w:color="auto"/>
            <w:left w:val="none" w:sz="0" w:space="0" w:color="auto"/>
            <w:bottom w:val="none" w:sz="0" w:space="0" w:color="auto"/>
            <w:right w:val="none" w:sz="0" w:space="0" w:color="auto"/>
          </w:divBdr>
        </w:div>
        <w:div w:id="1842966553">
          <w:marLeft w:val="0"/>
          <w:marRight w:val="0"/>
          <w:marTop w:val="0"/>
          <w:marBottom w:val="0"/>
          <w:divBdr>
            <w:top w:val="none" w:sz="0" w:space="0" w:color="auto"/>
            <w:left w:val="none" w:sz="0" w:space="0" w:color="auto"/>
            <w:bottom w:val="none" w:sz="0" w:space="0" w:color="auto"/>
            <w:right w:val="none" w:sz="0" w:space="0" w:color="auto"/>
          </w:divBdr>
        </w:div>
        <w:div w:id="224920235">
          <w:marLeft w:val="0"/>
          <w:marRight w:val="0"/>
          <w:marTop w:val="0"/>
          <w:marBottom w:val="0"/>
          <w:divBdr>
            <w:top w:val="none" w:sz="0" w:space="0" w:color="auto"/>
            <w:left w:val="none" w:sz="0" w:space="0" w:color="auto"/>
            <w:bottom w:val="none" w:sz="0" w:space="0" w:color="auto"/>
            <w:right w:val="none" w:sz="0" w:space="0" w:color="auto"/>
          </w:divBdr>
        </w:div>
        <w:div w:id="1394155157">
          <w:marLeft w:val="0"/>
          <w:marRight w:val="0"/>
          <w:marTop w:val="0"/>
          <w:marBottom w:val="0"/>
          <w:divBdr>
            <w:top w:val="none" w:sz="0" w:space="0" w:color="auto"/>
            <w:left w:val="none" w:sz="0" w:space="0" w:color="auto"/>
            <w:bottom w:val="none" w:sz="0" w:space="0" w:color="auto"/>
            <w:right w:val="none" w:sz="0" w:space="0" w:color="auto"/>
          </w:divBdr>
        </w:div>
        <w:div w:id="959338644">
          <w:marLeft w:val="0"/>
          <w:marRight w:val="0"/>
          <w:marTop w:val="0"/>
          <w:marBottom w:val="0"/>
          <w:divBdr>
            <w:top w:val="none" w:sz="0" w:space="0" w:color="auto"/>
            <w:left w:val="none" w:sz="0" w:space="0" w:color="auto"/>
            <w:bottom w:val="none" w:sz="0" w:space="0" w:color="auto"/>
            <w:right w:val="none" w:sz="0" w:space="0" w:color="auto"/>
          </w:divBdr>
        </w:div>
        <w:div w:id="1367874728">
          <w:marLeft w:val="0"/>
          <w:marRight w:val="0"/>
          <w:marTop w:val="0"/>
          <w:marBottom w:val="0"/>
          <w:divBdr>
            <w:top w:val="none" w:sz="0" w:space="0" w:color="auto"/>
            <w:left w:val="none" w:sz="0" w:space="0" w:color="auto"/>
            <w:bottom w:val="none" w:sz="0" w:space="0" w:color="auto"/>
            <w:right w:val="none" w:sz="0" w:space="0" w:color="auto"/>
          </w:divBdr>
        </w:div>
        <w:div w:id="1963807929">
          <w:marLeft w:val="0"/>
          <w:marRight w:val="0"/>
          <w:marTop w:val="0"/>
          <w:marBottom w:val="0"/>
          <w:divBdr>
            <w:top w:val="none" w:sz="0" w:space="0" w:color="auto"/>
            <w:left w:val="none" w:sz="0" w:space="0" w:color="auto"/>
            <w:bottom w:val="none" w:sz="0" w:space="0" w:color="auto"/>
            <w:right w:val="none" w:sz="0" w:space="0" w:color="auto"/>
          </w:divBdr>
        </w:div>
        <w:div w:id="1750302225">
          <w:marLeft w:val="0"/>
          <w:marRight w:val="0"/>
          <w:marTop w:val="0"/>
          <w:marBottom w:val="0"/>
          <w:divBdr>
            <w:top w:val="none" w:sz="0" w:space="0" w:color="auto"/>
            <w:left w:val="none" w:sz="0" w:space="0" w:color="auto"/>
            <w:bottom w:val="none" w:sz="0" w:space="0" w:color="auto"/>
            <w:right w:val="none" w:sz="0" w:space="0" w:color="auto"/>
          </w:divBdr>
        </w:div>
        <w:div w:id="1939094073">
          <w:marLeft w:val="0"/>
          <w:marRight w:val="0"/>
          <w:marTop w:val="0"/>
          <w:marBottom w:val="0"/>
          <w:divBdr>
            <w:top w:val="none" w:sz="0" w:space="0" w:color="auto"/>
            <w:left w:val="none" w:sz="0" w:space="0" w:color="auto"/>
            <w:bottom w:val="none" w:sz="0" w:space="0" w:color="auto"/>
            <w:right w:val="none" w:sz="0" w:space="0" w:color="auto"/>
          </w:divBdr>
        </w:div>
        <w:div w:id="605235280">
          <w:marLeft w:val="0"/>
          <w:marRight w:val="0"/>
          <w:marTop w:val="0"/>
          <w:marBottom w:val="0"/>
          <w:divBdr>
            <w:top w:val="none" w:sz="0" w:space="0" w:color="auto"/>
            <w:left w:val="none" w:sz="0" w:space="0" w:color="auto"/>
            <w:bottom w:val="none" w:sz="0" w:space="0" w:color="auto"/>
            <w:right w:val="none" w:sz="0" w:space="0" w:color="auto"/>
          </w:divBdr>
        </w:div>
        <w:div w:id="344020248">
          <w:marLeft w:val="0"/>
          <w:marRight w:val="0"/>
          <w:marTop w:val="0"/>
          <w:marBottom w:val="0"/>
          <w:divBdr>
            <w:top w:val="none" w:sz="0" w:space="0" w:color="auto"/>
            <w:left w:val="none" w:sz="0" w:space="0" w:color="auto"/>
            <w:bottom w:val="none" w:sz="0" w:space="0" w:color="auto"/>
            <w:right w:val="none" w:sz="0" w:space="0" w:color="auto"/>
          </w:divBdr>
        </w:div>
        <w:div w:id="205652486">
          <w:marLeft w:val="0"/>
          <w:marRight w:val="0"/>
          <w:marTop w:val="0"/>
          <w:marBottom w:val="0"/>
          <w:divBdr>
            <w:top w:val="none" w:sz="0" w:space="0" w:color="auto"/>
            <w:left w:val="none" w:sz="0" w:space="0" w:color="auto"/>
            <w:bottom w:val="none" w:sz="0" w:space="0" w:color="auto"/>
            <w:right w:val="none" w:sz="0" w:space="0" w:color="auto"/>
          </w:divBdr>
        </w:div>
        <w:div w:id="705526750">
          <w:marLeft w:val="0"/>
          <w:marRight w:val="0"/>
          <w:marTop w:val="0"/>
          <w:marBottom w:val="0"/>
          <w:divBdr>
            <w:top w:val="none" w:sz="0" w:space="0" w:color="auto"/>
            <w:left w:val="none" w:sz="0" w:space="0" w:color="auto"/>
            <w:bottom w:val="none" w:sz="0" w:space="0" w:color="auto"/>
            <w:right w:val="none" w:sz="0" w:space="0" w:color="auto"/>
          </w:divBdr>
        </w:div>
        <w:div w:id="282928129">
          <w:marLeft w:val="0"/>
          <w:marRight w:val="0"/>
          <w:marTop w:val="0"/>
          <w:marBottom w:val="0"/>
          <w:divBdr>
            <w:top w:val="none" w:sz="0" w:space="0" w:color="auto"/>
            <w:left w:val="none" w:sz="0" w:space="0" w:color="auto"/>
            <w:bottom w:val="none" w:sz="0" w:space="0" w:color="auto"/>
            <w:right w:val="none" w:sz="0" w:space="0" w:color="auto"/>
          </w:divBdr>
        </w:div>
        <w:div w:id="1488742730">
          <w:marLeft w:val="0"/>
          <w:marRight w:val="0"/>
          <w:marTop w:val="0"/>
          <w:marBottom w:val="0"/>
          <w:divBdr>
            <w:top w:val="none" w:sz="0" w:space="0" w:color="auto"/>
            <w:left w:val="none" w:sz="0" w:space="0" w:color="auto"/>
            <w:bottom w:val="none" w:sz="0" w:space="0" w:color="auto"/>
            <w:right w:val="none" w:sz="0" w:space="0" w:color="auto"/>
          </w:divBdr>
        </w:div>
        <w:div w:id="1622490564">
          <w:marLeft w:val="0"/>
          <w:marRight w:val="0"/>
          <w:marTop w:val="0"/>
          <w:marBottom w:val="0"/>
          <w:divBdr>
            <w:top w:val="none" w:sz="0" w:space="0" w:color="auto"/>
            <w:left w:val="none" w:sz="0" w:space="0" w:color="auto"/>
            <w:bottom w:val="none" w:sz="0" w:space="0" w:color="auto"/>
            <w:right w:val="none" w:sz="0" w:space="0" w:color="auto"/>
          </w:divBdr>
        </w:div>
        <w:div w:id="575165013">
          <w:marLeft w:val="0"/>
          <w:marRight w:val="0"/>
          <w:marTop w:val="0"/>
          <w:marBottom w:val="0"/>
          <w:divBdr>
            <w:top w:val="none" w:sz="0" w:space="0" w:color="auto"/>
            <w:left w:val="none" w:sz="0" w:space="0" w:color="auto"/>
            <w:bottom w:val="none" w:sz="0" w:space="0" w:color="auto"/>
            <w:right w:val="none" w:sz="0" w:space="0" w:color="auto"/>
          </w:divBdr>
        </w:div>
        <w:div w:id="344139456">
          <w:marLeft w:val="0"/>
          <w:marRight w:val="0"/>
          <w:marTop w:val="0"/>
          <w:marBottom w:val="0"/>
          <w:divBdr>
            <w:top w:val="none" w:sz="0" w:space="0" w:color="auto"/>
            <w:left w:val="none" w:sz="0" w:space="0" w:color="auto"/>
            <w:bottom w:val="none" w:sz="0" w:space="0" w:color="auto"/>
            <w:right w:val="none" w:sz="0" w:space="0" w:color="auto"/>
          </w:divBdr>
        </w:div>
        <w:div w:id="506673832">
          <w:marLeft w:val="0"/>
          <w:marRight w:val="0"/>
          <w:marTop w:val="0"/>
          <w:marBottom w:val="0"/>
          <w:divBdr>
            <w:top w:val="none" w:sz="0" w:space="0" w:color="auto"/>
            <w:left w:val="none" w:sz="0" w:space="0" w:color="auto"/>
            <w:bottom w:val="none" w:sz="0" w:space="0" w:color="auto"/>
            <w:right w:val="none" w:sz="0" w:space="0" w:color="auto"/>
          </w:divBdr>
        </w:div>
        <w:div w:id="1363018765">
          <w:marLeft w:val="0"/>
          <w:marRight w:val="0"/>
          <w:marTop w:val="0"/>
          <w:marBottom w:val="0"/>
          <w:divBdr>
            <w:top w:val="none" w:sz="0" w:space="0" w:color="auto"/>
            <w:left w:val="none" w:sz="0" w:space="0" w:color="auto"/>
            <w:bottom w:val="none" w:sz="0" w:space="0" w:color="auto"/>
            <w:right w:val="none" w:sz="0" w:space="0" w:color="auto"/>
          </w:divBdr>
        </w:div>
        <w:div w:id="1977251069">
          <w:marLeft w:val="0"/>
          <w:marRight w:val="0"/>
          <w:marTop w:val="0"/>
          <w:marBottom w:val="0"/>
          <w:divBdr>
            <w:top w:val="none" w:sz="0" w:space="0" w:color="auto"/>
            <w:left w:val="none" w:sz="0" w:space="0" w:color="auto"/>
            <w:bottom w:val="none" w:sz="0" w:space="0" w:color="auto"/>
            <w:right w:val="none" w:sz="0" w:space="0" w:color="auto"/>
          </w:divBdr>
        </w:div>
        <w:div w:id="955909673">
          <w:marLeft w:val="0"/>
          <w:marRight w:val="0"/>
          <w:marTop w:val="0"/>
          <w:marBottom w:val="0"/>
          <w:divBdr>
            <w:top w:val="none" w:sz="0" w:space="0" w:color="auto"/>
            <w:left w:val="none" w:sz="0" w:space="0" w:color="auto"/>
            <w:bottom w:val="none" w:sz="0" w:space="0" w:color="auto"/>
            <w:right w:val="none" w:sz="0" w:space="0" w:color="auto"/>
          </w:divBdr>
        </w:div>
        <w:div w:id="1528982201">
          <w:marLeft w:val="0"/>
          <w:marRight w:val="0"/>
          <w:marTop w:val="0"/>
          <w:marBottom w:val="0"/>
          <w:divBdr>
            <w:top w:val="none" w:sz="0" w:space="0" w:color="auto"/>
            <w:left w:val="none" w:sz="0" w:space="0" w:color="auto"/>
            <w:bottom w:val="none" w:sz="0" w:space="0" w:color="auto"/>
            <w:right w:val="none" w:sz="0" w:space="0" w:color="auto"/>
          </w:divBdr>
        </w:div>
        <w:div w:id="1490436724">
          <w:marLeft w:val="0"/>
          <w:marRight w:val="0"/>
          <w:marTop w:val="0"/>
          <w:marBottom w:val="0"/>
          <w:divBdr>
            <w:top w:val="none" w:sz="0" w:space="0" w:color="auto"/>
            <w:left w:val="none" w:sz="0" w:space="0" w:color="auto"/>
            <w:bottom w:val="none" w:sz="0" w:space="0" w:color="auto"/>
            <w:right w:val="none" w:sz="0" w:space="0" w:color="auto"/>
          </w:divBdr>
        </w:div>
        <w:div w:id="1836530646">
          <w:marLeft w:val="0"/>
          <w:marRight w:val="0"/>
          <w:marTop w:val="0"/>
          <w:marBottom w:val="0"/>
          <w:divBdr>
            <w:top w:val="none" w:sz="0" w:space="0" w:color="auto"/>
            <w:left w:val="none" w:sz="0" w:space="0" w:color="auto"/>
            <w:bottom w:val="none" w:sz="0" w:space="0" w:color="auto"/>
            <w:right w:val="none" w:sz="0" w:space="0" w:color="auto"/>
          </w:divBdr>
        </w:div>
        <w:div w:id="750540615">
          <w:marLeft w:val="0"/>
          <w:marRight w:val="0"/>
          <w:marTop w:val="0"/>
          <w:marBottom w:val="0"/>
          <w:divBdr>
            <w:top w:val="none" w:sz="0" w:space="0" w:color="auto"/>
            <w:left w:val="none" w:sz="0" w:space="0" w:color="auto"/>
            <w:bottom w:val="none" w:sz="0" w:space="0" w:color="auto"/>
            <w:right w:val="none" w:sz="0" w:space="0" w:color="auto"/>
          </w:divBdr>
        </w:div>
        <w:div w:id="1555235726">
          <w:marLeft w:val="0"/>
          <w:marRight w:val="0"/>
          <w:marTop w:val="0"/>
          <w:marBottom w:val="0"/>
          <w:divBdr>
            <w:top w:val="none" w:sz="0" w:space="0" w:color="auto"/>
            <w:left w:val="none" w:sz="0" w:space="0" w:color="auto"/>
            <w:bottom w:val="none" w:sz="0" w:space="0" w:color="auto"/>
            <w:right w:val="none" w:sz="0" w:space="0" w:color="auto"/>
          </w:divBdr>
        </w:div>
        <w:div w:id="1908227296">
          <w:marLeft w:val="0"/>
          <w:marRight w:val="0"/>
          <w:marTop w:val="0"/>
          <w:marBottom w:val="0"/>
          <w:divBdr>
            <w:top w:val="none" w:sz="0" w:space="0" w:color="auto"/>
            <w:left w:val="none" w:sz="0" w:space="0" w:color="auto"/>
            <w:bottom w:val="none" w:sz="0" w:space="0" w:color="auto"/>
            <w:right w:val="none" w:sz="0" w:space="0" w:color="auto"/>
          </w:divBdr>
        </w:div>
        <w:div w:id="2083795356">
          <w:marLeft w:val="0"/>
          <w:marRight w:val="0"/>
          <w:marTop w:val="0"/>
          <w:marBottom w:val="0"/>
          <w:divBdr>
            <w:top w:val="none" w:sz="0" w:space="0" w:color="auto"/>
            <w:left w:val="none" w:sz="0" w:space="0" w:color="auto"/>
            <w:bottom w:val="none" w:sz="0" w:space="0" w:color="auto"/>
            <w:right w:val="none" w:sz="0" w:space="0" w:color="auto"/>
          </w:divBdr>
        </w:div>
        <w:div w:id="1034037063">
          <w:marLeft w:val="0"/>
          <w:marRight w:val="0"/>
          <w:marTop w:val="0"/>
          <w:marBottom w:val="0"/>
          <w:divBdr>
            <w:top w:val="none" w:sz="0" w:space="0" w:color="auto"/>
            <w:left w:val="none" w:sz="0" w:space="0" w:color="auto"/>
            <w:bottom w:val="none" w:sz="0" w:space="0" w:color="auto"/>
            <w:right w:val="none" w:sz="0" w:space="0" w:color="auto"/>
          </w:divBdr>
        </w:div>
        <w:div w:id="1735156726">
          <w:marLeft w:val="0"/>
          <w:marRight w:val="0"/>
          <w:marTop w:val="0"/>
          <w:marBottom w:val="0"/>
          <w:divBdr>
            <w:top w:val="none" w:sz="0" w:space="0" w:color="auto"/>
            <w:left w:val="none" w:sz="0" w:space="0" w:color="auto"/>
            <w:bottom w:val="none" w:sz="0" w:space="0" w:color="auto"/>
            <w:right w:val="none" w:sz="0" w:space="0" w:color="auto"/>
          </w:divBdr>
        </w:div>
        <w:div w:id="1791977067">
          <w:marLeft w:val="0"/>
          <w:marRight w:val="0"/>
          <w:marTop w:val="0"/>
          <w:marBottom w:val="0"/>
          <w:divBdr>
            <w:top w:val="none" w:sz="0" w:space="0" w:color="auto"/>
            <w:left w:val="none" w:sz="0" w:space="0" w:color="auto"/>
            <w:bottom w:val="none" w:sz="0" w:space="0" w:color="auto"/>
            <w:right w:val="none" w:sz="0" w:space="0" w:color="auto"/>
          </w:divBdr>
        </w:div>
        <w:div w:id="979379107">
          <w:marLeft w:val="0"/>
          <w:marRight w:val="0"/>
          <w:marTop w:val="0"/>
          <w:marBottom w:val="0"/>
          <w:divBdr>
            <w:top w:val="none" w:sz="0" w:space="0" w:color="auto"/>
            <w:left w:val="none" w:sz="0" w:space="0" w:color="auto"/>
            <w:bottom w:val="none" w:sz="0" w:space="0" w:color="auto"/>
            <w:right w:val="none" w:sz="0" w:space="0" w:color="auto"/>
          </w:divBdr>
        </w:div>
        <w:div w:id="1172183471">
          <w:marLeft w:val="0"/>
          <w:marRight w:val="0"/>
          <w:marTop w:val="0"/>
          <w:marBottom w:val="0"/>
          <w:divBdr>
            <w:top w:val="none" w:sz="0" w:space="0" w:color="auto"/>
            <w:left w:val="none" w:sz="0" w:space="0" w:color="auto"/>
            <w:bottom w:val="none" w:sz="0" w:space="0" w:color="auto"/>
            <w:right w:val="none" w:sz="0" w:space="0" w:color="auto"/>
          </w:divBdr>
        </w:div>
        <w:div w:id="1827935626">
          <w:marLeft w:val="0"/>
          <w:marRight w:val="0"/>
          <w:marTop w:val="0"/>
          <w:marBottom w:val="0"/>
          <w:divBdr>
            <w:top w:val="none" w:sz="0" w:space="0" w:color="auto"/>
            <w:left w:val="none" w:sz="0" w:space="0" w:color="auto"/>
            <w:bottom w:val="none" w:sz="0" w:space="0" w:color="auto"/>
            <w:right w:val="none" w:sz="0" w:space="0" w:color="auto"/>
          </w:divBdr>
        </w:div>
        <w:div w:id="1782797949">
          <w:marLeft w:val="0"/>
          <w:marRight w:val="0"/>
          <w:marTop w:val="0"/>
          <w:marBottom w:val="0"/>
          <w:divBdr>
            <w:top w:val="none" w:sz="0" w:space="0" w:color="auto"/>
            <w:left w:val="none" w:sz="0" w:space="0" w:color="auto"/>
            <w:bottom w:val="none" w:sz="0" w:space="0" w:color="auto"/>
            <w:right w:val="none" w:sz="0" w:space="0" w:color="auto"/>
          </w:divBdr>
        </w:div>
        <w:div w:id="648287086">
          <w:marLeft w:val="0"/>
          <w:marRight w:val="0"/>
          <w:marTop w:val="0"/>
          <w:marBottom w:val="0"/>
          <w:divBdr>
            <w:top w:val="none" w:sz="0" w:space="0" w:color="auto"/>
            <w:left w:val="none" w:sz="0" w:space="0" w:color="auto"/>
            <w:bottom w:val="none" w:sz="0" w:space="0" w:color="auto"/>
            <w:right w:val="none" w:sz="0" w:space="0" w:color="auto"/>
          </w:divBdr>
        </w:div>
        <w:div w:id="1904816">
          <w:marLeft w:val="0"/>
          <w:marRight w:val="0"/>
          <w:marTop w:val="0"/>
          <w:marBottom w:val="0"/>
          <w:divBdr>
            <w:top w:val="none" w:sz="0" w:space="0" w:color="auto"/>
            <w:left w:val="none" w:sz="0" w:space="0" w:color="auto"/>
            <w:bottom w:val="none" w:sz="0" w:space="0" w:color="auto"/>
            <w:right w:val="none" w:sz="0" w:space="0" w:color="auto"/>
          </w:divBdr>
        </w:div>
        <w:div w:id="1076632492">
          <w:marLeft w:val="0"/>
          <w:marRight w:val="0"/>
          <w:marTop w:val="0"/>
          <w:marBottom w:val="0"/>
          <w:divBdr>
            <w:top w:val="none" w:sz="0" w:space="0" w:color="auto"/>
            <w:left w:val="none" w:sz="0" w:space="0" w:color="auto"/>
            <w:bottom w:val="none" w:sz="0" w:space="0" w:color="auto"/>
            <w:right w:val="none" w:sz="0" w:space="0" w:color="auto"/>
          </w:divBdr>
        </w:div>
        <w:div w:id="731735542">
          <w:marLeft w:val="0"/>
          <w:marRight w:val="0"/>
          <w:marTop w:val="0"/>
          <w:marBottom w:val="0"/>
          <w:divBdr>
            <w:top w:val="none" w:sz="0" w:space="0" w:color="auto"/>
            <w:left w:val="none" w:sz="0" w:space="0" w:color="auto"/>
            <w:bottom w:val="none" w:sz="0" w:space="0" w:color="auto"/>
            <w:right w:val="none" w:sz="0" w:space="0" w:color="auto"/>
          </w:divBdr>
        </w:div>
        <w:div w:id="748231335">
          <w:marLeft w:val="0"/>
          <w:marRight w:val="0"/>
          <w:marTop w:val="0"/>
          <w:marBottom w:val="0"/>
          <w:divBdr>
            <w:top w:val="none" w:sz="0" w:space="0" w:color="auto"/>
            <w:left w:val="none" w:sz="0" w:space="0" w:color="auto"/>
            <w:bottom w:val="none" w:sz="0" w:space="0" w:color="auto"/>
            <w:right w:val="none" w:sz="0" w:space="0" w:color="auto"/>
          </w:divBdr>
        </w:div>
        <w:div w:id="193737575">
          <w:marLeft w:val="0"/>
          <w:marRight w:val="0"/>
          <w:marTop w:val="0"/>
          <w:marBottom w:val="0"/>
          <w:divBdr>
            <w:top w:val="none" w:sz="0" w:space="0" w:color="auto"/>
            <w:left w:val="none" w:sz="0" w:space="0" w:color="auto"/>
            <w:bottom w:val="none" w:sz="0" w:space="0" w:color="auto"/>
            <w:right w:val="none" w:sz="0" w:space="0" w:color="auto"/>
          </w:divBdr>
        </w:div>
        <w:div w:id="227541513">
          <w:marLeft w:val="0"/>
          <w:marRight w:val="0"/>
          <w:marTop w:val="0"/>
          <w:marBottom w:val="0"/>
          <w:divBdr>
            <w:top w:val="none" w:sz="0" w:space="0" w:color="auto"/>
            <w:left w:val="none" w:sz="0" w:space="0" w:color="auto"/>
            <w:bottom w:val="none" w:sz="0" w:space="0" w:color="auto"/>
            <w:right w:val="none" w:sz="0" w:space="0" w:color="auto"/>
          </w:divBdr>
        </w:div>
        <w:div w:id="183907776">
          <w:marLeft w:val="0"/>
          <w:marRight w:val="0"/>
          <w:marTop w:val="0"/>
          <w:marBottom w:val="0"/>
          <w:divBdr>
            <w:top w:val="none" w:sz="0" w:space="0" w:color="auto"/>
            <w:left w:val="none" w:sz="0" w:space="0" w:color="auto"/>
            <w:bottom w:val="none" w:sz="0" w:space="0" w:color="auto"/>
            <w:right w:val="none" w:sz="0" w:space="0" w:color="auto"/>
          </w:divBdr>
        </w:div>
        <w:div w:id="224605888">
          <w:marLeft w:val="0"/>
          <w:marRight w:val="0"/>
          <w:marTop w:val="0"/>
          <w:marBottom w:val="0"/>
          <w:divBdr>
            <w:top w:val="none" w:sz="0" w:space="0" w:color="auto"/>
            <w:left w:val="none" w:sz="0" w:space="0" w:color="auto"/>
            <w:bottom w:val="none" w:sz="0" w:space="0" w:color="auto"/>
            <w:right w:val="none" w:sz="0" w:space="0" w:color="auto"/>
          </w:divBdr>
        </w:div>
        <w:div w:id="1793941491">
          <w:marLeft w:val="0"/>
          <w:marRight w:val="0"/>
          <w:marTop w:val="0"/>
          <w:marBottom w:val="0"/>
          <w:divBdr>
            <w:top w:val="none" w:sz="0" w:space="0" w:color="auto"/>
            <w:left w:val="none" w:sz="0" w:space="0" w:color="auto"/>
            <w:bottom w:val="none" w:sz="0" w:space="0" w:color="auto"/>
            <w:right w:val="none" w:sz="0" w:space="0" w:color="auto"/>
          </w:divBdr>
        </w:div>
        <w:div w:id="559049948">
          <w:marLeft w:val="0"/>
          <w:marRight w:val="0"/>
          <w:marTop w:val="0"/>
          <w:marBottom w:val="0"/>
          <w:divBdr>
            <w:top w:val="none" w:sz="0" w:space="0" w:color="auto"/>
            <w:left w:val="none" w:sz="0" w:space="0" w:color="auto"/>
            <w:bottom w:val="none" w:sz="0" w:space="0" w:color="auto"/>
            <w:right w:val="none" w:sz="0" w:space="0" w:color="auto"/>
          </w:divBdr>
        </w:div>
        <w:div w:id="1774744115">
          <w:marLeft w:val="0"/>
          <w:marRight w:val="0"/>
          <w:marTop w:val="0"/>
          <w:marBottom w:val="0"/>
          <w:divBdr>
            <w:top w:val="none" w:sz="0" w:space="0" w:color="auto"/>
            <w:left w:val="none" w:sz="0" w:space="0" w:color="auto"/>
            <w:bottom w:val="none" w:sz="0" w:space="0" w:color="auto"/>
            <w:right w:val="none" w:sz="0" w:space="0" w:color="auto"/>
          </w:divBdr>
        </w:div>
        <w:div w:id="1193493697">
          <w:marLeft w:val="0"/>
          <w:marRight w:val="0"/>
          <w:marTop w:val="0"/>
          <w:marBottom w:val="0"/>
          <w:divBdr>
            <w:top w:val="none" w:sz="0" w:space="0" w:color="auto"/>
            <w:left w:val="none" w:sz="0" w:space="0" w:color="auto"/>
            <w:bottom w:val="none" w:sz="0" w:space="0" w:color="auto"/>
            <w:right w:val="none" w:sz="0" w:space="0" w:color="auto"/>
          </w:divBdr>
        </w:div>
        <w:div w:id="955332707">
          <w:marLeft w:val="0"/>
          <w:marRight w:val="0"/>
          <w:marTop w:val="0"/>
          <w:marBottom w:val="0"/>
          <w:divBdr>
            <w:top w:val="none" w:sz="0" w:space="0" w:color="auto"/>
            <w:left w:val="none" w:sz="0" w:space="0" w:color="auto"/>
            <w:bottom w:val="none" w:sz="0" w:space="0" w:color="auto"/>
            <w:right w:val="none" w:sz="0" w:space="0" w:color="auto"/>
          </w:divBdr>
        </w:div>
        <w:div w:id="1250197455">
          <w:marLeft w:val="0"/>
          <w:marRight w:val="0"/>
          <w:marTop w:val="0"/>
          <w:marBottom w:val="0"/>
          <w:divBdr>
            <w:top w:val="none" w:sz="0" w:space="0" w:color="auto"/>
            <w:left w:val="none" w:sz="0" w:space="0" w:color="auto"/>
            <w:bottom w:val="none" w:sz="0" w:space="0" w:color="auto"/>
            <w:right w:val="none" w:sz="0" w:space="0" w:color="auto"/>
          </w:divBdr>
        </w:div>
        <w:div w:id="1166826417">
          <w:marLeft w:val="0"/>
          <w:marRight w:val="0"/>
          <w:marTop w:val="0"/>
          <w:marBottom w:val="0"/>
          <w:divBdr>
            <w:top w:val="none" w:sz="0" w:space="0" w:color="auto"/>
            <w:left w:val="none" w:sz="0" w:space="0" w:color="auto"/>
            <w:bottom w:val="none" w:sz="0" w:space="0" w:color="auto"/>
            <w:right w:val="none" w:sz="0" w:space="0" w:color="auto"/>
          </w:divBdr>
        </w:div>
        <w:div w:id="797408338">
          <w:marLeft w:val="0"/>
          <w:marRight w:val="0"/>
          <w:marTop w:val="0"/>
          <w:marBottom w:val="0"/>
          <w:divBdr>
            <w:top w:val="none" w:sz="0" w:space="0" w:color="auto"/>
            <w:left w:val="none" w:sz="0" w:space="0" w:color="auto"/>
            <w:bottom w:val="none" w:sz="0" w:space="0" w:color="auto"/>
            <w:right w:val="none" w:sz="0" w:space="0" w:color="auto"/>
          </w:divBdr>
        </w:div>
        <w:div w:id="1930309987">
          <w:marLeft w:val="0"/>
          <w:marRight w:val="0"/>
          <w:marTop w:val="0"/>
          <w:marBottom w:val="0"/>
          <w:divBdr>
            <w:top w:val="none" w:sz="0" w:space="0" w:color="auto"/>
            <w:left w:val="none" w:sz="0" w:space="0" w:color="auto"/>
            <w:bottom w:val="none" w:sz="0" w:space="0" w:color="auto"/>
            <w:right w:val="none" w:sz="0" w:space="0" w:color="auto"/>
          </w:divBdr>
        </w:div>
        <w:div w:id="659312766">
          <w:marLeft w:val="0"/>
          <w:marRight w:val="0"/>
          <w:marTop w:val="0"/>
          <w:marBottom w:val="0"/>
          <w:divBdr>
            <w:top w:val="none" w:sz="0" w:space="0" w:color="auto"/>
            <w:left w:val="none" w:sz="0" w:space="0" w:color="auto"/>
            <w:bottom w:val="none" w:sz="0" w:space="0" w:color="auto"/>
            <w:right w:val="none" w:sz="0" w:space="0" w:color="auto"/>
          </w:divBdr>
        </w:div>
        <w:div w:id="57241550">
          <w:marLeft w:val="0"/>
          <w:marRight w:val="0"/>
          <w:marTop w:val="0"/>
          <w:marBottom w:val="0"/>
          <w:divBdr>
            <w:top w:val="none" w:sz="0" w:space="0" w:color="auto"/>
            <w:left w:val="none" w:sz="0" w:space="0" w:color="auto"/>
            <w:bottom w:val="none" w:sz="0" w:space="0" w:color="auto"/>
            <w:right w:val="none" w:sz="0" w:space="0" w:color="auto"/>
          </w:divBdr>
        </w:div>
        <w:div w:id="1572471237">
          <w:marLeft w:val="0"/>
          <w:marRight w:val="0"/>
          <w:marTop w:val="0"/>
          <w:marBottom w:val="0"/>
          <w:divBdr>
            <w:top w:val="none" w:sz="0" w:space="0" w:color="auto"/>
            <w:left w:val="none" w:sz="0" w:space="0" w:color="auto"/>
            <w:bottom w:val="none" w:sz="0" w:space="0" w:color="auto"/>
            <w:right w:val="none" w:sz="0" w:space="0" w:color="auto"/>
          </w:divBdr>
        </w:div>
        <w:div w:id="1496917872">
          <w:marLeft w:val="0"/>
          <w:marRight w:val="0"/>
          <w:marTop w:val="0"/>
          <w:marBottom w:val="0"/>
          <w:divBdr>
            <w:top w:val="none" w:sz="0" w:space="0" w:color="auto"/>
            <w:left w:val="none" w:sz="0" w:space="0" w:color="auto"/>
            <w:bottom w:val="none" w:sz="0" w:space="0" w:color="auto"/>
            <w:right w:val="none" w:sz="0" w:space="0" w:color="auto"/>
          </w:divBdr>
        </w:div>
        <w:div w:id="135338866">
          <w:marLeft w:val="0"/>
          <w:marRight w:val="0"/>
          <w:marTop w:val="0"/>
          <w:marBottom w:val="0"/>
          <w:divBdr>
            <w:top w:val="none" w:sz="0" w:space="0" w:color="auto"/>
            <w:left w:val="none" w:sz="0" w:space="0" w:color="auto"/>
            <w:bottom w:val="none" w:sz="0" w:space="0" w:color="auto"/>
            <w:right w:val="none" w:sz="0" w:space="0" w:color="auto"/>
          </w:divBdr>
        </w:div>
        <w:div w:id="1857308414">
          <w:marLeft w:val="0"/>
          <w:marRight w:val="0"/>
          <w:marTop w:val="0"/>
          <w:marBottom w:val="0"/>
          <w:divBdr>
            <w:top w:val="none" w:sz="0" w:space="0" w:color="auto"/>
            <w:left w:val="none" w:sz="0" w:space="0" w:color="auto"/>
            <w:bottom w:val="none" w:sz="0" w:space="0" w:color="auto"/>
            <w:right w:val="none" w:sz="0" w:space="0" w:color="auto"/>
          </w:divBdr>
        </w:div>
        <w:div w:id="672268930">
          <w:marLeft w:val="0"/>
          <w:marRight w:val="0"/>
          <w:marTop w:val="0"/>
          <w:marBottom w:val="0"/>
          <w:divBdr>
            <w:top w:val="none" w:sz="0" w:space="0" w:color="auto"/>
            <w:left w:val="none" w:sz="0" w:space="0" w:color="auto"/>
            <w:bottom w:val="none" w:sz="0" w:space="0" w:color="auto"/>
            <w:right w:val="none" w:sz="0" w:space="0" w:color="auto"/>
          </w:divBdr>
        </w:div>
        <w:div w:id="1320843861">
          <w:marLeft w:val="0"/>
          <w:marRight w:val="0"/>
          <w:marTop w:val="0"/>
          <w:marBottom w:val="0"/>
          <w:divBdr>
            <w:top w:val="none" w:sz="0" w:space="0" w:color="auto"/>
            <w:left w:val="none" w:sz="0" w:space="0" w:color="auto"/>
            <w:bottom w:val="none" w:sz="0" w:space="0" w:color="auto"/>
            <w:right w:val="none" w:sz="0" w:space="0" w:color="auto"/>
          </w:divBdr>
        </w:div>
        <w:div w:id="1158032472">
          <w:marLeft w:val="0"/>
          <w:marRight w:val="0"/>
          <w:marTop w:val="0"/>
          <w:marBottom w:val="0"/>
          <w:divBdr>
            <w:top w:val="none" w:sz="0" w:space="0" w:color="auto"/>
            <w:left w:val="none" w:sz="0" w:space="0" w:color="auto"/>
            <w:bottom w:val="none" w:sz="0" w:space="0" w:color="auto"/>
            <w:right w:val="none" w:sz="0" w:space="0" w:color="auto"/>
          </w:divBdr>
        </w:div>
        <w:div w:id="1230117132">
          <w:marLeft w:val="0"/>
          <w:marRight w:val="0"/>
          <w:marTop w:val="0"/>
          <w:marBottom w:val="0"/>
          <w:divBdr>
            <w:top w:val="none" w:sz="0" w:space="0" w:color="auto"/>
            <w:left w:val="none" w:sz="0" w:space="0" w:color="auto"/>
            <w:bottom w:val="none" w:sz="0" w:space="0" w:color="auto"/>
            <w:right w:val="none" w:sz="0" w:space="0" w:color="auto"/>
          </w:divBdr>
        </w:div>
        <w:div w:id="1767192849">
          <w:marLeft w:val="0"/>
          <w:marRight w:val="0"/>
          <w:marTop w:val="0"/>
          <w:marBottom w:val="0"/>
          <w:divBdr>
            <w:top w:val="none" w:sz="0" w:space="0" w:color="auto"/>
            <w:left w:val="none" w:sz="0" w:space="0" w:color="auto"/>
            <w:bottom w:val="none" w:sz="0" w:space="0" w:color="auto"/>
            <w:right w:val="none" w:sz="0" w:space="0" w:color="auto"/>
          </w:divBdr>
        </w:div>
        <w:div w:id="1575164909">
          <w:marLeft w:val="0"/>
          <w:marRight w:val="0"/>
          <w:marTop w:val="0"/>
          <w:marBottom w:val="0"/>
          <w:divBdr>
            <w:top w:val="none" w:sz="0" w:space="0" w:color="auto"/>
            <w:left w:val="none" w:sz="0" w:space="0" w:color="auto"/>
            <w:bottom w:val="none" w:sz="0" w:space="0" w:color="auto"/>
            <w:right w:val="none" w:sz="0" w:space="0" w:color="auto"/>
          </w:divBdr>
        </w:div>
        <w:div w:id="1768693575">
          <w:marLeft w:val="0"/>
          <w:marRight w:val="0"/>
          <w:marTop w:val="0"/>
          <w:marBottom w:val="0"/>
          <w:divBdr>
            <w:top w:val="none" w:sz="0" w:space="0" w:color="auto"/>
            <w:left w:val="none" w:sz="0" w:space="0" w:color="auto"/>
            <w:bottom w:val="none" w:sz="0" w:space="0" w:color="auto"/>
            <w:right w:val="none" w:sz="0" w:space="0" w:color="auto"/>
          </w:divBdr>
        </w:div>
        <w:div w:id="2038697486">
          <w:marLeft w:val="0"/>
          <w:marRight w:val="0"/>
          <w:marTop w:val="0"/>
          <w:marBottom w:val="0"/>
          <w:divBdr>
            <w:top w:val="none" w:sz="0" w:space="0" w:color="auto"/>
            <w:left w:val="none" w:sz="0" w:space="0" w:color="auto"/>
            <w:bottom w:val="none" w:sz="0" w:space="0" w:color="auto"/>
            <w:right w:val="none" w:sz="0" w:space="0" w:color="auto"/>
          </w:divBdr>
        </w:div>
        <w:div w:id="1004405941">
          <w:marLeft w:val="0"/>
          <w:marRight w:val="0"/>
          <w:marTop w:val="0"/>
          <w:marBottom w:val="0"/>
          <w:divBdr>
            <w:top w:val="none" w:sz="0" w:space="0" w:color="auto"/>
            <w:left w:val="none" w:sz="0" w:space="0" w:color="auto"/>
            <w:bottom w:val="none" w:sz="0" w:space="0" w:color="auto"/>
            <w:right w:val="none" w:sz="0" w:space="0" w:color="auto"/>
          </w:divBdr>
        </w:div>
        <w:div w:id="459539239">
          <w:marLeft w:val="0"/>
          <w:marRight w:val="0"/>
          <w:marTop w:val="0"/>
          <w:marBottom w:val="0"/>
          <w:divBdr>
            <w:top w:val="none" w:sz="0" w:space="0" w:color="auto"/>
            <w:left w:val="none" w:sz="0" w:space="0" w:color="auto"/>
            <w:bottom w:val="none" w:sz="0" w:space="0" w:color="auto"/>
            <w:right w:val="none" w:sz="0" w:space="0" w:color="auto"/>
          </w:divBdr>
        </w:div>
        <w:div w:id="2006782601">
          <w:marLeft w:val="0"/>
          <w:marRight w:val="0"/>
          <w:marTop w:val="0"/>
          <w:marBottom w:val="0"/>
          <w:divBdr>
            <w:top w:val="none" w:sz="0" w:space="0" w:color="auto"/>
            <w:left w:val="none" w:sz="0" w:space="0" w:color="auto"/>
            <w:bottom w:val="none" w:sz="0" w:space="0" w:color="auto"/>
            <w:right w:val="none" w:sz="0" w:space="0" w:color="auto"/>
          </w:divBdr>
        </w:div>
        <w:div w:id="670791292">
          <w:marLeft w:val="0"/>
          <w:marRight w:val="0"/>
          <w:marTop w:val="0"/>
          <w:marBottom w:val="0"/>
          <w:divBdr>
            <w:top w:val="none" w:sz="0" w:space="0" w:color="auto"/>
            <w:left w:val="none" w:sz="0" w:space="0" w:color="auto"/>
            <w:bottom w:val="none" w:sz="0" w:space="0" w:color="auto"/>
            <w:right w:val="none" w:sz="0" w:space="0" w:color="auto"/>
          </w:divBdr>
        </w:div>
        <w:div w:id="400568666">
          <w:marLeft w:val="0"/>
          <w:marRight w:val="0"/>
          <w:marTop w:val="0"/>
          <w:marBottom w:val="0"/>
          <w:divBdr>
            <w:top w:val="none" w:sz="0" w:space="0" w:color="auto"/>
            <w:left w:val="none" w:sz="0" w:space="0" w:color="auto"/>
            <w:bottom w:val="none" w:sz="0" w:space="0" w:color="auto"/>
            <w:right w:val="none" w:sz="0" w:space="0" w:color="auto"/>
          </w:divBdr>
        </w:div>
        <w:div w:id="1890068186">
          <w:marLeft w:val="0"/>
          <w:marRight w:val="0"/>
          <w:marTop w:val="0"/>
          <w:marBottom w:val="0"/>
          <w:divBdr>
            <w:top w:val="none" w:sz="0" w:space="0" w:color="auto"/>
            <w:left w:val="none" w:sz="0" w:space="0" w:color="auto"/>
            <w:bottom w:val="none" w:sz="0" w:space="0" w:color="auto"/>
            <w:right w:val="none" w:sz="0" w:space="0" w:color="auto"/>
          </w:divBdr>
        </w:div>
        <w:div w:id="226380770">
          <w:marLeft w:val="0"/>
          <w:marRight w:val="0"/>
          <w:marTop w:val="0"/>
          <w:marBottom w:val="0"/>
          <w:divBdr>
            <w:top w:val="none" w:sz="0" w:space="0" w:color="auto"/>
            <w:left w:val="none" w:sz="0" w:space="0" w:color="auto"/>
            <w:bottom w:val="none" w:sz="0" w:space="0" w:color="auto"/>
            <w:right w:val="none" w:sz="0" w:space="0" w:color="auto"/>
          </w:divBdr>
        </w:div>
        <w:div w:id="1177772972">
          <w:marLeft w:val="0"/>
          <w:marRight w:val="0"/>
          <w:marTop w:val="0"/>
          <w:marBottom w:val="0"/>
          <w:divBdr>
            <w:top w:val="none" w:sz="0" w:space="0" w:color="auto"/>
            <w:left w:val="none" w:sz="0" w:space="0" w:color="auto"/>
            <w:bottom w:val="none" w:sz="0" w:space="0" w:color="auto"/>
            <w:right w:val="none" w:sz="0" w:space="0" w:color="auto"/>
          </w:divBdr>
        </w:div>
        <w:div w:id="1967930737">
          <w:marLeft w:val="0"/>
          <w:marRight w:val="0"/>
          <w:marTop w:val="0"/>
          <w:marBottom w:val="0"/>
          <w:divBdr>
            <w:top w:val="none" w:sz="0" w:space="0" w:color="auto"/>
            <w:left w:val="none" w:sz="0" w:space="0" w:color="auto"/>
            <w:bottom w:val="none" w:sz="0" w:space="0" w:color="auto"/>
            <w:right w:val="none" w:sz="0" w:space="0" w:color="auto"/>
          </w:divBdr>
        </w:div>
        <w:div w:id="1069502557">
          <w:marLeft w:val="0"/>
          <w:marRight w:val="0"/>
          <w:marTop w:val="0"/>
          <w:marBottom w:val="0"/>
          <w:divBdr>
            <w:top w:val="none" w:sz="0" w:space="0" w:color="auto"/>
            <w:left w:val="none" w:sz="0" w:space="0" w:color="auto"/>
            <w:bottom w:val="none" w:sz="0" w:space="0" w:color="auto"/>
            <w:right w:val="none" w:sz="0" w:space="0" w:color="auto"/>
          </w:divBdr>
        </w:div>
        <w:div w:id="305354256">
          <w:marLeft w:val="0"/>
          <w:marRight w:val="0"/>
          <w:marTop w:val="0"/>
          <w:marBottom w:val="0"/>
          <w:divBdr>
            <w:top w:val="none" w:sz="0" w:space="0" w:color="auto"/>
            <w:left w:val="none" w:sz="0" w:space="0" w:color="auto"/>
            <w:bottom w:val="none" w:sz="0" w:space="0" w:color="auto"/>
            <w:right w:val="none" w:sz="0" w:space="0" w:color="auto"/>
          </w:divBdr>
        </w:div>
        <w:div w:id="1361473266">
          <w:marLeft w:val="0"/>
          <w:marRight w:val="0"/>
          <w:marTop w:val="0"/>
          <w:marBottom w:val="0"/>
          <w:divBdr>
            <w:top w:val="none" w:sz="0" w:space="0" w:color="auto"/>
            <w:left w:val="none" w:sz="0" w:space="0" w:color="auto"/>
            <w:bottom w:val="none" w:sz="0" w:space="0" w:color="auto"/>
            <w:right w:val="none" w:sz="0" w:space="0" w:color="auto"/>
          </w:divBdr>
        </w:div>
        <w:div w:id="1966084605">
          <w:marLeft w:val="0"/>
          <w:marRight w:val="0"/>
          <w:marTop w:val="0"/>
          <w:marBottom w:val="0"/>
          <w:divBdr>
            <w:top w:val="none" w:sz="0" w:space="0" w:color="auto"/>
            <w:left w:val="none" w:sz="0" w:space="0" w:color="auto"/>
            <w:bottom w:val="none" w:sz="0" w:space="0" w:color="auto"/>
            <w:right w:val="none" w:sz="0" w:space="0" w:color="auto"/>
          </w:divBdr>
        </w:div>
        <w:div w:id="545990219">
          <w:marLeft w:val="0"/>
          <w:marRight w:val="0"/>
          <w:marTop w:val="0"/>
          <w:marBottom w:val="0"/>
          <w:divBdr>
            <w:top w:val="none" w:sz="0" w:space="0" w:color="auto"/>
            <w:left w:val="none" w:sz="0" w:space="0" w:color="auto"/>
            <w:bottom w:val="none" w:sz="0" w:space="0" w:color="auto"/>
            <w:right w:val="none" w:sz="0" w:space="0" w:color="auto"/>
          </w:divBdr>
        </w:div>
        <w:div w:id="354616796">
          <w:marLeft w:val="0"/>
          <w:marRight w:val="0"/>
          <w:marTop w:val="0"/>
          <w:marBottom w:val="0"/>
          <w:divBdr>
            <w:top w:val="none" w:sz="0" w:space="0" w:color="auto"/>
            <w:left w:val="none" w:sz="0" w:space="0" w:color="auto"/>
            <w:bottom w:val="none" w:sz="0" w:space="0" w:color="auto"/>
            <w:right w:val="none" w:sz="0" w:space="0" w:color="auto"/>
          </w:divBdr>
        </w:div>
        <w:div w:id="1620064307">
          <w:marLeft w:val="0"/>
          <w:marRight w:val="0"/>
          <w:marTop w:val="0"/>
          <w:marBottom w:val="0"/>
          <w:divBdr>
            <w:top w:val="none" w:sz="0" w:space="0" w:color="auto"/>
            <w:left w:val="none" w:sz="0" w:space="0" w:color="auto"/>
            <w:bottom w:val="none" w:sz="0" w:space="0" w:color="auto"/>
            <w:right w:val="none" w:sz="0" w:space="0" w:color="auto"/>
          </w:divBdr>
        </w:div>
        <w:div w:id="279454068">
          <w:marLeft w:val="0"/>
          <w:marRight w:val="0"/>
          <w:marTop w:val="0"/>
          <w:marBottom w:val="0"/>
          <w:divBdr>
            <w:top w:val="none" w:sz="0" w:space="0" w:color="auto"/>
            <w:left w:val="none" w:sz="0" w:space="0" w:color="auto"/>
            <w:bottom w:val="none" w:sz="0" w:space="0" w:color="auto"/>
            <w:right w:val="none" w:sz="0" w:space="0" w:color="auto"/>
          </w:divBdr>
        </w:div>
        <w:div w:id="1827935385">
          <w:marLeft w:val="0"/>
          <w:marRight w:val="0"/>
          <w:marTop w:val="0"/>
          <w:marBottom w:val="0"/>
          <w:divBdr>
            <w:top w:val="none" w:sz="0" w:space="0" w:color="auto"/>
            <w:left w:val="none" w:sz="0" w:space="0" w:color="auto"/>
            <w:bottom w:val="none" w:sz="0" w:space="0" w:color="auto"/>
            <w:right w:val="none" w:sz="0" w:space="0" w:color="auto"/>
          </w:divBdr>
        </w:div>
        <w:div w:id="1118723510">
          <w:marLeft w:val="0"/>
          <w:marRight w:val="0"/>
          <w:marTop w:val="0"/>
          <w:marBottom w:val="0"/>
          <w:divBdr>
            <w:top w:val="none" w:sz="0" w:space="0" w:color="auto"/>
            <w:left w:val="none" w:sz="0" w:space="0" w:color="auto"/>
            <w:bottom w:val="none" w:sz="0" w:space="0" w:color="auto"/>
            <w:right w:val="none" w:sz="0" w:space="0" w:color="auto"/>
          </w:divBdr>
        </w:div>
        <w:div w:id="1057629243">
          <w:marLeft w:val="0"/>
          <w:marRight w:val="0"/>
          <w:marTop w:val="0"/>
          <w:marBottom w:val="0"/>
          <w:divBdr>
            <w:top w:val="none" w:sz="0" w:space="0" w:color="auto"/>
            <w:left w:val="none" w:sz="0" w:space="0" w:color="auto"/>
            <w:bottom w:val="none" w:sz="0" w:space="0" w:color="auto"/>
            <w:right w:val="none" w:sz="0" w:space="0" w:color="auto"/>
          </w:divBdr>
        </w:div>
        <w:div w:id="196116237">
          <w:marLeft w:val="0"/>
          <w:marRight w:val="0"/>
          <w:marTop w:val="0"/>
          <w:marBottom w:val="0"/>
          <w:divBdr>
            <w:top w:val="none" w:sz="0" w:space="0" w:color="auto"/>
            <w:left w:val="none" w:sz="0" w:space="0" w:color="auto"/>
            <w:bottom w:val="none" w:sz="0" w:space="0" w:color="auto"/>
            <w:right w:val="none" w:sz="0" w:space="0" w:color="auto"/>
          </w:divBdr>
        </w:div>
        <w:div w:id="1049494671">
          <w:marLeft w:val="0"/>
          <w:marRight w:val="0"/>
          <w:marTop w:val="0"/>
          <w:marBottom w:val="0"/>
          <w:divBdr>
            <w:top w:val="none" w:sz="0" w:space="0" w:color="auto"/>
            <w:left w:val="none" w:sz="0" w:space="0" w:color="auto"/>
            <w:bottom w:val="none" w:sz="0" w:space="0" w:color="auto"/>
            <w:right w:val="none" w:sz="0" w:space="0" w:color="auto"/>
          </w:divBdr>
        </w:div>
        <w:div w:id="1965429494">
          <w:marLeft w:val="0"/>
          <w:marRight w:val="0"/>
          <w:marTop w:val="0"/>
          <w:marBottom w:val="0"/>
          <w:divBdr>
            <w:top w:val="none" w:sz="0" w:space="0" w:color="auto"/>
            <w:left w:val="none" w:sz="0" w:space="0" w:color="auto"/>
            <w:bottom w:val="none" w:sz="0" w:space="0" w:color="auto"/>
            <w:right w:val="none" w:sz="0" w:space="0" w:color="auto"/>
          </w:divBdr>
        </w:div>
        <w:div w:id="1949465924">
          <w:marLeft w:val="0"/>
          <w:marRight w:val="0"/>
          <w:marTop w:val="0"/>
          <w:marBottom w:val="0"/>
          <w:divBdr>
            <w:top w:val="none" w:sz="0" w:space="0" w:color="auto"/>
            <w:left w:val="none" w:sz="0" w:space="0" w:color="auto"/>
            <w:bottom w:val="none" w:sz="0" w:space="0" w:color="auto"/>
            <w:right w:val="none" w:sz="0" w:space="0" w:color="auto"/>
          </w:divBdr>
        </w:div>
        <w:div w:id="1258362658">
          <w:marLeft w:val="0"/>
          <w:marRight w:val="0"/>
          <w:marTop w:val="0"/>
          <w:marBottom w:val="0"/>
          <w:divBdr>
            <w:top w:val="none" w:sz="0" w:space="0" w:color="auto"/>
            <w:left w:val="none" w:sz="0" w:space="0" w:color="auto"/>
            <w:bottom w:val="none" w:sz="0" w:space="0" w:color="auto"/>
            <w:right w:val="none" w:sz="0" w:space="0" w:color="auto"/>
          </w:divBdr>
        </w:div>
        <w:div w:id="1952518393">
          <w:marLeft w:val="0"/>
          <w:marRight w:val="0"/>
          <w:marTop w:val="0"/>
          <w:marBottom w:val="0"/>
          <w:divBdr>
            <w:top w:val="none" w:sz="0" w:space="0" w:color="auto"/>
            <w:left w:val="none" w:sz="0" w:space="0" w:color="auto"/>
            <w:bottom w:val="none" w:sz="0" w:space="0" w:color="auto"/>
            <w:right w:val="none" w:sz="0" w:space="0" w:color="auto"/>
          </w:divBdr>
        </w:div>
        <w:div w:id="1029572516">
          <w:marLeft w:val="0"/>
          <w:marRight w:val="0"/>
          <w:marTop w:val="0"/>
          <w:marBottom w:val="0"/>
          <w:divBdr>
            <w:top w:val="none" w:sz="0" w:space="0" w:color="auto"/>
            <w:left w:val="none" w:sz="0" w:space="0" w:color="auto"/>
            <w:bottom w:val="none" w:sz="0" w:space="0" w:color="auto"/>
            <w:right w:val="none" w:sz="0" w:space="0" w:color="auto"/>
          </w:divBdr>
        </w:div>
        <w:div w:id="802503914">
          <w:marLeft w:val="0"/>
          <w:marRight w:val="0"/>
          <w:marTop w:val="0"/>
          <w:marBottom w:val="0"/>
          <w:divBdr>
            <w:top w:val="none" w:sz="0" w:space="0" w:color="auto"/>
            <w:left w:val="none" w:sz="0" w:space="0" w:color="auto"/>
            <w:bottom w:val="none" w:sz="0" w:space="0" w:color="auto"/>
            <w:right w:val="none" w:sz="0" w:space="0" w:color="auto"/>
          </w:divBdr>
        </w:div>
        <w:div w:id="67963809">
          <w:marLeft w:val="0"/>
          <w:marRight w:val="0"/>
          <w:marTop w:val="0"/>
          <w:marBottom w:val="0"/>
          <w:divBdr>
            <w:top w:val="none" w:sz="0" w:space="0" w:color="auto"/>
            <w:left w:val="none" w:sz="0" w:space="0" w:color="auto"/>
            <w:bottom w:val="none" w:sz="0" w:space="0" w:color="auto"/>
            <w:right w:val="none" w:sz="0" w:space="0" w:color="auto"/>
          </w:divBdr>
        </w:div>
        <w:div w:id="733621140">
          <w:marLeft w:val="0"/>
          <w:marRight w:val="0"/>
          <w:marTop w:val="0"/>
          <w:marBottom w:val="0"/>
          <w:divBdr>
            <w:top w:val="none" w:sz="0" w:space="0" w:color="auto"/>
            <w:left w:val="none" w:sz="0" w:space="0" w:color="auto"/>
            <w:bottom w:val="none" w:sz="0" w:space="0" w:color="auto"/>
            <w:right w:val="none" w:sz="0" w:space="0" w:color="auto"/>
          </w:divBdr>
        </w:div>
        <w:div w:id="1599634626">
          <w:marLeft w:val="0"/>
          <w:marRight w:val="0"/>
          <w:marTop w:val="0"/>
          <w:marBottom w:val="0"/>
          <w:divBdr>
            <w:top w:val="none" w:sz="0" w:space="0" w:color="auto"/>
            <w:left w:val="none" w:sz="0" w:space="0" w:color="auto"/>
            <w:bottom w:val="none" w:sz="0" w:space="0" w:color="auto"/>
            <w:right w:val="none" w:sz="0" w:space="0" w:color="auto"/>
          </w:divBdr>
        </w:div>
        <w:div w:id="1572538787">
          <w:marLeft w:val="0"/>
          <w:marRight w:val="0"/>
          <w:marTop w:val="0"/>
          <w:marBottom w:val="0"/>
          <w:divBdr>
            <w:top w:val="none" w:sz="0" w:space="0" w:color="auto"/>
            <w:left w:val="none" w:sz="0" w:space="0" w:color="auto"/>
            <w:bottom w:val="none" w:sz="0" w:space="0" w:color="auto"/>
            <w:right w:val="none" w:sz="0" w:space="0" w:color="auto"/>
          </w:divBdr>
        </w:div>
        <w:div w:id="758604918">
          <w:marLeft w:val="0"/>
          <w:marRight w:val="0"/>
          <w:marTop w:val="0"/>
          <w:marBottom w:val="0"/>
          <w:divBdr>
            <w:top w:val="none" w:sz="0" w:space="0" w:color="auto"/>
            <w:left w:val="none" w:sz="0" w:space="0" w:color="auto"/>
            <w:bottom w:val="none" w:sz="0" w:space="0" w:color="auto"/>
            <w:right w:val="none" w:sz="0" w:space="0" w:color="auto"/>
          </w:divBdr>
        </w:div>
        <w:div w:id="991301044">
          <w:marLeft w:val="0"/>
          <w:marRight w:val="0"/>
          <w:marTop w:val="0"/>
          <w:marBottom w:val="0"/>
          <w:divBdr>
            <w:top w:val="none" w:sz="0" w:space="0" w:color="auto"/>
            <w:left w:val="none" w:sz="0" w:space="0" w:color="auto"/>
            <w:bottom w:val="none" w:sz="0" w:space="0" w:color="auto"/>
            <w:right w:val="none" w:sz="0" w:space="0" w:color="auto"/>
          </w:divBdr>
        </w:div>
        <w:div w:id="962425355">
          <w:marLeft w:val="0"/>
          <w:marRight w:val="0"/>
          <w:marTop w:val="0"/>
          <w:marBottom w:val="0"/>
          <w:divBdr>
            <w:top w:val="none" w:sz="0" w:space="0" w:color="auto"/>
            <w:left w:val="none" w:sz="0" w:space="0" w:color="auto"/>
            <w:bottom w:val="none" w:sz="0" w:space="0" w:color="auto"/>
            <w:right w:val="none" w:sz="0" w:space="0" w:color="auto"/>
          </w:divBdr>
        </w:div>
        <w:div w:id="783303539">
          <w:marLeft w:val="0"/>
          <w:marRight w:val="0"/>
          <w:marTop w:val="0"/>
          <w:marBottom w:val="0"/>
          <w:divBdr>
            <w:top w:val="none" w:sz="0" w:space="0" w:color="auto"/>
            <w:left w:val="none" w:sz="0" w:space="0" w:color="auto"/>
            <w:bottom w:val="none" w:sz="0" w:space="0" w:color="auto"/>
            <w:right w:val="none" w:sz="0" w:space="0" w:color="auto"/>
          </w:divBdr>
        </w:div>
        <w:div w:id="787966019">
          <w:marLeft w:val="0"/>
          <w:marRight w:val="0"/>
          <w:marTop w:val="0"/>
          <w:marBottom w:val="0"/>
          <w:divBdr>
            <w:top w:val="none" w:sz="0" w:space="0" w:color="auto"/>
            <w:left w:val="none" w:sz="0" w:space="0" w:color="auto"/>
            <w:bottom w:val="none" w:sz="0" w:space="0" w:color="auto"/>
            <w:right w:val="none" w:sz="0" w:space="0" w:color="auto"/>
          </w:divBdr>
        </w:div>
        <w:div w:id="1897473717">
          <w:marLeft w:val="0"/>
          <w:marRight w:val="0"/>
          <w:marTop w:val="0"/>
          <w:marBottom w:val="0"/>
          <w:divBdr>
            <w:top w:val="none" w:sz="0" w:space="0" w:color="auto"/>
            <w:left w:val="none" w:sz="0" w:space="0" w:color="auto"/>
            <w:bottom w:val="none" w:sz="0" w:space="0" w:color="auto"/>
            <w:right w:val="none" w:sz="0" w:space="0" w:color="auto"/>
          </w:divBdr>
        </w:div>
        <w:div w:id="249462765">
          <w:marLeft w:val="0"/>
          <w:marRight w:val="0"/>
          <w:marTop w:val="0"/>
          <w:marBottom w:val="0"/>
          <w:divBdr>
            <w:top w:val="none" w:sz="0" w:space="0" w:color="auto"/>
            <w:left w:val="none" w:sz="0" w:space="0" w:color="auto"/>
            <w:bottom w:val="none" w:sz="0" w:space="0" w:color="auto"/>
            <w:right w:val="none" w:sz="0" w:space="0" w:color="auto"/>
          </w:divBdr>
        </w:div>
        <w:div w:id="1372339160">
          <w:marLeft w:val="0"/>
          <w:marRight w:val="0"/>
          <w:marTop w:val="0"/>
          <w:marBottom w:val="0"/>
          <w:divBdr>
            <w:top w:val="none" w:sz="0" w:space="0" w:color="auto"/>
            <w:left w:val="none" w:sz="0" w:space="0" w:color="auto"/>
            <w:bottom w:val="none" w:sz="0" w:space="0" w:color="auto"/>
            <w:right w:val="none" w:sz="0" w:space="0" w:color="auto"/>
          </w:divBdr>
        </w:div>
        <w:div w:id="1438451287">
          <w:marLeft w:val="0"/>
          <w:marRight w:val="0"/>
          <w:marTop w:val="0"/>
          <w:marBottom w:val="0"/>
          <w:divBdr>
            <w:top w:val="none" w:sz="0" w:space="0" w:color="auto"/>
            <w:left w:val="none" w:sz="0" w:space="0" w:color="auto"/>
            <w:bottom w:val="none" w:sz="0" w:space="0" w:color="auto"/>
            <w:right w:val="none" w:sz="0" w:space="0" w:color="auto"/>
          </w:divBdr>
        </w:div>
        <w:div w:id="1110323601">
          <w:marLeft w:val="0"/>
          <w:marRight w:val="0"/>
          <w:marTop w:val="0"/>
          <w:marBottom w:val="0"/>
          <w:divBdr>
            <w:top w:val="none" w:sz="0" w:space="0" w:color="auto"/>
            <w:left w:val="none" w:sz="0" w:space="0" w:color="auto"/>
            <w:bottom w:val="none" w:sz="0" w:space="0" w:color="auto"/>
            <w:right w:val="none" w:sz="0" w:space="0" w:color="auto"/>
          </w:divBdr>
        </w:div>
        <w:div w:id="566767817">
          <w:marLeft w:val="0"/>
          <w:marRight w:val="0"/>
          <w:marTop w:val="0"/>
          <w:marBottom w:val="0"/>
          <w:divBdr>
            <w:top w:val="none" w:sz="0" w:space="0" w:color="auto"/>
            <w:left w:val="none" w:sz="0" w:space="0" w:color="auto"/>
            <w:bottom w:val="none" w:sz="0" w:space="0" w:color="auto"/>
            <w:right w:val="none" w:sz="0" w:space="0" w:color="auto"/>
          </w:divBdr>
        </w:div>
        <w:div w:id="857352051">
          <w:marLeft w:val="0"/>
          <w:marRight w:val="0"/>
          <w:marTop w:val="0"/>
          <w:marBottom w:val="0"/>
          <w:divBdr>
            <w:top w:val="none" w:sz="0" w:space="0" w:color="auto"/>
            <w:left w:val="none" w:sz="0" w:space="0" w:color="auto"/>
            <w:bottom w:val="none" w:sz="0" w:space="0" w:color="auto"/>
            <w:right w:val="none" w:sz="0" w:space="0" w:color="auto"/>
          </w:divBdr>
        </w:div>
        <w:div w:id="2048796697">
          <w:marLeft w:val="0"/>
          <w:marRight w:val="0"/>
          <w:marTop w:val="0"/>
          <w:marBottom w:val="0"/>
          <w:divBdr>
            <w:top w:val="none" w:sz="0" w:space="0" w:color="auto"/>
            <w:left w:val="none" w:sz="0" w:space="0" w:color="auto"/>
            <w:bottom w:val="none" w:sz="0" w:space="0" w:color="auto"/>
            <w:right w:val="none" w:sz="0" w:space="0" w:color="auto"/>
          </w:divBdr>
        </w:div>
        <w:div w:id="1579747605">
          <w:marLeft w:val="0"/>
          <w:marRight w:val="0"/>
          <w:marTop w:val="0"/>
          <w:marBottom w:val="0"/>
          <w:divBdr>
            <w:top w:val="none" w:sz="0" w:space="0" w:color="auto"/>
            <w:left w:val="none" w:sz="0" w:space="0" w:color="auto"/>
            <w:bottom w:val="none" w:sz="0" w:space="0" w:color="auto"/>
            <w:right w:val="none" w:sz="0" w:space="0" w:color="auto"/>
          </w:divBdr>
        </w:div>
        <w:div w:id="11152689">
          <w:marLeft w:val="0"/>
          <w:marRight w:val="0"/>
          <w:marTop w:val="0"/>
          <w:marBottom w:val="0"/>
          <w:divBdr>
            <w:top w:val="none" w:sz="0" w:space="0" w:color="auto"/>
            <w:left w:val="none" w:sz="0" w:space="0" w:color="auto"/>
            <w:bottom w:val="none" w:sz="0" w:space="0" w:color="auto"/>
            <w:right w:val="none" w:sz="0" w:space="0" w:color="auto"/>
          </w:divBdr>
        </w:div>
        <w:div w:id="1236430869">
          <w:marLeft w:val="0"/>
          <w:marRight w:val="0"/>
          <w:marTop w:val="0"/>
          <w:marBottom w:val="0"/>
          <w:divBdr>
            <w:top w:val="none" w:sz="0" w:space="0" w:color="auto"/>
            <w:left w:val="none" w:sz="0" w:space="0" w:color="auto"/>
            <w:bottom w:val="none" w:sz="0" w:space="0" w:color="auto"/>
            <w:right w:val="none" w:sz="0" w:space="0" w:color="auto"/>
          </w:divBdr>
        </w:div>
        <w:div w:id="268053116">
          <w:marLeft w:val="0"/>
          <w:marRight w:val="0"/>
          <w:marTop w:val="0"/>
          <w:marBottom w:val="0"/>
          <w:divBdr>
            <w:top w:val="none" w:sz="0" w:space="0" w:color="auto"/>
            <w:left w:val="none" w:sz="0" w:space="0" w:color="auto"/>
            <w:bottom w:val="none" w:sz="0" w:space="0" w:color="auto"/>
            <w:right w:val="none" w:sz="0" w:space="0" w:color="auto"/>
          </w:divBdr>
        </w:div>
        <w:div w:id="1670402759">
          <w:marLeft w:val="0"/>
          <w:marRight w:val="0"/>
          <w:marTop w:val="0"/>
          <w:marBottom w:val="0"/>
          <w:divBdr>
            <w:top w:val="none" w:sz="0" w:space="0" w:color="auto"/>
            <w:left w:val="none" w:sz="0" w:space="0" w:color="auto"/>
            <w:bottom w:val="none" w:sz="0" w:space="0" w:color="auto"/>
            <w:right w:val="none" w:sz="0" w:space="0" w:color="auto"/>
          </w:divBdr>
        </w:div>
        <w:div w:id="1036736098">
          <w:marLeft w:val="0"/>
          <w:marRight w:val="0"/>
          <w:marTop w:val="0"/>
          <w:marBottom w:val="0"/>
          <w:divBdr>
            <w:top w:val="none" w:sz="0" w:space="0" w:color="auto"/>
            <w:left w:val="none" w:sz="0" w:space="0" w:color="auto"/>
            <w:bottom w:val="none" w:sz="0" w:space="0" w:color="auto"/>
            <w:right w:val="none" w:sz="0" w:space="0" w:color="auto"/>
          </w:divBdr>
        </w:div>
        <w:div w:id="231089758">
          <w:marLeft w:val="0"/>
          <w:marRight w:val="0"/>
          <w:marTop w:val="0"/>
          <w:marBottom w:val="0"/>
          <w:divBdr>
            <w:top w:val="none" w:sz="0" w:space="0" w:color="auto"/>
            <w:left w:val="none" w:sz="0" w:space="0" w:color="auto"/>
            <w:bottom w:val="none" w:sz="0" w:space="0" w:color="auto"/>
            <w:right w:val="none" w:sz="0" w:space="0" w:color="auto"/>
          </w:divBdr>
        </w:div>
        <w:div w:id="1960839390">
          <w:marLeft w:val="0"/>
          <w:marRight w:val="0"/>
          <w:marTop w:val="0"/>
          <w:marBottom w:val="0"/>
          <w:divBdr>
            <w:top w:val="none" w:sz="0" w:space="0" w:color="auto"/>
            <w:left w:val="none" w:sz="0" w:space="0" w:color="auto"/>
            <w:bottom w:val="none" w:sz="0" w:space="0" w:color="auto"/>
            <w:right w:val="none" w:sz="0" w:space="0" w:color="auto"/>
          </w:divBdr>
        </w:div>
        <w:div w:id="722943835">
          <w:marLeft w:val="0"/>
          <w:marRight w:val="0"/>
          <w:marTop w:val="0"/>
          <w:marBottom w:val="0"/>
          <w:divBdr>
            <w:top w:val="none" w:sz="0" w:space="0" w:color="auto"/>
            <w:left w:val="none" w:sz="0" w:space="0" w:color="auto"/>
            <w:bottom w:val="none" w:sz="0" w:space="0" w:color="auto"/>
            <w:right w:val="none" w:sz="0" w:space="0" w:color="auto"/>
          </w:divBdr>
        </w:div>
        <w:div w:id="523323861">
          <w:marLeft w:val="0"/>
          <w:marRight w:val="0"/>
          <w:marTop w:val="0"/>
          <w:marBottom w:val="0"/>
          <w:divBdr>
            <w:top w:val="none" w:sz="0" w:space="0" w:color="auto"/>
            <w:left w:val="none" w:sz="0" w:space="0" w:color="auto"/>
            <w:bottom w:val="none" w:sz="0" w:space="0" w:color="auto"/>
            <w:right w:val="none" w:sz="0" w:space="0" w:color="auto"/>
          </w:divBdr>
        </w:div>
        <w:div w:id="145171079">
          <w:marLeft w:val="0"/>
          <w:marRight w:val="0"/>
          <w:marTop w:val="0"/>
          <w:marBottom w:val="0"/>
          <w:divBdr>
            <w:top w:val="none" w:sz="0" w:space="0" w:color="auto"/>
            <w:left w:val="none" w:sz="0" w:space="0" w:color="auto"/>
            <w:bottom w:val="none" w:sz="0" w:space="0" w:color="auto"/>
            <w:right w:val="none" w:sz="0" w:space="0" w:color="auto"/>
          </w:divBdr>
        </w:div>
        <w:div w:id="922296770">
          <w:marLeft w:val="0"/>
          <w:marRight w:val="0"/>
          <w:marTop w:val="0"/>
          <w:marBottom w:val="0"/>
          <w:divBdr>
            <w:top w:val="none" w:sz="0" w:space="0" w:color="auto"/>
            <w:left w:val="none" w:sz="0" w:space="0" w:color="auto"/>
            <w:bottom w:val="none" w:sz="0" w:space="0" w:color="auto"/>
            <w:right w:val="none" w:sz="0" w:space="0" w:color="auto"/>
          </w:divBdr>
        </w:div>
        <w:div w:id="259220921">
          <w:marLeft w:val="0"/>
          <w:marRight w:val="0"/>
          <w:marTop w:val="0"/>
          <w:marBottom w:val="0"/>
          <w:divBdr>
            <w:top w:val="none" w:sz="0" w:space="0" w:color="auto"/>
            <w:left w:val="none" w:sz="0" w:space="0" w:color="auto"/>
            <w:bottom w:val="none" w:sz="0" w:space="0" w:color="auto"/>
            <w:right w:val="none" w:sz="0" w:space="0" w:color="auto"/>
          </w:divBdr>
        </w:div>
        <w:div w:id="60762973">
          <w:marLeft w:val="0"/>
          <w:marRight w:val="0"/>
          <w:marTop w:val="0"/>
          <w:marBottom w:val="0"/>
          <w:divBdr>
            <w:top w:val="none" w:sz="0" w:space="0" w:color="auto"/>
            <w:left w:val="none" w:sz="0" w:space="0" w:color="auto"/>
            <w:bottom w:val="none" w:sz="0" w:space="0" w:color="auto"/>
            <w:right w:val="none" w:sz="0" w:space="0" w:color="auto"/>
          </w:divBdr>
        </w:div>
        <w:div w:id="615261340">
          <w:marLeft w:val="0"/>
          <w:marRight w:val="0"/>
          <w:marTop w:val="0"/>
          <w:marBottom w:val="0"/>
          <w:divBdr>
            <w:top w:val="none" w:sz="0" w:space="0" w:color="auto"/>
            <w:left w:val="none" w:sz="0" w:space="0" w:color="auto"/>
            <w:bottom w:val="none" w:sz="0" w:space="0" w:color="auto"/>
            <w:right w:val="none" w:sz="0" w:space="0" w:color="auto"/>
          </w:divBdr>
        </w:div>
        <w:div w:id="109857500">
          <w:marLeft w:val="0"/>
          <w:marRight w:val="0"/>
          <w:marTop w:val="0"/>
          <w:marBottom w:val="0"/>
          <w:divBdr>
            <w:top w:val="none" w:sz="0" w:space="0" w:color="auto"/>
            <w:left w:val="none" w:sz="0" w:space="0" w:color="auto"/>
            <w:bottom w:val="none" w:sz="0" w:space="0" w:color="auto"/>
            <w:right w:val="none" w:sz="0" w:space="0" w:color="auto"/>
          </w:divBdr>
        </w:div>
        <w:div w:id="1906599301">
          <w:marLeft w:val="0"/>
          <w:marRight w:val="0"/>
          <w:marTop w:val="0"/>
          <w:marBottom w:val="0"/>
          <w:divBdr>
            <w:top w:val="none" w:sz="0" w:space="0" w:color="auto"/>
            <w:left w:val="none" w:sz="0" w:space="0" w:color="auto"/>
            <w:bottom w:val="none" w:sz="0" w:space="0" w:color="auto"/>
            <w:right w:val="none" w:sz="0" w:space="0" w:color="auto"/>
          </w:divBdr>
        </w:div>
        <w:div w:id="980615727">
          <w:marLeft w:val="0"/>
          <w:marRight w:val="0"/>
          <w:marTop w:val="0"/>
          <w:marBottom w:val="0"/>
          <w:divBdr>
            <w:top w:val="none" w:sz="0" w:space="0" w:color="auto"/>
            <w:left w:val="none" w:sz="0" w:space="0" w:color="auto"/>
            <w:bottom w:val="none" w:sz="0" w:space="0" w:color="auto"/>
            <w:right w:val="none" w:sz="0" w:space="0" w:color="auto"/>
          </w:divBdr>
        </w:div>
        <w:div w:id="1436511624">
          <w:marLeft w:val="0"/>
          <w:marRight w:val="0"/>
          <w:marTop w:val="0"/>
          <w:marBottom w:val="0"/>
          <w:divBdr>
            <w:top w:val="none" w:sz="0" w:space="0" w:color="auto"/>
            <w:left w:val="none" w:sz="0" w:space="0" w:color="auto"/>
            <w:bottom w:val="none" w:sz="0" w:space="0" w:color="auto"/>
            <w:right w:val="none" w:sz="0" w:space="0" w:color="auto"/>
          </w:divBdr>
        </w:div>
        <w:div w:id="827941592">
          <w:marLeft w:val="0"/>
          <w:marRight w:val="0"/>
          <w:marTop w:val="0"/>
          <w:marBottom w:val="0"/>
          <w:divBdr>
            <w:top w:val="none" w:sz="0" w:space="0" w:color="auto"/>
            <w:left w:val="none" w:sz="0" w:space="0" w:color="auto"/>
            <w:bottom w:val="none" w:sz="0" w:space="0" w:color="auto"/>
            <w:right w:val="none" w:sz="0" w:space="0" w:color="auto"/>
          </w:divBdr>
        </w:div>
        <w:div w:id="322008119">
          <w:marLeft w:val="0"/>
          <w:marRight w:val="0"/>
          <w:marTop w:val="0"/>
          <w:marBottom w:val="0"/>
          <w:divBdr>
            <w:top w:val="none" w:sz="0" w:space="0" w:color="auto"/>
            <w:left w:val="none" w:sz="0" w:space="0" w:color="auto"/>
            <w:bottom w:val="none" w:sz="0" w:space="0" w:color="auto"/>
            <w:right w:val="none" w:sz="0" w:space="0" w:color="auto"/>
          </w:divBdr>
        </w:div>
        <w:div w:id="294718021">
          <w:marLeft w:val="0"/>
          <w:marRight w:val="0"/>
          <w:marTop w:val="0"/>
          <w:marBottom w:val="0"/>
          <w:divBdr>
            <w:top w:val="none" w:sz="0" w:space="0" w:color="auto"/>
            <w:left w:val="none" w:sz="0" w:space="0" w:color="auto"/>
            <w:bottom w:val="none" w:sz="0" w:space="0" w:color="auto"/>
            <w:right w:val="none" w:sz="0" w:space="0" w:color="auto"/>
          </w:divBdr>
        </w:div>
        <w:div w:id="74400139">
          <w:marLeft w:val="0"/>
          <w:marRight w:val="0"/>
          <w:marTop w:val="0"/>
          <w:marBottom w:val="0"/>
          <w:divBdr>
            <w:top w:val="none" w:sz="0" w:space="0" w:color="auto"/>
            <w:left w:val="none" w:sz="0" w:space="0" w:color="auto"/>
            <w:bottom w:val="none" w:sz="0" w:space="0" w:color="auto"/>
            <w:right w:val="none" w:sz="0" w:space="0" w:color="auto"/>
          </w:divBdr>
        </w:div>
        <w:div w:id="456070192">
          <w:marLeft w:val="0"/>
          <w:marRight w:val="0"/>
          <w:marTop w:val="0"/>
          <w:marBottom w:val="0"/>
          <w:divBdr>
            <w:top w:val="none" w:sz="0" w:space="0" w:color="auto"/>
            <w:left w:val="none" w:sz="0" w:space="0" w:color="auto"/>
            <w:bottom w:val="none" w:sz="0" w:space="0" w:color="auto"/>
            <w:right w:val="none" w:sz="0" w:space="0" w:color="auto"/>
          </w:divBdr>
        </w:div>
        <w:div w:id="1964532729">
          <w:marLeft w:val="0"/>
          <w:marRight w:val="0"/>
          <w:marTop w:val="0"/>
          <w:marBottom w:val="0"/>
          <w:divBdr>
            <w:top w:val="none" w:sz="0" w:space="0" w:color="auto"/>
            <w:left w:val="none" w:sz="0" w:space="0" w:color="auto"/>
            <w:bottom w:val="none" w:sz="0" w:space="0" w:color="auto"/>
            <w:right w:val="none" w:sz="0" w:space="0" w:color="auto"/>
          </w:divBdr>
        </w:div>
        <w:div w:id="1665082767">
          <w:marLeft w:val="0"/>
          <w:marRight w:val="0"/>
          <w:marTop w:val="0"/>
          <w:marBottom w:val="0"/>
          <w:divBdr>
            <w:top w:val="none" w:sz="0" w:space="0" w:color="auto"/>
            <w:left w:val="none" w:sz="0" w:space="0" w:color="auto"/>
            <w:bottom w:val="none" w:sz="0" w:space="0" w:color="auto"/>
            <w:right w:val="none" w:sz="0" w:space="0" w:color="auto"/>
          </w:divBdr>
        </w:div>
        <w:div w:id="1784301465">
          <w:marLeft w:val="0"/>
          <w:marRight w:val="0"/>
          <w:marTop w:val="0"/>
          <w:marBottom w:val="0"/>
          <w:divBdr>
            <w:top w:val="none" w:sz="0" w:space="0" w:color="auto"/>
            <w:left w:val="none" w:sz="0" w:space="0" w:color="auto"/>
            <w:bottom w:val="none" w:sz="0" w:space="0" w:color="auto"/>
            <w:right w:val="none" w:sz="0" w:space="0" w:color="auto"/>
          </w:divBdr>
        </w:div>
        <w:div w:id="1652250371">
          <w:marLeft w:val="0"/>
          <w:marRight w:val="0"/>
          <w:marTop w:val="0"/>
          <w:marBottom w:val="0"/>
          <w:divBdr>
            <w:top w:val="none" w:sz="0" w:space="0" w:color="auto"/>
            <w:left w:val="none" w:sz="0" w:space="0" w:color="auto"/>
            <w:bottom w:val="none" w:sz="0" w:space="0" w:color="auto"/>
            <w:right w:val="none" w:sz="0" w:space="0" w:color="auto"/>
          </w:divBdr>
        </w:div>
        <w:div w:id="720834897">
          <w:marLeft w:val="0"/>
          <w:marRight w:val="0"/>
          <w:marTop w:val="0"/>
          <w:marBottom w:val="0"/>
          <w:divBdr>
            <w:top w:val="none" w:sz="0" w:space="0" w:color="auto"/>
            <w:left w:val="none" w:sz="0" w:space="0" w:color="auto"/>
            <w:bottom w:val="none" w:sz="0" w:space="0" w:color="auto"/>
            <w:right w:val="none" w:sz="0" w:space="0" w:color="auto"/>
          </w:divBdr>
        </w:div>
        <w:div w:id="1410225873">
          <w:marLeft w:val="0"/>
          <w:marRight w:val="0"/>
          <w:marTop w:val="0"/>
          <w:marBottom w:val="0"/>
          <w:divBdr>
            <w:top w:val="none" w:sz="0" w:space="0" w:color="auto"/>
            <w:left w:val="none" w:sz="0" w:space="0" w:color="auto"/>
            <w:bottom w:val="none" w:sz="0" w:space="0" w:color="auto"/>
            <w:right w:val="none" w:sz="0" w:space="0" w:color="auto"/>
          </w:divBdr>
        </w:div>
        <w:div w:id="753476994">
          <w:marLeft w:val="0"/>
          <w:marRight w:val="0"/>
          <w:marTop w:val="0"/>
          <w:marBottom w:val="0"/>
          <w:divBdr>
            <w:top w:val="none" w:sz="0" w:space="0" w:color="auto"/>
            <w:left w:val="none" w:sz="0" w:space="0" w:color="auto"/>
            <w:bottom w:val="none" w:sz="0" w:space="0" w:color="auto"/>
            <w:right w:val="none" w:sz="0" w:space="0" w:color="auto"/>
          </w:divBdr>
        </w:div>
        <w:div w:id="208302047">
          <w:marLeft w:val="0"/>
          <w:marRight w:val="0"/>
          <w:marTop w:val="0"/>
          <w:marBottom w:val="0"/>
          <w:divBdr>
            <w:top w:val="none" w:sz="0" w:space="0" w:color="auto"/>
            <w:left w:val="none" w:sz="0" w:space="0" w:color="auto"/>
            <w:bottom w:val="none" w:sz="0" w:space="0" w:color="auto"/>
            <w:right w:val="none" w:sz="0" w:space="0" w:color="auto"/>
          </w:divBdr>
        </w:div>
        <w:div w:id="769815984">
          <w:marLeft w:val="0"/>
          <w:marRight w:val="0"/>
          <w:marTop w:val="0"/>
          <w:marBottom w:val="0"/>
          <w:divBdr>
            <w:top w:val="none" w:sz="0" w:space="0" w:color="auto"/>
            <w:left w:val="none" w:sz="0" w:space="0" w:color="auto"/>
            <w:bottom w:val="none" w:sz="0" w:space="0" w:color="auto"/>
            <w:right w:val="none" w:sz="0" w:space="0" w:color="auto"/>
          </w:divBdr>
          <w:divsChild>
            <w:div w:id="863831185">
              <w:marLeft w:val="-75"/>
              <w:marRight w:val="0"/>
              <w:marTop w:val="30"/>
              <w:marBottom w:val="30"/>
              <w:divBdr>
                <w:top w:val="none" w:sz="0" w:space="0" w:color="auto"/>
                <w:left w:val="none" w:sz="0" w:space="0" w:color="auto"/>
                <w:bottom w:val="none" w:sz="0" w:space="0" w:color="auto"/>
                <w:right w:val="none" w:sz="0" w:space="0" w:color="auto"/>
              </w:divBdr>
              <w:divsChild>
                <w:div w:id="885987102">
                  <w:marLeft w:val="0"/>
                  <w:marRight w:val="0"/>
                  <w:marTop w:val="0"/>
                  <w:marBottom w:val="0"/>
                  <w:divBdr>
                    <w:top w:val="none" w:sz="0" w:space="0" w:color="auto"/>
                    <w:left w:val="none" w:sz="0" w:space="0" w:color="auto"/>
                    <w:bottom w:val="none" w:sz="0" w:space="0" w:color="auto"/>
                    <w:right w:val="none" w:sz="0" w:space="0" w:color="auto"/>
                  </w:divBdr>
                  <w:divsChild>
                    <w:div w:id="1606885947">
                      <w:marLeft w:val="0"/>
                      <w:marRight w:val="0"/>
                      <w:marTop w:val="0"/>
                      <w:marBottom w:val="0"/>
                      <w:divBdr>
                        <w:top w:val="none" w:sz="0" w:space="0" w:color="auto"/>
                        <w:left w:val="none" w:sz="0" w:space="0" w:color="auto"/>
                        <w:bottom w:val="none" w:sz="0" w:space="0" w:color="auto"/>
                        <w:right w:val="none" w:sz="0" w:space="0" w:color="auto"/>
                      </w:divBdr>
                    </w:div>
                  </w:divsChild>
                </w:div>
                <w:div w:id="1290236718">
                  <w:marLeft w:val="0"/>
                  <w:marRight w:val="0"/>
                  <w:marTop w:val="0"/>
                  <w:marBottom w:val="0"/>
                  <w:divBdr>
                    <w:top w:val="none" w:sz="0" w:space="0" w:color="auto"/>
                    <w:left w:val="none" w:sz="0" w:space="0" w:color="auto"/>
                    <w:bottom w:val="none" w:sz="0" w:space="0" w:color="auto"/>
                    <w:right w:val="none" w:sz="0" w:space="0" w:color="auto"/>
                  </w:divBdr>
                  <w:divsChild>
                    <w:div w:id="2056418935">
                      <w:marLeft w:val="0"/>
                      <w:marRight w:val="0"/>
                      <w:marTop w:val="0"/>
                      <w:marBottom w:val="0"/>
                      <w:divBdr>
                        <w:top w:val="none" w:sz="0" w:space="0" w:color="auto"/>
                        <w:left w:val="none" w:sz="0" w:space="0" w:color="auto"/>
                        <w:bottom w:val="none" w:sz="0" w:space="0" w:color="auto"/>
                        <w:right w:val="none" w:sz="0" w:space="0" w:color="auto"/>
                      </w:divBdr>
                    </w:div>
                  </w:divsChild>
                </w:div>
                <w:div w:id="974290287">
                  <w:marLeft w:val="0"/>
                  <w:marRight w:val="0"/>
                  <w:marTop w:val="0"/>
                  <w:marBottom w:val="0"/>
                  <w:divBdr>
                    <w:top w:val="none" w:sz="0" w:space="0" w:color="auto"/>
                    <w:left w:val="none" w:sz="0" w:space="0" w:color="auto"/>
                    <w:bottom w:val="none" w:sz="0" w:space="0" w:color="auto"/>
                    <w:right w:val="none" w:sz="0" w:space="0" w:color="auto"/>
                  </w:divBdr>
                  <w:divsChild>
                    <w:div w:id="1206673185">
                      <w:marLeft w:val="0"/>
                      <w:marRight w:val="0"/>
                      <w:marTop w:val="0"/>
                      <w:marBottom w:val="0"/>
                      <w:divBdr>
                        <w:top w:val="none" w:sz="0" w:space="0" w:color="auto"/>
                        <w:left w:val="none" w:sz="0" w:space="0" w:color="auto"/>
                        <w:bottom w:val="none" w:sz="0" w:space="0" w:color="auto"/>
                        <w:right w:val="none" w:sz="0" w:space="0" w:color="auto"/>
                      </w:divBdr>
                    </w:div>
                    <w:div w:id="518543263">
                      <w:marLeft w:val="0"/>
                      <w:marRight w:val="0"/>
                      <w:marTop w:val="0"/>
                      <w:marBottom w:val="0"/>
                      <w:divBdr>
                        <w:top w:val="none" w:sz="0" w:space="0" w:color="auto"/>
                        <w:left w:val="none" w:sz="0" w:space="0" w:color="auto"/>
                        <w:bottom w:val="none" w:sz="0" w:space="0" w:color="auto"/>
                        <w:right w:val="none" w:sz="0" w:space="0" w:color="auto"/>
                      </w:divBdr>
                    </w:div>
                    <w:div w:id="21052148">
                      <w:marLeft w:val="0"/>
                      <w:marRight w:val="0"/>
                      <w:marTop w:val="0"/>
                      <w:marBottom w:val="0"/>
                      <w:divBdr>
                        <w:top w:val="none" w:sz="0" w:space="0" w:color="auto"/>
                        <w:left w:val="none" w:sz="0" w:space="0" w:color="auto"/>
                        <w:bottom w:val="none" w:sz="0" w:space="0" w:color="auto"/>
                        <w:right w:val="none" w:sz="0" w:space="0" w:color="auto"/>
                      </w:divBdr>
                    </w:div>
                  </w:divsChild>
                </w:div>
                <w:div w:id="1595360747">
                  <w:marLeft w:val="0"/>
                  <w:marRight w:val="0"/>
                  <w:marTop w:val="0"/>
                  <w:marBottom w:val="0"/>
                  <w:divBdr>
                    <w:top w:val="none" w:sz="0" w:space="0" w:color="auto"/>
                    <w:left w:val="none" w:sz="0" w:space="0" w:color="auto"/>
                    <w:bottom w:val="none" w:sz="0" w:space="0" w:color="auto"/>
                    <w:right w:val="none" w:sz="0" w:space="0" w:color="auto"/>
                  </w:divBdr>
                  <w:divsChild>
                    <w:div w:id="1247151938">
                      <w:marLeft w:val="0"/>
                      <w:marRight w:val="0"/>
                      <w:marTop w:val="0"/>
                      <w:marBottom w:val="0"/>
                      <w:divBdr>
                        <w:top w:val="none" w:sz="0" w:space="0" w:color="auto"/>
                        <w:left w:val="none" w:sz="0" w:space="0" w:color="auto"/>
                        <w:bottom w:val="none" w:sz="0" w:space="0" w:color="auto"/>
                        <w:right w:val="none" w:sz="0" w:space="0" w:color="auto"/>
                      </w:divBdr>
                    </w:div>
                    <w:div w:id="1734698699">
                      <w:marLeft w:val="0"/>
                      <w:marRight w:val="0"/>
                      <w:marTop w:val="0"/>
                      <w:marBottom w:val="0"/>
                      <w:divBdr>
                        <w:top w:val="none" w:sz="0" w:space="0" w:color="auto"/>
                        <w:left w:val="none" w:sz="0" w:space="0" w:color="auto"/>
                        <w:bottom w:val="none" w:sz="0" w:space="0" w:color="auto"/>
                        <w:right w:val="none" w:sz="0" w:space="0" w:color="auto"/>
                      </w:divBdr>
                    </w:div>
                    <w:div w:id="587422148">
                      <w:marLeft w:val="0"/>
                      <w:marRight w:val="0"/>
                      <w:marTop w:val="0"/>
                      <w:marBottom w:val="0"/>
                      <w:divBdr>
                        <w:top w:val="none" w:sz="0" w:space="0" w:color="auto"/>
                        <w:left w:val="none" w:sz="0" w:space="0" w:color="auto"/>
                        <w:bottom w:val="none" w:sz="0" w:space="0" w:color="auto"/>
                        <w:right w:val="none" w:sz="0" w:space="0" w:color="auto"/>
                      </w:divBdr>
                    </w:div>
                  </w:divsChild>
                </w:div>
                <w:div w:id="864755807">
                  <w:marLeft w:val="0"/>
                  <w:marRight w:val="0"/>
                  <w:marTop w:val="0"/>
                  <w:marBottom w:val="0"/>
                  <w:divBdr>
                    <w:top w:val="none" w:sz="0" w:space="0" w:color="auto"/>
                    <w:left w:val="none" w:sz="0" w:space="0" w:color="auto"/>
                    <w:bottom w:val="none" w:sz="0" w:space="0" w:color="auto"/>
                    <w:right w:val="none" w:sz="0" w:space="0" w:color="auto"/>
                  </w:divBdr>
                  <w:divsChild>
                    <w:div w:id="1922367576">
                      <w:marLeft w:val="0"/>
                      <w:marRight w:val="0"/>
                      <w:marTop w:val="0"/>
                      <w:marBottom w:val="0"/>
                      <w:divBdr>
                        <w:top w:val="none" w:sz="0" w:space="0" w:color="auto"/>
                        <w:left w:val="none" w:sz="0" w:space="0" w:color="auto"/>
                        <w:bottom w:val="none" w:sz="0" w:space="0" w:color="auto"/>
                        <w:right w:val="none" w:sz="0" w:space="0" w:color="auto"/>
                      </w:divBdr>
                    </w:div>
                  </w:divsChild>
                </w:div>
                <w:div w:id="1774590511">
                  <w:marLeft w:val="0"/>
                  <w:marRight w:val="0"/>
                  <w:marTop w:val="0"/>
                  <w:marBottom w:val="0"/>
                  <w:divBdr>
                    <w:top w:val="none" w:sz="0" w:space="0" w:color="auto"/>
                    <w:left w:val="none" w:sz="0" w:space="0" w:color="auto"/>
                    <w:bottom w:val="none" w:sz="0" w:space="0" w:color="auto"/>
                    <w:right w:val="none" w:sz="0" w:space="0" w:color="auto"/>
                  </w:divBdr>
                  <w:divsChild>
                    <w:div w:id="1821190767">
                      <w:marLeft w:val="0"/>
                      <w:marRight w:val="0"/>
                      <w:marTop w:val="0"/>
                      <w:marBottom w:val="0"/>
                      <w:divBdr>
                        <w:top w:val="none" w:sz="0" w:space="0" w:color="auto"/>
                        <w:left w:val="none" w:sz="0" w:space="0" w:color="auto"/>
                        <w:bottom w:val="none" w:sz="0" w:space="0" w:color="auto"/>
                        <w:right w:val="none" w:sz="0" w:space="0" w:color="auto"/>
                      </w:divBdr>
                    </w:div>
                  </w:divsChild>
                </w:div>
                <w:div w:id="1252733944">
                  <w:marLeft w:val="0"/>
                  <w:marRight w:val="0"/>
                  <w:marTop w:val="0"/>
                  <w:marBottom w:val="0"/>
                  <w:divBdr>
                    <w:top w:val="none" w:sz="0" w:space="0" w:color="auto"/>
                    <w:left w:val="none" w:sz="0" w:space="0" w:color="auto"/>
                    <w:bottom w:val="none" w:sz="0" w:space="0" w:color="auto"/>
                    <w:right w:val="none" w:sz="0" w:space="0" w:color="auto"/>
                  </w:divBdr>
                  <w:divsChild>
                    <w:div w:id="2094159053">
                      <w:marLeft w:val="0"/>
                      <w:marRight w:val="0"/>
                      <w:marTop w:val="0"/>
                      <w:marBottom w:val="0"/>
                      <w:divBdr>
                        <w:top w:val="none" w:sz="0" w:space="0" w:color="auto"/>
                        <w:left w:val="none" w:sz="0" w:space="0" w:color="auto"/>
                        <w:bottom w:val="none" w:sz="0" w:space="0" w:color="auto"/>
                        <w:right w:val="none" w:sz="0" w:space="0" w:color="auto"/>
                      </w:divBdr>
                    </w:div>
                  </w:divsChild>
                </w:div>
                <w:div w:id="1787505370">
                  <w:marLeft w:val="0"/>
                  <w:marRight w:val="0"/>
                  <w:marTop w:val="0"/>
                  <w:marBottom w:val="0"/>
                  <w:divBdr>
                    <w:top w:val="none" w:sz="0" w:space="0" w:color="auto"/>
                    <w:left w:val="none" w:sz="0" w:space="0" w:color="auto"/>
                    <w:bottom w:val="none" w:sz="0" w:space="0" w:color="auto"/>
                    <w:right w:val="none" w:sz="0" w:space="0" w:color="auto"/>
                  </w:divBdr>
                  <w:divsChild>
                    <w:div w:id="1494834929">
                      <w:marLeft w:val="0"/>
                      <w:marRight w:val="0"/>
                      <w:marTop w:val="0"/>
                      <w:marBottom w:val="0"/>
                      <w:divBdr>
                        <w:top w:val="none" w:sz="0" w:space="0" w:color="auto"/>
                        <w:left w:val="none" w:sz="0" w:space="0" w:color="auto"/>
                        <w:bottom w:val="none" w:sz="0" w:space="0" w:color="auto"/>
                        <w:right w:val="none" w:sz="0" w:space="0" w:color="auto"/>
                      </w:divBdr>
                    </w:div>
                  </w:divsChild>
                </w:div>
                <w:div w:id="1828739382">
                  <w:marLeft w:val="0"/>
                  <w:marRight w:val="0"/>
                  <w:marTop w:val="0"/>
                  <w:marBottom w:val="0"/>
                  <w:divBdr>
                    <w:top w:val="none" w:sz="0" w:space="0" w:color="auto"/>
                    <w:left w:val="none" w:sz="0" w:space="0" w:color="auto"/>
                    <w:bottom w:val="none" w:sz="0" w:space="0" w:color="auto"/>
                    <w:right w:val="none" w:sz="0" w:space="0" w:color="auto"/>
                  </w:divBdr>
                  <w:divsChild>
                    <w:div w:id="2071494067">
                      <w:marLeft w:val="0"/>
                      <w:marRight w:val="0"/>
                      <w:marTop w:val="0"/>
                      <w:marBottom w:val="0"/>
                      <w:divBdr>
                        <w:top w:val="none" w:sz="0" w:space="0" w:color="auto"/>
                        <w:left w:val="none" w:sz="0" w:space="0" w:color="auto"/>
                        <w:bottom w:val="none" w:sz="0" w:space="0" w:color="auto"/>
                        <w:right w:val="none" w:sz="0" w:space="0" w:color="auto"/>
                      </w:divBdr>
                    </w:div>
                  </w:divsChild>
                </w:div>
                <w:div w:id="469636430">
                  <w:marLeft w:val="0"/>
                  <w:marRight w:val="0"/>
                  <w:marTop w:val="0"/>
                  <w:marBottom w:val="0"/>
                  <w:divBdr>
                    <w:top w:val="none" w:sz="0" w:space="0" w:color="auto"/>
                    <w:left w:val="none" w:sz="0" w:space="0" w:color="auto"/>
                    <w:bottom w:val="none" w:sz="0" w:space="0" w:color="auto"/>
                    <w:right w:val="none" w:sz="0" w:space="0" w:color="auto"/>
                  </w:divBdr>
                  <w:divsChild>
                    <w:div w:id="2287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110416">
          <w:marLeft w:val="0"/>
          <w:marRight w:val="0"/>
          <w:marTop w:val="0"/>
          <w:marBottom w:val="0"/>
          <w:divBdr>
            <w:top w:val="none" w:sz="0" w:space="0" w:color="auto"/>
            <w:left w:val="none" w:sz="0" w:space="0" w:color="auto"/>
            <w:bottom w:val="none" w:sz="0" w:space="0" w:color="auto"/>
            <w:right w:val="none" w:sz="0" w:space="0" w:color="auto"/>
          </w:divBdr>
        </w:div>
        <w:div w:id="1103263726">
          <w:marLeft w:val="0"/>
          <w:marRight w:val="0"/>
          <w:marTop w:val="0"/>
          <w:marBottom w:val="0"/>
          <w:divBdr>
            <w:top w:val="none" w:sz="0" w:space="0" w:color="auto"/>
            <w:left w:val="none" w:sz="0" w:space="0" w:color="auto"/>
            <w:bottom w:val="none" w:sz="0" w:space="0" w:color="auto"/>
            <w:right w:val="none" w:sz="0" w:space="0" w:color="auto"/>
          </w:divBdr>
        </w:div>
        <w:div w:id="311256385">
          <w:marLeft w:val="0"/>
          <w:marRight w:val="0"/>
          <w:marTop w:val="0"/>
          <w:marBottom w:val="0"/>
          <w:divBdr>
            <w:top w:val="none" w:sz="0" w:space="0" w:color="auto"/>
            <w:left w:val="none" w:sz="0" w:space="0" w:color="auto"/>
            <w:bottom w:val="none" w:sz="0" w:space="0" w:color="auto"/>
            <w:right w:val="none" w:sz="0" w:space="0" w:color="auto"/>
          </w:divBdr>
        </w:div>
        <w:div w:id="450174387">
          <w:marLeft w:val="0"/>
          <w:marRight w:val="0"/>
          <w:marTop w:val="0"/>
          <w:marBottom w:val="0"/>
          <w:divBdr>
            <w:top w:val="none" w:sz="0" w:space="0" w:color="auto"/>
            <w:left w:val="none" w:sz="0" w:space="0" w:color="auto"/>
            <w:bottom w:val="none" w:sz="0" w:space="0" w:color="auto"/>
            <w:right w:val="none" w:sz="0" w:space="0" w:color="auto"/>
          </w:divBdr>
        </w:div>
        <w:div w:id="1876573779">
          <w:marLeft w:val="0"/>
          <w:marRight w:val="0"/>
          <w:marTop w:val="0"/>
          <w:marBottom w:val="0"/>
          <w:divBdr>
            <w:top w:val="none" w:sz="0" w:space="0" w:color="auto"/>
            <w:left w:val="none" w:sz="0" w:space="0" w:color="auto"/>
            <w:bottom w:val="none" w:sz="0" w:space="0" w:color="auto"/>
            <w:right w:val="none" w:sz="0" w:space="0" w:color="auto"/>
          </w:divBdr>
        </w:div>
        <w:div w:id="553086714">
          <w:marLeft w:val="0"/>
          <w:marRight w:val="0"/>
          <w:marTop w:val="0"/>
          <w:marBottom w:val="0"/>
          <w:divBdr>
            <w:top w:val="none" w:sz="0" w:space="0" w:color="auto"/>
            <w:left w:val="none" w:sz="0" w:space="0" w:color="auto"/>
            <w:bottom w:val="none" w:sz="0" w:space="0" w:color="auto"/>
            <w:right w:val="none" w:sz="0" w:space="0" w:color="auto"/>
          </w:divBdr>
        </w:div>
        <w:div w:id="166409909">
          <w:marLeft w:val="0"/>
          <w:marRight w:val="0"/>
          <w:marTop w:val="0"/>
          <w:marBottom w:val="0"/>
          <w:divBdr>
            <w:top w:val="none" w:sz="0" w:space="0" w:color="auto"/>
            <w:left w:val="none" w:sz="0" w:space="0" w:color="auto"/>
            <w:bottom w:val="none" w:sz="0" w:space="0" w:color="auto"/>
            <w:right w:val="none" w:sz="0" w:space="0" w:color="auto"/>
          </w:divBdr>
        </w:div>
        <w:div w:id="1190027369">
          <w:marLeft w:val="0"/>
          <w:marRight w:val="0"/>
          <w:marTop w:val="0"/>
          <w:marBottom w:val="0"/>
          <w:divBdr>
            <w:top w:val="none" w:sz="0" w:space="0" w:color="auto"/>
            <w:left w:val="none" w:sz="0" w:space="0" w:color="auto"/>
            <w:bottom w:val="none" w:sz="0" w:space="0" w:color="auto"/>
            <w:right w:val="none" w:sz="0" w:space="0" w:color="auto"/>
          </w:divBdr>
        </w:div>
        <w:div w:id="1326546590">
          <w:marLeft w:val="0"/>
          <w:marRight w:val="0"/>
          <w:marTop w:val="0"/>
          <w:marBottom w:val="0"/>
          <w:divBdr>
            <w:top w:val="none" w:sz="0" w:space="0" w:color="auto"/>
            <w:left w:val="none" w:sz="0" w:space="0" w:color="auto"/>
            <w:bottom w:val="none" w:sz="0" w:space="0" w:color="auto"/>
            <w:right w:val="none" w:sz="0" w:space="0" w:color="auto"/>
          </w:divBdr>
        </w:div>
        <w:div w:id="270211583">
          <w:marLeft w:val="0"/>
          <w:marRight w:val="0"/>
          <w:marTop w:val="0"/>
          <w:marBottom w:val="0"/>
          <w:divBdr>
            <w:top w:val="none" w:sz="0" w:space="0" w:color="auto"/>
            <w:left w:val="none" w:sz="0" w:space="0" w:color="auto"/>
            <w:bottom w:val="none" w:sz="0" w:space="0" w:color="auto"/>
            <w:right w:val="none" w:sz="0" w:space="0" w:color="auto"/>
          </w:divBdr>
        </w:div>
        <w:div w:id="1455714775">
          <w:marLeft w:val="0"/>
          <w:marRight w:val="0"/>
          <w:marTop w:val="0"/>
          <w:marBottom w:val="0"/>
          <w:divBdr>
            <w:top w:val="none" w:sz="0" w:space="0" w:color="auto"/>
            <w:left w:val="none" w:sz="0" w:space="0" w:color="auto"/>
            <w:bottom w:val="none" w:sz="0" w:space="0" w:color="auto"/>
            <w:right w:val="none" w:sz="0" w:space="0" w:color="auto"/>
          </w:divBdr>
        </w:div>
        <w:div w:id="1808744719">
          <w:marLeft w:val="0"/>
          <w:marRight w:val="0"/>
          <w:marTop w:val="0"/>
          <w:marBottom w:val="0"/>
          <w:divBdr>
            <w:top w:val="none" w:sz="0" w:space="0" w:color="auto"/>
            <w:left w:val="none" w:sz="0" w:space="0" w:color="auto"/>
            <w:bottom w:val="none" w:sz="0" w:space="0" w:color="auto"/>
            <w:right w:val="none" w:sz="0" w:space="0" w:color="auto"/>
          </w:divBdr>
        </w:div>
        <w:div w:id="1929607788">
          <w:marLeft w:val="0"/>
          <w:marRight w:val="0"/>
          <w:marTop w:val="0"/>
          <w:marBottom w:val="0"/>
          <w:divBdr>
            <w:top w:val="none" w:sz="0" w:space="0" w:color="auto"/>
            <w:left w:val="none" w:sz="0" w:space="0" w:color="auto"/>
            <w:bottom w:val="none" w:sz="0" w:space="0" w:color="auto"/>
            <w:right w:val="none" w:sz="0" w:space="0" w:color="auto"/>
          </w:divBdr>
        </w:div>
        <w:div w:id="863324445">
          <w:marLeft w:val="0"/>
          <w:marRight w:val="0"/>
          <w:marTop w:val="0"/>
          <w:marBottom w:val="0"/>
          <w:divBdr>
            <w:top w:val="none" w:sz="0" w:space="0" w:color="auto"/>
            <w:left w:val="none" w:sz="0" w:space="0" w:color="auto"/>
            <w:bottom w:val="none" w:sz="0" w:space="0" w:color="auto"/>
            <w:right w:val="none" w:sz="0" w:space="0" w:color="auto"/>
          </w:divBdr>
        </w:div>
        <w:div w:id="1787578657">
          <w:marLeft w:val="0"/>
          <w:marRight w:val="0"/>
          <w:marTop w:val="0"/>
          <w:marBottom w:val="0"/>
          <w:divBdr>
            <w:top w:val="none" w:sz="0" w:space="0" w:color="auto"/>
            <w:left w:val="none" w:sz="0" w:space="0" w:color="auto"/>
            <w:bottom w:val="none" w:sz="0" w:space="0" w:color="auto"/>
            <w:right w:val="none" w:sz="0" w:space="0" w:color="auto"/>
          </w:divBdr>
        </w:div>
        <w:div w:id="142164445">
          <w:marLeft w:val="0"/>
          <w:marRight w:val="0"/>
          <w:marTop w:val="0"/>
          <w:marBottom w:val="0"/>
          <w:divBdr>
            <w:top w:val="none" w:sz="0" w:space="0" w:color="auto"/>
            <w:left w:val="none" w:sz="0" w:space="0" w:color="auto"/>
            <w:bottom w:val="none" w:sz="0" w:space="0" w:color="auto"/>
            <w:right w:val="none" w:sz="0" w:space="0" w:color="auto"/>
          </w:divBdr>
        </w:div>
        <w:div w:id="1546334018">
          <w:marLeft w:val="0"/>
          <w:marRight w:val="0"/>
          <w:marTop w:val="0"/>
          <w:marBottom w:val="0"/>
          <w:divBdr>
            <w:top w:val="none" w:sz="0" w:space="0" w:color="auto"/>
            <w:left w:val="none" w:sz="0" w:space="0" w:color="auto"/>
            <w:bottom w:val="none" w:sz="0" w:space="0" w:color="auto"/>
            <w:right w:val="none" w:sz="0" w:space="0" w:color="auto"/>
          </w:divBdr>
        </w:div>
        <w:div w:id="219441032">
          <w:marLeft w:val="0"/>
          <w:marRight w:val="0"/>
          <w:marTop w:val="0"/>
          <w:marBottom w:val="0"/>
          <w:divBdr>
            <w:top w:val="none" w:sz="0" w:space="0" w:color="auto"/>
            <w:left w:val="none" w:sz="0" w:space="0" w:color="auto"/>
            <w:bottom w:val="none" w:sz="0" w:space="0" w:color="auto"/>
            <w:right w:val="none" w:sz="0" w:space="0" w:color="auto"/>
          </w:divBdr>
        </w:div>
        <w:div w:id="1680619111">
          <w:marLeft w:val="0"/>
          <w:marRight w:val="0"/>
          <w:marTop w:val="0"/>
          <w:marBottom w:val="0"/>
          <w:divBdr>
            <w:top w:val="none" w:sz="0" w:space="0" w:color="auto"/>
            <w:left w:val="none" w:sz="0" w:space="0" w:color="auto"/>
            <w:bottom w:val="none" w:sz="0" w:space="0" w:color="auto"/>
            <w:right w:val="none" w:sz="0" w:space="0" w:color="auto"/>
          </w:divBdr>
        </w:div>
        <w:div w:id="787552975">
          <w:marLeft w:val="0"/>
          <w:marRight w:val="0"/>
          <w:marTop w:val="0"/>
          <w:marBottom w:val="0"/>
          <w:divBdr>
            <w:top w:val="none" w:sz="0" w:space="0" w:color="auto"/>
            <w:left w:val="none" w:sz="0" w:space="0" w:color="auto"/>
            <w:bottom w:val="none" w:sz="0" w:space="0" w:color="auto"/>
            <w:right w:val="none" w:sz="0" w:space="0" w:color="auto"/>
          </w:divBdr>
        </w:div>
        <w:div w:id="1389375949">
          <w:marLeft w:val="0"/>
          <w:marRight w:val="0"/>
          <w:marTop w:val="0"/>
          <w:marBottom w:val="0"/>
          <w:divBdr>
            <w:top w:val="none" w:sz="0" w:space="0" w:color="auto"/>
            <w:left w:val="none" w:sz="0" w:space="0" w:color="auto"/>
            <w:bottom w:val="none" w:sz="0" w:space="0" w:color="auto"/>
            <w:right w:val="none" w:sz="0" w:space="0" w:color="auto"/>
          </w:divBdr>
          <w:divsChild>
            <w:div w:id="1018385345">
              <w:marLeft w:val="0"/>
              <w:marRight w:val="0"/>
              <w:marTop w:val="0"/>
              <w:marBottom w:val="0"/>
              <w:divBdr>
                <w:top w:val="none" w:sz="0" w:space="0" w:color="auto"/>
                <w:left w:val="none" w:sz="0" w:space="0" w:color="auto"/>
                <w:bottom w:val="none" w:sz="0" w:space="0" w:color="auto"/>
                <w:right w:val="none" w:sz="0" w:space="0" w:color="auto"/>
              </w:divBdr>
            </w:div>
            <w:div w:id="1115293786">
              <w:marLeft w:val="0"/>
              <w:marRight w:val="0"/>
              <w:marTop w:val="0"/>
              <w:marBottom w:val="0"/>
              <w:divBdr>
                <w:top w:val="none" w:sz="0" w:space="0" w:color="auto"/>
                <w:left w:val="none" w:sz="0" w:space="0" w:color="auto"/>
                <w:bottom w:val="none" w:sz="0" w:space="0" w:color="auto"/>
                <w:right w:val="none" w:sz="0" w:space="0" w:color="auto"/>
              </w:divBdr>
            </w:div>
            <w:div w:id="950891511">
              <w:marLeft w:val="0"/>
              <w:marRight w:val="0"/>
              <w:marTop w:val="0"/>
              <w:marBottom w:val="0"/>
              <w:divBdr>
                <w:top w:val="none" w:sz="0" w:space="0" w:color="auto"/>
                <w:left w:val="none" w:sz="0" w:space="0" w:color="auto"/>
                <w:bottom w:val="none" w:sz="0" w:space="0" w:color="auto"/>
                <w:right w:val="none" w:sz="0" w:space="0" w:color="auto"/>
              </w:divBdr>
            </w:div>
            <w:div w:id="108593465">
              <w:marLeft w:val="0"/>
              <w:marRight w:val="0"/>
              <w:marTop w:val="0"/>
              <w:marBottom w:val="0"/>
              <w:divBdr>
                <w:top w:val="none" w:sz="0" w:space="0" w:color="auto"/>
                <w:left w:val="none" w:sz="0" w:space="0" w:color="auto"/>
                <w:bottom w:val="none" w:sz="0" w:space="0" w:color="auto"/>
                <w:right w:val="none" w:sz="0" w:space="0" w:color="auto"/>
              </w:divBdr>
            </w:div>
            <w:div w:id="2038507961">
              <w:marLeft w:val="0"/>
              <w:marRight w:val="0"/>
              <w:marTop w:val="0"/>
              <w:marBottom w:val="0"/>
              <w:divBdr>
                <w:top w:val="none" w:sz="0" w:space="0" w:color="auto"/>
                <w:left w:val="none" w:sz="0" w:space="0" w:color="auto"/>
                <w:bottom w:val="none" w:sz="0" w:space="0" w:color="auto"/>
                <w:right w:val="none" w:sz="0" w:space="0" w:color="auto"/>
              </w:divBdr>
            </w:div>
            <w:div w:id="1694727259">
              <w:marLeft w:val="0"/>
              <w:marRight w:val="0"/>
              <w:marTop w:val="0"/>
              <w:marBottom w:val="0"/>
              <w:divBdr>
                <w:top w:val="none" w:sz="0" w:space="0" w:color="auto"/>
                <w:left w:val="none" w:sz="0" w:space="0" w:color="auto"/>
                <w:bottom w:val="none" w:sz="0" w:space="0" w:color="auto"/>
                <w:right w:val="none" w:sz="0" w:space="0" w:color="auto"/>
              </w:divBdr>
            </w:div>
            <w:div w:id="1905486405">
              <w:marLeft w:val="0"/>
              <w:marRight w:val="0"/>
              <w:marTop w:val="0"/>
              <w:marBottom w:val="0"/>
              <w:divBdr>
                <w:top w:val="none" w:sz="0" w:space="0" w:color="auto"/>
                <w:left w:val="none" w:sz="0" w:space="0" w:color="auto"/>
                <w:bottom w:val="none" w:sz="0" w:space="0" w:color="auto"/>
                <w:right w:val="none" w:sz="0" w:space="0" w:color="auto"/>
              </w:divBdr>
            </w:div>
            <w:div w:id="1182082979">
              <w:marLeft w:val="0"/>
              <w:marRight w:val="0"/>
              <w:marTop w:val="0"/>
              <w:marBottom w:val="0"/>
              <w:divBdr>
                <w:top w:val="none" w:sz="0" w:space="0" w:color="auto"/>
                <w:left w:val="none" w:sz="0" w:space="0" w:color="auto"/>
                <w:bottom w:val="none" w:sz="0" w:space="0" w:color="auto"/>
                <w:right w:val="none" w:sz="0" w:space="0" w:color="auto"/>
              </w:divBdr>
            </w:div>
            <w:div w:id="860046999">
              <w:marLeft w:val="0"/>
              <w:marRight w:val="0"/>
              <w:marTop w:val="0"/>
              <w:marBottom w:val="0"/>
              <w:divBdr>
                <w:top w:val="none" w:sz="0" w:space="0" w:color="auto"/>
                <w:left w:val="none" w:sz="0" w:space="0" w:color="auto"/>
                <w:bottom w:val="none" w:sz="0" w:space="0" w:color="auto"/>
                <w:right w:val="none" w:sz="0" w:space="0" w:color="auto"/>
              </w:divBdr>
            </w:div>
            <w:div w:id="266234419">
              <w:marLeft w:val="0"/>
              <w:marRight w:val="0"/>
              <w:marTop w:val="0"/>
              <w:marBottom w:val="0"/>
              <w:divBdr>
                <w:top w:val="none" w:sz="0" w:space="0" w:color="auto"/>
                <w:left w:val="none" w:sz="0" w:space="0" w:color="auto"/>
                <w:bottom w:val="none" w:sz="0" w:space="0" w:color="auto"/>
                <w:right w:val="none" w:sz="0" w:space="0" w:color="auto"/>
              </w:divBdr>
            </w:div>
            <w:div w:id="890775232">
              <w:marLeft w:val="0"/>
              <w:marRight w:val="0"/>
              <w:marTop w:val="0"/>
              <w:marBottom w:val="0"/>
              <w:divBdr>
                <w:top w:val="none" w:sz="0" w:space="0" w:color="auto"/>
                <w:left w:val="none" w:sz="0" w:space="0" w:color="auto"/>
                <w:bottom w:val="none" w:sz="0" w:space="0" w:color="auto"/>
                <w:right w:val="none" w:sz="0" w:space="0" w:color="auto"/>
              </w:divBdr>
            </w:div>
            <w:div w:id="209849657">
              <w:marLeft w:val="0"/>
              <w:marRight w:val="0"/>
              <w:marTop w:val="0"/>
              <w:marBottom w:val="0"/>
              <w:divBdr>
                <w:top w:val="none" w:sz="0" w:space="0" w:color="auto"/>
                <w:left w:val="none" w:sz="0" w:space="0" w:color="auto"/>
                <w:bottom w:val="none" w:sz="0" w:space="0" w:color="auto"/>
                <w:right w:val="none" w:sz="0" w:space="0" w:color="auto"/>
              </w:divBdr>
            </w:div>
            <w:div w:id="1167985956">
              <w:marLeft w:val="0"/>
              <w:marRight w:val="0"/>
              <w:marTop w:val="0"/>
              <w:marBottom w:val="0"/>
              <w:divBdr>
                <w:top w:val="none" w:sz="0" w:space="0" w:color="auto"/>
                <w:left w:val="none" w:sz="0" w:space="0" w:color="auto"/>
                <w:bottom w:val="none" w:sz="0" w:space="0" w:color="auto"/>
                <w:right w:val="none" w:sz="0" w:space="0" w:color="auto"/>
              </w:divBdr>
            </w:div>
            <w:div w:id="1044717049">
              <w:marLeft w:val="0"/>
              <w:marRight w:val="0"/>
              <w:marTop w:val="0"/>
              <w:marBottom w:val="0"/>
              <w:divBdr>
                <w:top w:val="none" w:sz="0" w:space="0" w:color="auto"/>
                <w:left w:val="none" w:sz="0" w:space="0" w:color="auto"/>
                <w:bottom w:val="none" w:sz="0" w:space="0" w:color="auto"/>
                <w:right w:val="none" w:sz="0" w:space="0" w:color="auto"/>
              </w:divBdr>
            </w:div>
            <w:div w:id="198399516">
              <w:marLeft w:val="0"/>
              <w:marRight w:val="0"/>
              <w:marTop w:val="0"/>
              <w:marBottom w:val="0"/>
              <w:divBdr>
                <w:top w:val="none" w:sz="0" w:space="0" w:color="auto"/>
                <w:left w:val="none" w:sz="0" w:space="0" w:color="auto"/>
                <w:bottom w:val="none" w:sz="0" w:space="0" w:color="auto"/>
                <w:right w:val="none" w:sz="0" w:space="0" w:color="auto"/>
              </w:divBdr>
            </w:div>
            <w:div w:id="386684685">
              <w:marLeft w:val="0"/>
              <w:marRight w:val="0"/>
              <w:marTop w:val="0"/>
              <w:marBottom w:val="0"/>
              <w:divBdr>
                <w:top w:val="none" w:sz="0" w:space="0" w:color="auto"/>
                <w:left w:val="none" w:sz="0" w:space="0" w:color="auto"/>
                <w:bottom w:val="none" w:sz="0" w:space="0" w:color="auto"/>
                <w:right w:val="none" w:sz="0" w:space="0" w:color="auto"/>
              </w:divBdr>
            </w:div>
            <w:div w:id="987366396">
              <w:marLeft w:val="0"/>
              <w:marRight w:val="0"/>
              <w:marTop w:val="0"/>
              <w:marBottom w:val="0"/>
              <w:divBdr>
                <w:top w:val="none" w:sz="0" w:space="0" w:color="auto"/>
                <w:left w:val="none" w:sz="0" w:space="0" w:color="auto"/>
                <w:bottom w:val="none" w:sz="0" w:space="0" w:color="auto"/>
                <w:right w:val="none" w:sz="0" w:space="0" w:color="auto"/>
              </w:divBdr>
            </w:div>
            <w:div w:id="383529651">
              <w:marLeft w:val="0"/>
              <w:marRight w:val="0"/>
              <w:marTop w:val="0"/>
              <w:marBottom w:val="0"/>
              <w:divBdr>
                <w:top w:val="none" w:sz="0" w:space="0" w:color="auto"/>
                <w:left w:val="none" w:sz="0" w:space="0" w:color="auto"/>
                <w:bottom w:val="none" w:sz="0" w:space="0" w:color="auto"/>
                <w:right w:val="none" w:sz="0" w:space="0" w:color="auto"/>
              </w:divBdr>
            </w:div>
            <w:div w:id="678235332">
              <w:marLeft w:val="0"/>
              <w:marRight w:val="0"/>
              <w:marTop w:val="0"/>
              <w:marBottom w:val="0"/>
              <w:divBdr>
                <w:top w:val="none" w:sz="0" w:space="0" w:color="auto"/>
                <w:left w:val="none" w:sz="0" w:space="0" w:color="auto"/>
                <w:bottom w:val="none" w:sz="0" w:space="0" w:color="auto"/>
                <w:right w:val="none" w:sz="0" w:space="0" w:color="auto"/>
              </w:divBdr>
            </w:div>
            <w:div w:id="1529484819">
              <w:marLeft w:val="0"/>
              <w:marRight w:val="0"/>
              <w:marTop w:val="0"/>
              <w:marBottom w:val="0"/>
              <w:divBdr>
                <w:top w:val="none" w:sz="0" w:space="0" w:color="auto"/>
                <w:left w:val="none" w:sz="0" w:space="0" w:color="auto"/>
                <w:bottom w:val="none" w:sz="0" w:space="0" w:color="auto"/>
                <w:right w:val="none" w:sz="0" w:space="0" w:color="auto"/>
              </w:divBdr>
            </w:div>
          </w:divsChild>
        </w:div>
        <w:div w:id="951132875">
          <w:marLeft w:val="0"/>
          <w:marRight w:val="0"/>
          <w:marTop w:val="0"/>
          <w:marBottom w:val="0"/>
          <w:divBdr>
            <w:top w:val="none" w:sz="0" w:space="0" w:color="auto"/>
            <w:left w:val="none" w:sz="0" w:space="0" w:color="auto"/>
            <w:bottom w:val="none" w:sz="0" w:space="0" w:color="auto"/>
            <w:right w:val="none" w:sz="0" w:space="0" w:color="auto"/>
          </w:divBdr>
          <w:divsChild>
            <w:div w:id="1653636729">
              <w:marLeft w:val="0"/>
              <w:marRight w:val="0"/>
              <w:marTop w:val="0"/>
              <w:marBottom w:val="0"/>
              <w:divBdr>
                <w:top w:val="none" w:sz="0" w:space="0" w:color="auto"/>
                <w:left w:val="none" w:sz="0" w:space="0" w:color="auto"/>
                <w:bottom w:val="none" w:sz="0" w:space="0" w:color="auto"/>
                <w:right w:val="none" w:sz="0" w:space="0" w:color="auto"/>
              </w:divBdr>
            </w:div>
            <w:div w:id="1084258165">
              <w:marLeft w:val="0"/>
              <w:marRight w:val="0"/>
              <w:marTop w:val="0"/>
              <w:marBottom w:val="0"/>
              <w:divBdr>
                <w:top w:val="none" w:sz="0" w:space="0" w:color="auto"/>
                <w:left w:val="none" w:sz="0" w:space="0" w:color="auto"/>
                <w:bottom w:val="none" w:sz="0" w:space="0" w:color="auto"/>
                <w:right w:val="none" w:sz="0" w:space="0" w:color="auto"/>
              </w:divBdr>
            </w:div>
            <w:div w:id="173618203">
              <w:marLeft w:val="0"/>
              <w:marRight w:val="0"/>
              <w:marTop w:val="0"/>
              <w:marBottom w:val="0"/>
              <w:divBdr>
                <w:top w:val="none" w:sz="0" w:space="0" w:color="auto"/>
                <w:left w:val="none" w:sz="0" w:space="0" w:color="auto"/>
                <w:bottom w:val="none" w:sz="0" w:space="0" w:color="auto"/>
                <w:right w:val="none" w:sz="0" w:space="0" w:color="auto"/>
              </w:divBdr>
            </w:div>
            <w:div w:id="428048269">
              <w:marLeft w:val="0"/>
              <w:marRight w:val="0"/>
              <w:marTop w:val="0"/>
              <w:marBottom w:val="0"/>
              <w:divBdr>
                <w:top w:val="none" w:sz="0" w:space="0" w:color="auto"/>
                <w:left w:val="none" w:sz="0" w:space="0" w:color="auto"/>
                <w:bottom w:val="none" w:sz="0" w:space="0" w:color="auto"/>
                <w:right w:val="none" w:sz="0" w:space="0" w:color="auto"/>
              </w:divBdr>
            </w:div>
            <w:div w:id="1997299119">
              <w:marLeft w:val="0"/>
              <w:marRight w:val="0"/>
              <w:marTop w:val="0"/>
              <w:marBottom w:val="0"/>
              <w:divBdr>
                <w:top w:val="none" w:sz="0" w:space="0" w:color="auto"/>
                <w:left w:val="none" w:sz="0" w:space="0" w:color="auto"/>
                <w:bottom w:val="none" w:sz="0" w:space="0" w:color="auto"/>
                <w:right w:val="none" w:sz="0" w:space="0" w:color="auto"/>
              </w:divBdr>
            </w:div>
            <w:div w:id="682903318">
              <w:marLeft w:val="0"/>
              <w:marRight w:val="0"/>
              <w:marTop w:val="0"/>
              <w:marBottom w:val="0"/>
              <w:divBdr>
                <w:top w:val="none" w:sz="0" w:space="0" w:color="auto"/>
                <w:left w:val="none" w:sz="0" w:space="0" w:color="auto"/>
                <w:bottom w:val="none" w:sz="0" w:space="0" w:color="auto"/>
                <w:right w:val="none" w:sz="0" w:space="0" w:color="auto"/>
              </w:divBdr>
            </w:div>
            <w:div w:id="1175151779">
              <w:marLeft w:val="0"/>
              <w:marRight w:val="0"/>
              <w:marTop w:val="0"/>
              <w:marBottom w:val="0"/>
              <w:divBdr>
                <w:top w:val="none" w:sz="0" w:space="0" w:color="auto"/>
                <w:left w:val="none" w:sz="0" w:space="0" w:color="auto"/>
                <w:bottom w:val="none" w:sz="0" w:space="0" w:color="auto"/>
                <w:right w:val="none" w:sz="0" w:space="0" w:color="auto"/>
              </w:divBdr>
            </w:div>
            <w:div w:id="1937714639">
              <w:marLeft w:val="0"/>
              <w:marRight w:val="0"/>
              <w:marTop w:val="0"/>
              <w:marBottom w:val="0"/>
              <w:divBdr>
                <w:top w:val="none" w:sz="0" w:space="0" w:color="auto"/>
                <w:left w:val="none" w:sz="0" w:space="0" w:color="auto"/>
                <w:bottom w:val="none" w:sz="0" w:space="0" w:color="auto"/>
                <w:right w:val="none" w:sz="0" w:space="0" w:color="auto"/>
              </w:divBdr>
            </w:div>
            <w:div w:id="96827915">
              <w:marLeft w:val="0"/>
              <w:marRight w:val="0"/>
              <w:marTop w:val="0"/>
              <w:marBottom w:val="0"/>
              <w:divBdr>
                <w:top w:val="none" w:sz="0" w:space="0" w:color="auto"/>
                <w:left w:val="none" w:sz="0" w:space="0" w:color="auto"/>
                <w:bottom w:val="none" w:sz="0" w:space="0" w:color="auto"/>
                <w:right w:val="none" w:sz="0" w:space="0" w:color="auto"/>
              </w:divBdr>
            </w:div>
            <w:div w:id="522325891">
              <w:marLeft w:val="0"/>
              <w:marRight w:val="0"/>
              <w:marTop w:val="0"/>
              <w:marBottom w:val="0"/>
              <w:divBdr>
                <w:top w:val="none" w:sz="0" w:space="0" w:color="auto"/>
                <w:left w:val="none" w:sz="0" w:space="0" w:color="auto"/>
                <w:bottom w:val="none" w:sz="0" w:space="0" w:color="auto"/>
                <w:right w:val="none" w:sz="0" w:space="0" w:color="auto"/>
              </w:divBdr>
            </w:div>
            <w:div w:id="2058430933">
              <w:marLeft w:val="0"/>
              <w:marRight w:val="0"/>
              <w:marTop w:val="0"/>
              <w:marBottom w:val="0"/>
              <w:divBdr>
                <w:top w:val="none" w:sz="0" w:space="0" w:color="auto"/>
                <w:left w:val="none" w:sz="0" w:space="0" w:color="auto"/>
                <w:bottom w:val="none" w:sz="0" w:space="0" w:color="auto"/>
                <w:right w:val="none" w:sz="0" w:space="0" w:color="auto"/>
              </w:divBdr>
            </w:div>
            <w:div w:id="1043872911">
              <w:marLeft w:val="0"/>
              <w:marRight w:val="0"/>
              <w:marTop w:val="0"/>
              <w:marBottom w:val="0"/>
              <w:divBdr>
                <w:top w:val="none" w:sz="0" w:space="0" w:color="auto"/>
                <w:left w:val="none" w:sz="0" w:space="0" w:color="auto"/>
                <w:bottom w:val="none" w:sz="0" w:space="0" w:color="auto"/>
                <w:right w:val="none" w:sz="0" w:space="0" w:color="auto"/>
              </w:divBdr>
            </w:div>
            <w:div w:id="2003656282">
              <w:marLeft w:val="0"/>
              <w:marRight w:val="0"/>
              <w:marTop w:val="0"/>
              <w:marBottom w:val="0"/>
              <w:divBdr>
                <w:top w:val="none" w:sz="0" w:space="0" w:color="auto"/>
                <w:left w:val="none" w:sz="0" w:space="0" w:color="auto"/>
                <w:bottom w:val="none" w:sz="0" w:space="0" w:color="auto"/>
                <w:right w:val="none" w:sz="0" w:space="0" w:color="auto"/>
              </w:divBdr>
            </w:div>
            <w:div w:id="607464260">
              <w:marLeft w:val="0"/>
              <w:marRight w:val="0"/>
              <w:marTop w:val="0"/>
              <w:marBottom w:val="0"/>
              <w:divBdr>
                <w:top w:val="none" w:sz="0" w:space="0" w:color="auto"/>
                <w:left w:val="none" w:sz="0" w:space="0" w:color="auto"/>
                <w:bottom w:val="none" w:sz="0" w:space="0" w:color="auto"/>
                <w:right w:val="none" w:sz="0" w:space="0" w:color="auto"/>
              </w:divBdr>
            </w:div>
            <w:div w:id="914321148">
              <w:marLeft w:val="0"/>
              <w:marRight w:val="0"/>
              <w:marTop w:val="0"/>
              <w:marBottom w:val="0"/>
              <w:divBdr>
                <w:top w:val="none" w:sz="0" w:space="0" w:color="auto"/>
                <w:left w:val="none" w:sz="0" w:space="0" w:color="auto"/>
                <w:bottom w:val="none" w:sz="0" w:space="0" w:color="auto"/>
                <w:right w:val="none" w:sz="0" w:space="0" w:color="auto"/>
              </w:divBdr>
            </w:div>
            <w:div w:id="863514812">
              <w:marLeft w:val="0"/>
              <w:marRight w:val="0"/>
              <w:marTop w:val="0"/>
              <w:marBottom w:val="0"/>
              <w:divBdr>
                <w:top w:val="none" w:sz="0" w:space="0" w:color="auto"/>
                <w:left w:val="none" w:sz="0" w:space="0" w:color="auto"/>
                <w:bottom w:val="none" w:sz="0" w:space="0" w:color="auto"/>
                <w:right w:val="none" w:sz="0" w:space="0" w:color="auto"/>
              </w:divBdr>
            </w:div>
            <w:div w:id="660043665">
              <w:marLeft w:val="0"/>
              <w:marRight w:val="0"/>
              <w:marTop w:val="0"/>
              <w:marBottom w:val="0"/>
              <w:divBdr>
                <w:top w:val="none" w:sz="0" w:space="0" w:color="auto"/>
                <w:left w:val="none" w:sz="0" w:space="0" w:color="auto"/>
                <w:bottom w:val="none" w:sz="0" w:space="0" w:color="auto"/>
                <w:right w:val="none" w:sz="0" w:space="0" w:color="auto"/>
              </w:divBdr>
            </w:div>
            <w:div w:id="238442451">
              <w:marLeft w:val="0"/>
              <w:marRight w:val="0"/>
              <w:marTop w:val="0"/>
              <w:marBottom w:val="0"/>
              <w:divBdr>
                <w:top w:val="none" w:sz="0" w:space="0" w:color="auto"/>
                <w:left w:val="none" w:sz="0" w:space="0" w:color="auto"/>
                <w:bottom w:val="none" w:sz="0" w:space="0" w:color="auto"/>
                <w:right w:val="none" w:sz="0" w:space="0" w:color="auto"/>
              </w:divBdr>
            </w:div>
            <w:div w:id="1845509053">
              <w:marLeft w:val="0"/>
              <w:marRight w:val="0"/>
              <w:marTop w:val="0"/>
              <w:marBottom w:val="0"/>
              <w:divBdr>
                <w:top w:val="none" w:sz="0" w:space="0" w:color="auto"/>
                <w:left w:val="none" w:sz="0" w:space="0" w:color="auto"/>
                <w:bottom w:val="none" w:sz="0" w:space="0" w:color="auto"/>
                <w:right w:val="none" w:sz="0" w:space="0" w:color="auto"/>
              </w:divBdr>
            </w:div>
            <w:div w:id="1730155409">
              <w:marLeft w:val="0"/>
              <w:marRight w:val="0"/>
              <w:marTop w:val="0"/>
              <w:marBottom w:val="0"/>
              <w:divBdr>
                <w:top w:val="none" w:sz="0" w:space="0" w:color="auto"/>
                <w:left w:val="none" w:sz="0" w:space="0" w:color="auto"/>
                <w:bottom w:val="none" w:sz="0" w:space="0" w:color="auto"/>
                <w:right w:val="none" w:sz="0" w:space="0" w:color="auto"/>
              </w:divBdr>
            </w:div>
          </w:divsChild>
        </w:div>
        <w:div w:id="2059894057">
          <w:marLeft w:val="0"/>
          <w:marRight w:val="0"/>
          <w:marTop w:val="0"/>
          <w:marBottom w:val="0"/>
          <w:divBdr>
            <w:top w:val="none" w:sz="0" w:space="0" w:color="auto"/>
            <w:left w:val="none" w:sz="0" w:space="0" w:color="auto"/>
            <w:bottom w:val="none" w:sz="0" w:space="0" w:color="auto"/>
            <w:right w:val="none" w:sz="0" w:space="0" w:color="auto"/>
          </w:divBdr>
          <w:divsChild>
            <w:div w:id="682826270">
              <w:marLeft w:val="0"/>
              <w:marRight w:val="0"/>
              <w:marTop w:val="0"/>
              <w:marBottom w:val="0"/>
              <w:divBdr>
                <w:top w:val="none" w:sz="0" w:space="0" w:color="auto"/>
                <w:left w:val="none" w:sz="0" w:space="0" w:color="auto"/>
                <w:bottom w:val="none" w:sz="0" w:space="0" w:color="auto"/>
                <w:right w:val="none" w:sz="0" w:space="0" w:color="auto"/>
              </w:divBdr>
            </w:div>
            <w:div w:id="191579692">
              <w:marLeft w:val="0"/>
              <w:marRight w:val="0"/>
              <w:marTop w:val="0"/>
              <w:marBottom w:val="0"/>
              <w:divBdr>
                <w:top w:val="none" w:sz="0" w:space="0" w:color="auto"/>
                <w:left w:val="none" w:sz="0" w:space="0" w:color="auto"/>
                <w:bottom w:val="none" w:sz="0" w:space="0" w:color="auto"/>
                <w:right w:val="none" w:sz="0" w:space="0" w:color="auto"/>
              </w:divBdr>
            </w:div>
            <w:div w:id="1891108429">
              <w:marLeft w:val="0"/>
              <w:marRight w:val="0"/>
              <w:marTop w:val="0"/>
              <w:marBottom w:val="0"/>
              <w:divBdr>
                <w:top w:val="none" w:sz="0" w:space="0" w:color="auto"/>
                <w:left w:val="none" w:sz="0" w:space="0" w:color="auto"/>
                <w:bottom w:val="none" w:sz="0" w:space="0" w:color="auto"/>
                <w:right w:val="none" w:sz="0" w:space="0" w:color="auto"/>
              </w:divBdr>
            </w:div>
            <w:div w:id="1097403439">
              <w:marLeft w:val="0"/>
              <w:marRight w:val="0"/>
              <w:marTop w:val="0"/>
              <w:marBottom w:val="0"/>
              <w:divBdr>
                <w:top w:val="none" w:sz="0" w:space="0" w:color="auto"/>
                <w:left w:val="none" w:sz="0" w:space="0" w:color="auto"/>
                <w:bottom w:val="none" w:sz="0" w:space="0" w:color="auto"/>
                <w:right w:val="none" w:sz="0" w:space="0" w:color="auto"/>
              </w:divBdr>
            </w:div>
            <w:div w:id="1628850909">
              <w:marLeft w:val="0"/>
              <w:marRight w:val="0"/>
              <w:marTop w:val="0"/>
              <w:marBottom w:val="0"/>
              <w:divBdr>
                <w:top w:val="none" w:sz="0" w:space="0" w:color="auto"/>
                <w:left w:val="none" w:sz="0" w:space="0" w:color="auto"/>
                <w:bottom w:val="none" w:sz="0" w:space="0" w:color="auto"/>
                <w:right w:val="none" w:sz="0" w:space="0" w:color="auto"/>
              </w:divBdr>
            </w:div>
            <w:div w:id="593585962">
              <w:marLeft w:val="0"/>
              <w:marRight w:val="0"/>
              <w:marTop w:val="0"/>
              <w:marBottom w:val="0"/>
              <w:divBdr>
                <w:top w:val="none" w:sz="0" w:space="0" w:color="auto"/>
                <w:left w:val="none" w:sz="0" w:space="0" w:color="auto"/>
                <w:bottom w:val="none" w:sz="0" w:space="0" w:color="auto"/>
                <w:right w:val="none" w:sz="0" w:space="0" w:color="auto"/>
              </w:divBdr>
            </w:div>
            <w:div w:id="1286355155">
              <w:marLeft w:val="0"/>
              <w:marRight w:val="0"/>
              <w:marTop w:val="0"/>
              <w:marBottom w:val="0"/>
              <w:divBdr>
                <w:top w:val="none" w:sz="0" w:space="0" w:color="auto"/>
                <w:left w:val="none" w:sz="0" w:space="0" w:color="auto"/>
                <w:bottom w:val="none" w:sz="0" w:space="0" w:color="auto"/>
                <w:right w:val="none" w:sz="0" w:space="0" w:color="auto"/>
              </w:divBdr>
            </w:div>
            <w:div w:id="346447601">
              <w:marLeft w:val="0"/>
              <w:marRight w:val="0"/>
              <w:marTop w:val="0"/>
              <w:marBottom w:val="0"/>
              <w:divBdr>
                <w:top w:val="none" w:sz="0" w:space="0" w:color="auto"/>
                <w:left w:val="none" w:sz="0" w:space="0" w:color="auto"/>
                <w:bottom w:val="none" w:sz="0" w:space="0" w:color="auto"/>
                <w:right w:val="none" w:sz="0" w:space="0" w:color="auto"/>
              </w:divBdr>
            </w:div>
            <w:div w:id="1533230527">
              <w:marLeft w:val="0"/>
              <w:marRight w:val="0"/>
              <w:marTop w:val="0"/>
              <w:marBottom w:val="0"/>
              <w:divBdr>
                <w:top w:val="none" w:sz="0" w:space="0" w:color="auto"/>
                <w:left w:val="none" w:sz="0" w:space="0" w:color="auto"/>
                <w:bottom w:val="none" w:sz="0" w:space="0" w:color="auto"/>
                <w:right w:val="none" w:sz="0" w:space="0" w:color="auto"/>
              </w:divBdr>
            </w:div>
            <w:div w:id="1799954068">
              <w:marLeft w:val="0"/>
              <w:marRight w:val="0"/>
              <w:marTop w:val="0"/>
              <w:marBottom w:val="0"/>
              <w:divBdr>
                <w:top w:val="none" w:sz="0" w:space="0" w:color="auto"/>
                <w:left w:val="none" w:sz="0" w:space="0" w:color="auto"/>
                <w:bottom w:val="none" w:sz="0" w:space="0" w:color="auto"/>
                <w:right w:val="none" w:sz="0" w:space="0" w:color="auto"/>
              </w:divBdr>
            </w:div>
            <w:div w:id="382215816">
              <w:marLeft w:val="0"/>
              <w:marRight w:val="0"/>
              <w:marTop w:val="0"/>
              <w:marBottom w:val="0"/>
              <w:divBdr>
                <w:top w:val="none" w:sz="0" w:space="0" w:color="auto"/>
                <w:left w:val="none" w:sz="0" w:space="0" w:color="auto"/>
                <w:bottom w:val="none" w:sz="0" w:space="0" w:color="auto"/>
                <w:right w:val="none" w:sz="0" w:space="0" w:color="auto"/>
              </w:divBdr>
            </w:div>
            <w:div w:id="1233157758">
              <w:marLeft w:val="0"/>
              <w:marRight w:val="0"/>
              <w:marTop w:val="0"/>
              <w:marBottom w:val="0"/>
              <w:divBdr>
                <w:top w:val="none" w:sz="0" w:space="0" w:color="auto"/>
                <w:left w:val="none" w:sz="0" w:space="0" w:color="auto"/>
                <w:bottom w:val="none" w:sz="0" w:space="0" w:color="auto"/>
                <w:right w:val="none" w:sz="0" w:space="0" w:color="auto"/>
              </w:divBdr>
            </w:div>
            <w:div w:id="1330064589">
              <w:marLeft w:val="0"/>
              <w:marRight w:val="0"/>
              <w:marTop w:val="0"/>
              <w:marBottom w:val="0"/>
              <w:divBdr>
                <w:top w:val="none" w:sz="0" w:space="0" w:color="auto"/>
                <w:left w:val="none" w:sz="0" w:space="0" w:color="auto"/>
                <w:bottom w:val="none" w:sz="0" w:space="0" w:color="auto"/>
                <w:right w:val="none" w:sz="0" w:space="0" w:color="auto"/>
              </w:divBdr>
            </w:div>
            <w:div w:id="1487011963">
              <w:marLeft w:val="0"/>
              <w:marRight w:val="0"/>
              <w:marTop w:val="0"/>
              <w:marBottom w:val="0"/>
              <w:divBdr>
                <w:top w:val="none" w:sz="0" w:space="0" w:color="auto"/>
                <w:left w:val="none" w:sz="0" w:space="0" w:color="auto"/>
                <w:bottom w:val="none" w:sz="0" w:space="0" w:color="auto"/>
                <w:right w:val="none" w:sz="0" w:space="0" w:color="auto"/>
              </w:divBdr>
            </w:div>
            <w:div w:id="2137748205">
              <w:marLeft w:val="0"/>
              <w:marRight w:val="0"/>
              <w:marTop w:val="0"/>
              <w:marBottom w:val="0"/>
              <w:divBdr>
                <w:top w:val="none" w:sz="0" w:space="0" w:color="auto"/>
                <w:left w:val="none" w:sz="0" w:space="0" w:color="auto"/>
                <w:bottom w:val="none" w:sz="0" w:space="0" w:color="auto"/>
                <w:right w:val="none" w:sz="0" w:space="0" w:color="auto"/>
              </w:divBdr>
            </w:div>
            <w:div w:id="547111597">
              <w:marLeft w:val="0"/>
              <w:marRight w:val="0"/>
              <w:marTop w:val="0"/>
              <w:marBottom w:val="0"/>
              <w:divBdr>
                <w:top w:val="none" w:sz="0" w:space="0" w:color="auto"/>
                <w:left w:val="none" w:sz="0" w:space="0" w:color="auto"/>
                <w:bottom w:val="none" w:sz="0" w:space="0" w:color="auto"/>
                <w:right w:val="none" w:sz="0" w:space="0" w:color="auto"/>
              </w:divBdr>
            </w:div>
            <w:div w:id="1878618149">
              <w:marLeft w:val="0"/>
              <w:marRight w:val="0"/>
              <w:marTop w:val="0"/>
              <w:marBottom w:val="0"/>
              <w:divBdr>
                <w:top w:val="none" w:sz="0" w:space="0" w:color="auto"/>
                <w:left w:val="none" w:sz="0" w:space="0" w:color="auto"/>
                <w:bottom w:val="none" w:sz="0" w:space="0" w:color="auto"/>
                <w:right w:val="none" w:sz="0" w:space="0" w:color="auto"/>
              </w:divBdr>
            </w:div>
            <w:div w:id="1513571210">
              <w:marLeft w:val="0"/>
              <w:marRight w:val="0"/>
              <w:marTop w:val="0"/>
              <w:marBottom w:val="0"/>
              <w:divBdr>
                <w:top w:val="none" w:sz="0" w:space="0" w:color="auto"/>
                <w:left w:val="none" w:sz="0" w:space="0" w:color="auto"/>
                <w:bottom w:val="none" w:sz="0" w:space="0" w:color="auto"/>
                <w:right w:val="none" w:sz="0" w:space="0" w:color="auto"/>
              </w:divBdr>
            </w:div>
            <w:div w:id="506020099">
              <w:marLeft w:val="0"/>
              <w:marRight w:val="0"/>
              <w:marTop w:val="0"/>
              <w:marBottom w:val="0"/>
              <w:divBdr>
                <w:top w:val="none" w:sz="0" w:space="0" w:color="auto"/>
                <w:left w:val="none" w:sz="0" w:space="0" w:color="auto"/>
                <w:bottom w:val="none" w:sz="0" w:space="0" w:color="auto"/>
                <w:right w:val="none" w:sz="0" w:space="0" w:color="auto"/>
              </w:divBdr>
            </w:div>
            <w:div w:id="939795452">
              <w:marLeft w:val="0"/>
              <w:marRight w:val="0"/>
              <w:marTop w:val="0"/>
              <w:marBottom w:val="0"/>
              <w:divBdr>
                <w:top w:val="none" w:sz="0" w:space="0" w:color="auto"/>
                <w:left w:val="none" w:sz="0" w:space="0" w:color="auto"/>
                <w:bottom w:val="none" w:sz="0" w:space="0" w:color="auto"/>
                <w:right w:val="none" w:sz="0" w:space="0" w:color="auto"/>
              </w:divBdr>
            </w:div>
          </w:divsChild>
        </w:div>
        <w:div w:id="1539047918">
          <w:marLeft w:val="0"/>
          <w:marRight w:val="0"/>
          <w:marTop w:val="0"/>
          <w:marBottom w:val="0"/>
          <w:divBdr>
            <w:top w:val="none" w:sz="0" w:space="0" w:color="auto"/>
            <w:left w:val="none" w:sz="0" w:space="0" w:color="auto"/>
            <w:bottom w:val="none" w:sz="0" w:space="0" w:color="auto"/>
            <w:right w:val="none" w:sz="0" w:space="0" w:color="auto"/>
          </w:divBdr>
          <w:divsChild>
            <w:div w:id="1260018270">
              <w:marLeft w:val="0"/>
              <w:marRight w:val="0"/>
              <w:marTop w:val="0"/>
              <w:marBottom w:val="0"/>
              <w:divBdr>
                <w:top w:val="none" w:sz="0" w:space="0" w:color="auto"/>
                <w:left w:val="none" w:sz="0" w:space="0" w:color="auto"/>
                <w:bottom w:val="none" w:sz="0" w:space="0" w:color="auto"/>
                <w:right w:val="none" w:sz="0" w:space="0" w:color="auto"/>
              </w:divBdr>
            </w:div>
            <w:div w:id="1858037986">
              <w:marLeft w:val="0"/>
              <w:marRight w:val="0"/>
              <w:marTop w:val="0"/>
              <w:marBottom w:val="0"/>
              <w:divBdr>
                <w:top w:val="none" w:sz="0" w:space="0" w:color="auto"/>
                <w:left w:val="none" w:sz="0" w:space="0" w:color="auto"/>
                <w:bottom w:val="none" w:sz="0" w:space="0" w:color="auto"/>
                <w:right w:val="none" w:sz="0" w:space="0" w:color="auto"/>
              </w:divBdr>
            </w:div>
            <w:div w:id="1193570305">
              <w:marLeft w:val="0"/>
              <w:marRight w:val="0"/>
              <w:marTop w:val="0"/>
              <w:marBottom w:val="0"/>
              <w:divBdr>
                <w:top w:val="none" w:sz="0" w:space="0" w:color="auto"/>
                <w:left w:val="none" w:sz="0" w:space="0" w:color="auto"/>
                <w:bottom w:val="none" w:sz="0" w:space="0" w:color="auto"/>
                <w:right w:val="none" w:sz="0" w:space="0" w:color="auto"/>
              </w:divBdr>
            </w:div>
            <w:div w:id="239869923">
              <w:marLeft w:val="0"/>
              <w:marRight w:val="0"/>
              <w:marTop w:val="0"/>
              <w:marBottom w:val="0"/>
              <w:divBdr>
                <w:top w:val="none" w:sz="0" w:space="0" w:color="auto"/>
                <w:left w:val="none" w:sz="0" w:space="0" w:color="auto"/>
                <w:bottom w:val="none" w:sz="0" w:space="0" w:color="auto"/>
                <w:right w:val="none" w:sz="0" w:space="0" w:color="auto"/>
              </w:divBdr>
            </w:div>
            <w:div w:id="1394542030">
              <w:marLeft w:val="0"/>
              <w:marRight w:val="0"/>
              <w:marTop w:val="0"/>
              <w:marBottom w:val="0"/>
              <w:divBdr>
                <w:top w:val="none" w:sz="0" w:space="0" w:color="auto"/>
                <w:left w:val="none" w:sz="0" w:space="0" w:color="auto"/>
                <w:bottom w:val="none" w:sz="0" w:space="0" w:color="auto"/>
                <w:right w:val="none" w:sz="0" w:space="0" w:color="auto"/>
              </w:divBdr>
            </w:div>
            <w:div w:id="1265072198">
              <w:marLeft w:val="0"/>
              <w:marRight w:val="0"/>
              <w:marTop w:val="0"/>
              <w:marBottom w:val="0"/>
              <w:divBdr>
                <w:top w:val="none" w:sz="0" w:space="0" w:color="auto"/>
                <w:left w:val="none" w:sz="0" w:space="0" w:color="auto"/>
                <w:bottom w:val="none" w:sz="0" w:space="0" w:color="auto"/>
                <w:right w:val="none" w:sz="0" w:space="0" w:color="auto"/>
              </w:divBdr>
            </w:div>
            <w:div w:id="845946978">
              <w:marLeft w:val="0"/>
              <w:marRight w:val="0"/>
              <w:marTop w:val="0"/>
              <w:marBottom w:val="0"/>
              <w:divBdr>
                <w:top w:val="none" w:sz="0" w:space="0" w:color="auto"/>
                <w:left w:val="none" w:sz="0" w:space="0" w:color="auto"/>
                <w:bottom w:val="none" w:sz="0" w:space="0" w:color="auto"/>
                <w:right w:val="none" w:sz="0" w:space="0" w:color="auto"/>
              </w:divBdr>
            </w:div>
            <w:div w:id="1747335641">
              <w:marLeft w:val="0"/>
              <w:marRight w:val="0"/>
              <w:marTop w:val="0"/>
              <w:marBottom w:val="0"/>
              <w:divBdr>
                <w:top w:val="none" w:sz="0" w:space="0" w:color="auto"/>
                <w:left w:val="none" w:sz="0" w:space="0" w:color="auto"/>
                <w:bottom w:val="none" w:sz="0" w:space="0" w:color="auto"/>
                <w:right w:val="none" w:sz="0" w:space="0" w:color="auto"/>
              </w:divBdr>
            </w:div>
            <w:div w:id="1383214134">
              <w:marLeft w:val="0"/>
              <w:marRight w:val="0"/>
              <w:marTop w:val="0"/>
              <w:marBottom w:val="0"/>
              <w:divBdr>
                <w:top w:val="none" w:sz="0" w:space="0" w:color="auto"/>
                <w:left w:val="none" w:sz="0" w:space="0" w:color="auto"/>
                <w:bottom w:val="none" w:sz="0" w:space="0" w:color="auto"/>
                <w:right w:val="none" w:sz="0" w:space="0" w:color="auto"/>
              </w:divBdr>
            </w:div>
            <w:div w:id="216742539">
              <w:marLeft w:val="0"/>
              <w:marRight w:val="0"/>
              <w:marTop w:val="0"/>
              <w:marBottom w:val="0"/>
              <w:divBdr>
                <w:top w:val="none" w:sz="0" w:space="0" w:color="auto"/>
                <w:left w:val="none" w:sz="0" w:space="0" w:color="auto"/>
                <w:bottom w:val="none" w:sz="0" w:space="0" w:color="auto"/>
                <w:right w:val="none" w:sz="0" w:space="0" w:color="auto"/>
              </w:divBdr>
            </w:div>
            <w:div w:id="802967203">
              <w:marLeft w:val="0"/>
              <w:marRight w:val="0"/>
              <w:marTop w:val="0"/>
              <w:marBottom w:val="0"/>
              <w:divBdr>
                <w:top w:val="none" w:sz="0" w:space="0" w:color="auto"/>
                <w:left w:val="none" w:sz="0" w:space="0" w:color="auto"/>
                <w:bottom w:val="none" w:sz="0" w:space="0" w:color="auto"/>
                <w:right w:val="none" w:sz="0" w:space="0" w:color="auto"/>
              </w:divBdr>
            </w:div>
            <w:div w:id="1651787824">
              <w:marLeft w:val="0"/>
              <w:marRight w:val="0"/>
              <w:marTop w:val="0"/>
              <w:marBottom w:val="0"/>
              <w:divBdr>
                <w:top w:val="none" w:sz="0" w:space="0" w:color="auto"/>
                <w:left w:val="none" w:sz="0" w:space="0" w:color="auto"/>
                <w:bottom w:val="none" w:sz="0" w:space="0" w:color="auto"/>
                <w:right w:val="none" w:sz="0" w:space="0" w:color="auto"/>
              </w:divBdr>
            </w:div>
            <w:div w:id="2056654531">
              <w:marLeft w:val="0"/>
              <w:marRight w:val="0"/>
              <w:marTop w:val="0"/>
              <w:marBottom w:val="0"/>
              <w:divBdr>
                <w:top w:val="none" w:sz="0" w:space="0" w:color="auto"/>
                <w:left w:val="none" w:sz="0" w:space="0" w:color="auto"/>
                <w:bottom w:val="none" w:sz="0" w:space="0" w:color="auto"/>
                <w:right w:val="none" w:sz="0" w:space="0" w:color="auto"/>
              </w:divBdr>
            </w:div>
            <w:div w:id="1285889844">
              <w:marLeft w:val="0"/>
              <w:marRight w:val="0"/>
              <w:marTop w:val="0"/>
              <w:marBottom w:val="0"/>
              <w:divBdr>
                <w:top w:val="none" w:sz="0" w:space="0" w:color="auto"/>
                <w:left w:val="none" w:sz="0" w:space="0" w:color="auto"/>
                <w:bottom w:val="none" w:sz="0" w:space="0" w:color="auto"/>
                <w:right w:val="none" w:sz="0" w:space="0" w:color="auto"/>
              </w:divBdr>
            </w:div>
            <w:div w:id="214124324">
              <w:marLeft w:val="0"/>
              <w:marRight w:val="0"/>
              <w:marTop w:val="0"/>
              <w:marBottom w:val="0"/>
              <w:divBdr>
                <w:top w:val="none" w:sz="0" w:space="0" w:color="auto"/>
                <w:left w:val="none" w:sz="0" w:space="0" w:color="auto"/>
                <w:bottom w:val="none" w:sz="0" w:space="0" w:color="auto"/>
                <w:right w:val="none" w:sz="0" w:space="0" w:color="auto"/>
              </w:divBdr>
            </w:div>
            <w:div w:id="1113745022">
              <w:marLeft w:val="0"/>
              <w:marRight w:val="0"/>
              <w:marTop w:val="0"/>
              <w:marBottom w:val="0"/>
              <w:divBdr>
                <w:top w:val="none" w:sz="0" w:space="0" w:color="auto"/>
                <w:left w:val="none" w:sz="0" w:space="0" w:color="auto"/>
                <w:bottom w:val="none" w:sz="0" w:space="0" w:color="auto"/>
                <w:right w:val="none" w:sz="0" w:space="0" w:color="auto"/>
              </w:divBdr>
            </w:div>
            <w:div w:id="322437319">
              <w:marLeft w:val="0"/>
              <w:marRight w:val="0"/>
              <w:marTop w:val="0"/>
              <w:marBottom w:val="0"/>
              <w:divBdr>
                <w:top w:val="none" w:sz="0" w:space="0" w:color="auto"/>
                <w:left w:val="none" w:sz="0" w:space="0" w:color="auto"/>
                <w:bottom w:val="none" w:sz="0" w:space="0" w:color="auto"/>
                <w:right w:val="none" w:sz="0" w:space="0" w:color="auto"/>
              </w:divBdr>
            </w:div>
            <w:div w:id="1600795904">
              <w:marLeft w:val="0"/>
              <w:marRight w:val="0"/>
              <w:marTop w:val="0"/>
              <w:marBottom w:val="0"/>
              <w:divBdr>
                <w:top w:val="none" w:sz="0" w:space="0" w:color="auto"/>
                <w:left w:val="none" w:sz="0" w:space="0" w:color="auto"/>
                <w:bottom w:val="none" w:sz="0" w:space="0" w:color="auto"/>
                <w:right w:val="none" w:sz="0" w:space="0" w:color="auto"/>
              </w:divBdr>
            </w:div>
            <w:div w:id="1723090572">
              <w:marLeft w:val="0"/>
              <w:marRight w:val="0"/>
              <w:marTop w:val="0"/>
              <w:marBottom w:val="0"/>
              <w:divBdr>
                <w:top w:val="none" w:sz="0" w:space="0" w:color="auto"/>
                <w:left w:val="none" w:sz="0" w:space="0" w:color="auto"/>
                <w:bottom w:val="none" w:sz="0" w:space="0" w:color="auto"/>
                <w:right w:val="none" w:sz="0" w:space="0" w:color="auto"/>
              </w:divBdr>
            </w:div>
            <w:div w:id="32927821">
              <w:marLeft w:val="0"/>
              <w:marRight w:val="0"/>
              <w:marTop w:val="0"/>
              <w:marBottom w:val="0"/>
              <w:divBdr>
                <w:top w:val="none" w:sz="0" w:space="0" w:color="auto"/>
                <w:left w:val="none" w:sz="0" w:space="0" w:color="auto"/>
                <w:bottom w:val="none" w:sz="0" w:space="0" w:color="auto"/>
                <w:right w:val="none" w:sz="0" w:space="0" w:color="auto"/>
              </w:divBdr>
            </w:div>
          </w:divsChild>
        </w:div>
        <w:div w:id="406537024">
          <w:marLeft w:val="0"/>
          <w:marRight w:val="0"/>
          <w:marTop w:val="0"/>
          <w:marBottom w:val="0"/>
          <w:divBdr>
            <w:top w:val="none" w:sz="0" w:space="0" w:color="auto"/>
            <w:left w:val="none" w:sz="0" w:space="0" w:color="auto"/>
            <w:bottom w:val="none" w:sz="0" w:space="0" w:color="auto"/>
            <w:right w:val="none" w:sz="0" w:space="0" w:color="auto"/>
          </w:divBdr>
        </w:div>
        <w:div w:id="441338845">
          <w:marLeft w:val="0"/>
          <w:marRight w:val="0"/>
          <w:marTop w:val="0"/>
          <w:marBottom w:val="0"/>
          <w:divBdr>
            <w:top w:val="none" w:sz="0" w:space="0" w:color="auto"/>
            <w:left w:val="none" w:sz="0" w:space="0" w:color="auto"/>
            <w:bottom w:val="none" w:sz="0" w:space="0" w:color="auto"/>
            <w:right w:val="none" w:sz="0" w:space="0" w:color="auto"/>
          </w:divBdr>
        </w:div>
        <w:div w:id="2636310">
          <w:marLeft w:val="0"/>
          <w:marRight w:val="0"/>
          <w:marTop w:val="0"/>
          <w:marBottom w:val="0"/>
          <w:divBdr>
            <w:top w:val="none" w:sz="0" w:space="0" w:color="auto"/>
            <w:left w:val="none" w:sz="0" w:space="0" w:color="auto"/>
            <w:bottom w:val="none" w:sz="0" w:space="0" w:color="auto"/>
            <w:right w:val="none" w:sz="0" w:space="0" w:color="auto"/>
          </w:divBdr>
        </w:div>
        <w:div w:id="2003583202">
          <w:marLeft w:val="0"/>
          <w:marRight w:val="0"/>
          <w:marTop w:val="0"/>
          <w:marBottom w:val="0"/>
          <w:divBdr>
            <w:top w:val="none" w:sz="0" w:space="0" w:color="auto"/>
            <w:left w:val="none" w:sz="0" w:space="0" w:color="auto"/>
            <w:bottom w:val="none" w:sz="0" w:space="0" w:color="auto"/>
            <w:right w:val="none" w:sz="0" w:space="0" w:color="auto"/>
          </w:divBdr>
        </w:div>
        <w:div w:id="1136263591">
          <w:marLeft w:val="0"/>
          <w:marRight w:val="0"/>
          <w:marTop w:val="0"/>
          <w:marBottom w:val="0"/>
          <w:divBdr>
            <w:top w:val="none" w:sz="0" w:space="0" w:color="auto"/>
            <w:left w:val="none" w:sz="0" w:space="0" w:color="auto"/>
            <w:bottom w:val="none" w:sz="0" w:space="0" w:color="auto"/>
            <w:right w:val="none" w:sz="0" w:space="0" w:color="auto"/>
          </w:divBdr>
        </w:div>
        <w:div w:id="1921673908">
          <w:marLeft w:val="0"/>
          <w:marRight w:val="0"/>
          <w:marTop w:val="0"/>
          <w:marBottom w:val="0"/>
          <w:divBdr>
            <w:top w:val="none" w:sz="0" w:space="0" w:color="auto"/>
            <w:left w:val="none" w:sz="0" w:space="0" w:color="auto"/>
            <w:bottom w:val="none" w:sz="0" w:space="0" w:color="auto"/>
            <w:right w:val="none" w:sz="0" w:space="0" w:color="auto"/>
          </w:divBdr>
        </w:div>
        <w:div w:id="388310313">
          <w:marLeft w:val="0"/>
          <w:marRight w:val="0"/>
          <w:marTop w:val="0"/>
          <w:marBottom w:val="0"/>
          <w:divBdr>
            <w:top w:val="none" w:sz="0" w:space="0" w:color="auto"/>
            <w:left w:val="none" w:sz="0" w:space="0" w:color="auto"/>
            <w:bottom w:val="none" w:sz="0" w:space="0" w:color="auto"/>
            <w:right w:val="none" w:sz="0" w:space="0" w:color="auto"/>
          </w:divBdr>
        </w:div>
        <w:div w:id="871960768">
          <w:marLeft w:val="0"/>
          <w:marRight w:val="0"/>
          <w:marTop w:val="0"/>
          <w:marBottom w:val="0"/>
          <w:divBdr>
            <w:top w:val="none" w:sz="0" w:space="0" w:color="auto"/>
            <w:left w:val="none" w:sz="0" w:space="0" w:color="auto"/>
            <w:bottom w:val="none" w:sz="0" w:space="0" w:color="auto"/>
            <w:right w:val="none" w:sz="0" w:space="0" w:color="auto"/>
          </w:divBdr>
        </w:div>
        <w:div w:id="886839674">
          <w:marLeft w:val="0"/>
          <w:marRight w:val="0"/>
          <w:marTop w:val="0"/>
          <w:marBottom w:val="0"/>
          <w:divBdr>
            <w:top w:val="none" w:sz="0" w:space="0" w:color="auto"/>
            <w:left w:val="none" w:sz="0" w:space="0" w:color="auto"/>
            <w:bottom w:val="none" w:sz="0" w:space="0" w:color="auto"/>
            <w:right w:val="none" w:sz="0" w:space="0" w:color="auto"/>
          </w:divBdr>
        </w:div>
        <w:div w:id="2020310983">
          <w:marLeft w:val="0"/>
          <w:marRight w:val="0"/>
          <w:marTop w:val="0"/>
          <w:marBottom w:val="0"/>
          <w:divBdr>
            <w:top w:val="none" w:sz="0" w:space="0" w:color="auto"/>
            <w:left w:val="none" w:sz="0" w:space="0" w:color="auto"/>
            <w:bottom w:val="none" w:sz="0" w:space="0" w:color="auto"/>
            <w:right w:val="none" w:sz="0" w:space="0" w:color="auto"/>
          </w:divBdr>
        </w:div>
        <w:div w:id="819923364">
          <w:marLeft w:val="0"/>
          <w:marRight w:val="0"/>
          <w:marTop w:val="0"/>
          <w:marBottom w:val="0"/>
          <w:divBdr>
            <w:top w:val="none" w:sz="0" w:space="0" w:color="auto"/>
            <w:left w:val="none" w:sz="0" w:space="0" w:color="auto"/>
            <w:bottom w:val="none" w:sz="0" w:space="0" w:color="auto"/>
            <w:right w:val="none" w:sz="0" w:space="0" w:color="auto"/>
          </w:divBdr>
        </w:div>
        <w:div w:id="1855800370">
          <w:marLeft w:val="0"/>
          <w:marRight w:val="0"/>
          <w:marTop w:val="0"/>
          <w:marBottom w:val="0"/>
          <w:divBdr>
            <w:top w:val="none" w:sz="0" w:space="0" w:color="auto"/>
            <w:left w:val="none" w:sz="0" w:space="0" w:color="auto"/>
            <w:bottom w:val="none" w:sz="0" w:space="0" w:color="auto"/>
            <w:right w:val="none" w:sz="0" w:space="0" w:color="auto"/>
          </w:divBdr>
        </w:div>
        <w:div w:id="1572933786">
          <w:marLeft w:val="0"/>
          <w:marRight w:val="0"/>
          <w:marTop w:val="0"/>
          <w:marBottom w:val="0"/>
          <w:divBdr>
            <w:top w:val="none" w:sz="0" w:space="0" w:color="auto"/>
            <w:left w:val="none" w:sz="0" w:space="0" w:color="auto"/>
            <w:bottom w:val="none" w:sz="0" w:space="0" w:color="auto"/>
            <w:right w:val="none" w:sz="0" w:space="0" w:color="auto"/>
          </w:divBdr>
        </w:div>
        <w:div w:id="47264353">
          <w:marLeft w:val="0"/>
          <w:marRight w:val="0"/>
          <w:marTop w:val="0"/>
          <w:marBottom w:val="0"/>
          <w:divBdr>
            <w:top w:val="none" w:sz="0" w:space="0" w:color="auto"/>
            <w:left w:val="none" w:sz="0" w:space="0" w:color="auto"/>
            <w:bottom w:val="none" w:sz="0" w:space="0" w:color="auto"/>
            <w:right w:val="none" w:sz="0" w:space="0" w:color="auto"/>
          </w:divBdr>
        </w:div>
        <w:div w:id="1362628584">
          <w:marLeft w:val="0"/>
          <w:marRight w:val="0"/>
          <w:marTop w:val="0"/>
          <w:marBottom w:val="0"/>
          <w:divBdr>
            <w:top w:val="none" w:sz="0" w:space="0" w:color="auto"/>
            <w:left w:val="none" w:sz="0" w:space="0" w:color="auto"/>
            <w:bottom w:val="none" w:sz="0" w:space="0" w:color="auto"/>
            <w:right w:val="none" w:sz="0" w:space="0" w:color="auto"/>
          </w:divBdr>
        </w:div>
        <w:div w:id="968510038">
          <w:marLeft w:val="0"/>
          <w:marRight w:val="0"/>
          <w:marTop w:val="0"/>
          <w:marBottom w:val="0"/>
          <w:divBdr>
            <w:top w:val="none" w:sz="0" w:space="0" w:color="auto"/>
            <w:left w:val="none" w:sz="0" w:space="0" w:color="auto"/>
            <w:bottom w:val="none" w:sz="0" w:space="0" w:color="auto"/>
            <w:right w:val="none" w:sz="0" w:space="0" w:color="auto"/>
          </w:divBdr>
        </w:div>
        <w:div w:id="1667244221">
          <w:marLeft w:val="0"/>
          <w:marRight w:val="0"/>
          <w:marTop w:val="0"/>
          <w:marBottom w:val="0"/>
          <w:divBdr>
            <w:top w:val="none" w:sz="0" w:space="0" w:color="auto"/>
            <w:left w:val="none" w:sz="0" w:space="0" w:color="auto"/>
            <w:bottom w:val="none" w:sz="0" w:space="0" w:color="auto"/>
            <w:right w:val="none" w:sz="0" w:space="0" w:color="auto"/>
          </w:divBdr>
        </w:div>
        <w:div w:id="362830919">
          <w:marLeft w:val="0"/>
          <w:marRight w:val="0"/>
          <w:marTop w:val="0"/>
          <w:marBottom w:val="0"/>
          <w:divBdr>
            <w:top w:val="none" w:sz="0" w:space="0" w:color="auto"/>
            <w:left w:val="none" w:sz="0" w:space="0" w:color="auto"/>
            <w:bottom w:val="none" w:sz="0" w:space="0" w:color="auto"/>
            <w:right w:val="none" w:sz="0" w:space="0" w:color="auto"/>
          </w:divBdr>
        </w:div>
        <w:div w:id="819887875">
          <w:marLeft w:val="0"/>
          <w:marRight w:val="0"/>
          <w:marTop w:val="0"/>
          <w:marBottom w:val="0"/>
          <w:divBdr>
            <w:top w:val="none" w:sz="0" w:space="0" w:color="auto"/>
            <w:left w:val="none" w:sz="0" w:space="0" w:color="auto"/>
            <w:bottom w:val="none" w:sz="0" w:space="0" w:color="auto"/>
            <w:right w:val="none" w:sz="0" w:space="0" w:color="auto"/>
          </w:divBdr>
        </w:div>
        <w:div w:id="1387141329">
          <w:marLeft w:val="0"/>
          <w:marRight w:val="0"/>
          <w:marTop w:val="0"/>
          <w:marBottom w:val="0"/>
          <w:divBdr>
            <w:top w:val="none" w:sz="0" w:space="0" w:color="auto"/>
            <w:left w:val="none" w:sz="0" w:space="0" w:color="auto"/>
            <w:bottom w:val="none" w:sz="0" w:space="0" w:color="auto"/>
            <w:right w:val="none" w:sz="0" w:space="0" w:color="auto"/>
          </w:divBdr>
        </w:div>
        <w:div w:id="1316956877">
          <w:marLeft w:val="0"/>
          <w:marRight w:val="0"/>
          <w:marTop w:val="0"/>
          <w:marBottom w:val="0"/>
          <w:divBdr>
            <w:top w:val="none" w:sz="0" w:space="0" w:color="auto"/>
            <w:left w:val="none" w:sz="0" w:space="0" w:color="auto"/>
            <w:bottom w:val="none" w:sz="0" w:space="0" w:color="auto"/>
            <w:right w:val="none" w:sz="0" w:space="0" w:color="auto"/>
          </w:divBdr>
          <w:divsChild>
            <w:div w:id="220098402">
              <w:marLeft w:val="0"/>
              <w:marRight w:val="0"/>
              <w:marTop w:val="0"/>
              <w:marBottom w:val="0"/>
              <w:divBdr>
                <w:top w:val="none" w:sz="0" w:space="0" w:color="auto"/>
                <w:left w:val="none" w:sz="0" w:space="0" w:color="auto"/>
                <w:bottom w:val="none" w:sz="0" w:space="0" w:color="auto"/>
                <w:right w:val="none" w:sz="0" w:space="0" w:color="auto"/>
              </w:divBdr>
            </w:div>
            <w:div w:id="568274152">
              <w:marLeft w:val="0"/>
              <w:marRight w:val="0"/>
              <w:marTop w:val="0"/>
              <w:marBottom w:val="0"/>
              <w:divBdr>
                <w:top w:val="none" w:sz="0" w:space="0" w:color="auto"/>
                <w:left w:val="none" w:sz="0" w:space="0" w:color="auto"/>
                <w:bottom w:val="none" w:sz="0" w:space="0" w:color="auto"/>
                <w:right w:val="none" w:sz="0" w:space="0" w:color="auto"/>
              </w:divBdr>
            </w:div>
            <w:div w:id="685979155">
              <w:marLeft w:val="0"/>
              <w:marRight w:val="0"/>
              <w:marTop w:val="0"/>
              <w:marBottom w:val="0"/>
              <w:divBdr>
                <w:top w:val="none" w:sz="0" w:space="0" w:color="auto"/>
                <w:left w:val="none" w:sz="0" w:space="0" w:color="auto"/>
                <w:bottom w:val="none" w:sz="0" w:space="0" w:color="auto"/>
                <w:right w:val="none" w:sz="0" w:space="0" w:color="auto"/>
              </w:divBdr>
            </w:div>
            <w:div w:id="417562581">
              <w:marLeft w:val="0"/>
              <w:marRight w:val="0"/>
              <w:marTop w:val="0"/>
              <w:marBottom w:val="0"/>
              <w:divBdr>
                <w:top w:val="none" w:sz="0" w:space="0" w:color="auto"/>
                <w:left w:val="none" w:sz="0" w:space="0" w:color="auto"/>
                <w:bottom w:val="none" w:sz="0" w:space="0" w:color="auto"/>
                <w:right w:val="none" w:sz="0" w:space="0" w:color="auto"/>
              </w:divBdr>
            </w:div>
            <w:div w:id="539363643">
              <w:marLeft w:val="0"/>
              <w:marRight w:val="0"/>
              <w:marTop w:val="0"/>
              <w:marBottom w:val="0"/>
              <w:divBdr>
                <w:top w:val="none" w:sz="0" w:space="0" w:color="auto"/>
                <w:left w:val="none" w:sz="0" w:space="0" w:color="auto"/>
                <w:bottom w:val="none" w:sz="0" w:space="0" w:color="auto"/>
                <w:right w:val="none" w:sz="0" w:space="0" w:color="auto"/>
              </w:divBdr>
            </w:div>
            <w:div w:id="513375272">
              <w:marLeft w:val="0"/>
              <w:marRight w:val="0"/>
              <w:marTop w:val="0"/>
              <w:marBottom w:val="0"/>
              <w:divBdr>
                <w:top w:val="none" w:sz="0" w:space="0" w:color="auto"/>
                <w:left w:val="none" w:sz="0" w:space="0" w:color="auto"/>
                <w:bottom w:val="none" w:sz="0" w:space="0" w:color="auto"/>
                <w:right w:val="none" w:sz="0" w:space="0" w:color="auto"/>
              </w:divBdr>
            </w:div>
            <w:div w:id="756366188">
              <w:marLeft w:val="0"/>
              <w:marRight w:val="0"/>
              <w:marTop w:val="0"/>
              <w:marBottom w:val="0"/>
              <w:divBdr>
                <w:top w:val="none" w:sz="0" w:space="0" w:color="auto"/>
                <w:left w:val="none" w:sz="0" w:space="0" w:color="auto"/>
                <w:bottom w:val="none" w:sz="0" w:space="0" w:color="auto"/>
                <w:right w:val="none" w:sz="0" w:space="0" w:color="auto"/>
              </w:divBdr>
            </w:div>
            <w:div w:id="838353868">
              <w:marLeft w:val="0"/>
              <w:marRight w:val="0"/>
              <w:marTop w:val="0"/>
              <w:marBottom w:val="0"/>
              <w:divBdr>
                <w:top w:val="none" w:sz="0" w:space="0" w:color="auto"/>
                <w:left w:val="none" w:sz="0" w:space="0" w:color="auto"/>
                <w:bottom w:val="none" w:sz="0" w:space="0" w:color="auto"/>
                <w:right w:val="none" w:sz="0" w:space="0" w:color="auto"/>
              </w:divBdr>
            </w:div>
            <w:div w:id="258485420">
              <w:marLeft w:val="0"/>
              <w:marRight w:val="0"/>
              <w:marTop w:val="0"/>
              <w:marBottom w:val="0"/>
              <w:divBdr>
                <w:top w:val="none" w:sz="0" w:space="0" w:color="auto"/>
                <w:left w:val="none" w:sz="0" w:space="0" w:color="auto"/>
                <w:bottom w:val="none" w:sz="0" w:space="0" w:color="auto"/>
                <w:right w:val="none" w:sz="0" w:space="0" w:color="auto"/>
              </w:divBdr>
            </w:div>
            <w:div w:id="1536842656">
              <w:marLeft w:val="0"/>
              <w:marRight w:val="0"/>
              <w:marTop w:val="0"/>
              <w:marBottom w:val="0"/>
              <w:divBdr>
                <w:top w:val="none" w:sz="0" w:space="0" w:color="auto"/>
                <w:left w:val="none" w:sz="0" w:space="0" w:color="auto"/>
                <w:bottom w:val="none" w:sz="0" w:space="0" w:color="auto"/>
                <w:right w:val="none" w:sz="0" w:space="0" w:color="auto"/>
              </w:divBdr>
            </w:div>
            <w:div w:id="78226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866476">
      <w:bodyDiv w:val="1"/>
      <w:marLeft w:val="0"/>
      <w:marRight w:val="0"/>
      <w:marTop w:val="0"/>
      <w:marBottom w:val="0"/>
      <w:divBdr>
        <w:top w:val="none" w:sz="0" w:space="0" w:color="auto"/>
        <w:left w:val="none" w:sz="0" w:space="0" w:color="auto"/>
        <w:bottom w:val="none" w:sz="0" w:space="0" w:color="auto"/>
        <w:right w:val="none" w:sz="0" w:space="0" w:color="auto"/>
      </w:divBdr>
      <w:divsChild>
        <w:div w:id="152718893">
          <w:marLeft w:val="0"/>
          <w:marRight w:val="0"/>
          <w:marTop w:val="0"/>
          <w:marBottom w:val="0"/>
          <w:divBdr>
            <w:top w:val="none" w:sz="0" w:space="0" w:color="auto"/>
            <w:left w:val="none" w:sz="0" w:space="0" w:color="auto"/>
            <w:bottom w:val="none" w:sz="0" w:space="0" w:color="auto"/>
            <w:right w:val="none" w:sz="0" w:space="0" w:color="auto"/>
          </w:divBdr>
        </w:div>
        <w:div w:id="1000238389">
          <w:marLeft w:val="0"/>
          <w:marRight w:val="0"/>
          <w:marTop w:val="0"/>
          <w:marBottom w:val="0"/>
          <w:divBdr>
            <w:top w:val="none" w:sz="0" w:space="0" w:color="auto"/>
            <w:left w:val="none" w:sz="0" w:space="0" w:color="auto"/>
            <w:bottom w:val="none" w:sz="0" w:space="0" w:color="auto"/>
            <w:right w:val="none" w:sz="0" w:space="0" w:color="auto"/>
          </w:divBdr>
        </w:div>
        <w:div w:id="887034111">
          <w:marLeft w:val="0"/>
          <w:marRight w:val="0"/>
          <w:marTop w:val="0"/>
          <w:marBottom w:val="0"/>
          <w:divBdr>
            <w:top w:val="none" w:sz="0" w:space="0" w:color="auto"/>
            <w:left w:val="none" w:sz="0" w:space="0" w:color="auto"/>
            <w:bottom w:val="none" w:sz="0" w:space="0" w:color="auto"/>
            <w:right w:val="none" w:sz="0" w:space="0" w:color="auto"/>
          </w:divBdr>
        </w:div>
        <w:div w:id="336688144">
          <w:marLeft w:val="0"/>
          <w:marRight w:val="0"/>
          <w:marTop w:val="0"/>
          <w:marBottom w:val="0"/>
          <w:divBdr>
            <w:top w:val="none" w:sz="0" w:space="0" w:color="auto"/>
            <w:left w:val="none" w:sz="0" w:space="0" w:color="auto"/>
            <w:bottom w:val="none" w:sz="0" w:space="0" w:color="auto"/>
            <w:right w:val="none" w:sz="0" w:space="0" w:color="auto"/>
          </w:divBdr>
        </w:div>
      </w:divsChild>
    </w:div>
    <w:div w:id="1334187402">
      <w:bodyDiv w:val="1"/>
      <w:marLeft w:val="0"/>
      <w:marRight w:val="0"/>
      <w:marTop w:val="0"/>
      <w:marBottom w:val="0"/>
      <w:divBdr>
        <w:top w:val="none" w:sz="0" w:space="0" w:color="auto"/>
        <w:left w:val="none" w:sz="0" w:space="0" w:color="auto"/>
        <w:bottom w:val="none" w:sz="0" w:space="0" w:color="auto"/>
        <w:right w:val="none" w:sz="0" w:space="0" w:color="auto"/>
      </w:divBdr>
      <w:divsChild>
        <w:div w:id="1741175462">
          <w:marLeft w:val="0"/>
          <w:marRight w:val="0"/>
          <w:marTop w:val="0"/>
          <w:marBottom w:val="0"/>
          <w:divBdr>
            <w:top w:val="none" w:sz="0" w:space="0" w:color="auto"/>
            <w:left w:val="none" w:sz="0" w:space="0" w:color="auto"/>
            <w:bottom w:val="none" w:sz="0" w:space="0" w:color="auto"/>
            <w:right w:val="none" w:sz="0" w:space="0" w:color="auto"/>
          </w:divBdr>
        </w:div>
        <w:div w:id="90710369">
          <w:marLeft w:val="0"/>
          <w:marRight w:val="0"/>
          <w:marTop w:val="0"/>
          <w:marBottom w:val="0"/>
          <w:divBdr>
            <w:top w:val="none" w:sz="0" w:space="0" w:color="auto"/>
            <w:left w:val="none" w:sz="0" w:space="0" w:color="auto"/>
            <w:bottom w:val="none" w:sz="0" w:space="0" w:color="auto"/>
            <w:right w:val="none" w:sz="0" w:space="0" w:color="auto"/>
          </w:divBdr>
        </w:div>
        <w:div w:id="216818633">
          <w:marLeft w:val="0"/>
          <w:marRight w:val="0"/>
          <w:marTop w:val="0"/>
          <w:marBottom w:val="0"/>
          <w:divBdr>
            <w:top w:val="none" w:sz="0" w:space="0" w:color="auto"/>
            <w:left w:val="none" w:sz="0" w:space="0" w:color="auto"/>
            <w:bottom w:val="none" w:sz="0" w:space="0" w:color="auto"/>
            <w:right w:val="none" w:sz="0" w:space="0" w:color="auto"/>
          </w:divBdr>
        </w:div>
        <w:div w:id="760564768">
          <w:marLeft w:val="0"/>
          <w:marRight w:val="0"/>
          <w:marTop w:val="0"/>
          <w:marBottom w:val="0"/>
          <w:divBdr>
            <w:top w:val="none" w:sz="0" w:space="0" w:color="auto"/>
            <w:left w:val="none" w:sz="0" w:space="0" w:color="auto"/>
            <w:bottom w:val="none" w:sz="0" w:space="0" w:color="auto"/>
            <w:right w:val="none" w:sz="0" w:space="0" w:color="auto"/>
          </w:divBdr>
        </w:div>
        <w:div w:id="393551151">
          <w:marLeft w:val="0"/>
          <w:marRight w:val="0"/>
          <w:marTop w:val="0"/>
          <w:marBottom w:val="0"/>
          <w:divBdr>
            <w:top w:val="none" w:sz="0" w:space="0" w:color="auto"/>
            <w:left w:val="none" w:sz="0" w:space="0" w:color="auto"/>
            <w:bottom w:val="none" w:sz="0" w:space="0" w:color="auto"/>
            <w:right w:val="none" w:sz="0" w:space="0" w:color="auto"/>
          </w:divBdr>
        </w:div>
        <w:div w:id="832262459">
          <w:marLeft w:val="0"/>
          <w:marRight w:val="0"/>
          <w:marTop w:val="0"/>
          <w:marBottom w:val="0"/>
          <w:divBdr>
            <w:top w:val="none" w:sz="0" w:space="0" w:color="auto"/>
            <w:left w:val="none" w:sz="0" w:space="0" w:color="auto"/>
            <w:bottom w:val="none" w:sz="0" w:space="0" w:color="auto"/>
            <w:right w:val="none" w:sz="0" w:space="0" w:color="auto"/>
          </w:divBdr>
        </w:div>
        <w:div w:id="1841315085">
          <w:marLeft w:val="0"/>
          <w:marRight w:val="0"/>
          <w:marTop w:val="0"/>
          <w:marBottom w:val="0"/>
          <w:divBdr>
            <w:top w:val="none" w:sz="0" w:space="0" w:color="auto"/>
            <w:left w:val="none" w:sz="0" w:space="0" w:color="auto"/>
            <w:bottom w:val="none" w:sz="0" w:space="0" w:color="auto"/>
            <w:right w:val="none" w:sz="0" w:space="0" w:color="auto"/>
          </w:divBdr>
        </w:div>
        <w:div w:id="840003950">
          <w:marLeft w:val="0"/>
          <w:marRight w:val="0"/>
          <w:marTop w:val="0"/>
          <w:marBottom w:val="0"/>
          <w:divBdr>
            <w:top w:val="none" w:sz="0" w:space="0" w:color="auto"/>
            <w:left w:val="none" w:sz="0" w:space="0" w:color="auto"/>
            <w:bottom w:val="none" w:sz="0" w:space="0" w:color="auto"/>
            <w:right w:val="none" w:sz="0" w:space="0" w:color="auto"/>
          </w:divBdr>
        </w:div>
        <w:div w:id="757559673">
          <w:marLeft w:val="0"/>
          <w:marRight w:val="0"/>
          <w:marTop w:val="0"/>
          <w:marBottom w:val="0"/>
          <w:divBdr>
            <w:top w:val="none" w:sz="0" w:space="0" w:color="auto"/>
            <w:left w:val="none" w:sz="0" w:space="0" w:color="auto"/>
            <w:bottom w:val="none" w:sz="0" w:space="0" w:color="auto"/>
            <w:right w:val="none" w:sz="0" w:space="0" w:color="auto"/>
          </w:divBdr>
        </w:div>
        <w:div w:id="1311133031">
          <w:marLeft w:val="0"/>
          <w:marRight w:val="0"/>
          <w:marTop w:val="0"/>
          <w:marBottom w:val="0"/>
          <w:divBdr>
            <w:top w:val="none" w:sz="0" w:space="0" w:color="auto"/>
            <w:left w:val="none" w:sz="0" w:space="0" w:color="auto"/>
            <w:bottom w:val="none" w:sz="0" w:space="0" w:color="auto"/>
            <w:right w:val="none" w:sz="0" w:space="0" w:color="auto"/>
          </w:divBdr>
        </w:div>
        <w:div w:id="231429912">
          <w:marLeft w:val="0"/>
          <w:marRight w:val="0"/>
          <w:marTop w:val="0"/>
          <w:marBottom w:val="0"/>
          <w:divBdr>
            <w:top w:val="none" w:sz="0" w:space="0" w:color="auto"/>
            <w:left w:val="none" w:sz="0" w:space="0" w:color="auto"/>
            <w:bottom w:val="none" w:sz="0" w:space="0" w:color="auto"/>
            <w:right w:val="none" w:sz="0" w:space="0" w:color="auto"/>
          </w:divBdr>
        </w:div>
        <w:div w:id="1568682930">
          <w:marLeft w:val="0"/>
          <w:marRight w:val="0"/>
          <w:marTop w:val="0"/>
          <w:marBottom w:val="0"/>
          <w:divBdr>
            <w:top w:val="none" w:sz="0" w:space="0" w:color="auto"/>
            <w:left w:val="none" w:sz="0" w:space="0" w:color="auto"/>
            <w:bottom w:val="none" w:sz="0" w:space="0" w:color="auto"/>
            <w:right w:val="none" w:sz="0" w:space="0" w:color="auto"/>
          </w:divBdr>
        </w:div>
        <w:div w:id="1171456522">
          <w:marLeft w:val="0"/>
          <w:marRight w:val="0"/>
          <w:marTop w:val="0"/>
          <w:marBottom w:val="0"/>
          <w:divBdr>
            <w:top w:val="none" w:sz="0" w:space="0" w:color="auto"/>
            <w:left w:val="none" w:sz="0" w:space="0" w:color="auto"/>
            <w:bottom w:val="none" w:sz="0" w:space="0" w:color="auto"/>
            <w:right w:val="none" w:sz="0" w:space="0" w:color="auto"/>
          </w:divBdr>
        </w:div>
        <w:div w:id="1172065640">
          <w:marLeft w:val="0"/>
          <w:marRight w:val="0"/>
          <w:marTop w:val="0"/>
          <w:marBottom w:val="0"/>
          <w:divBdr>
            <w:top w:val="none" w:sz="0" w:space="0" w:color="auto"/>
            <w:left w:val="none" w:sz="0" w:space="0" w:color="auto"/>
            <w:bottom w:val="none" w:sz="0" w:space="0" w:color="auto"/>
            <w:right w:val="none" w:sz="0" w:space="0" w:color="auto"/>
          </w:divBdr>
        </w:div>
        <w:div w:id="557665726">
          <w:marLeft w:val="0"/>
          <w:marRight w:val="0"/>
          <w:marTop w:val="0"/>
          <w:marBottom w:val="0"/>
          <w:divBdr>
            <w:top w:val="none" w:sz="0" w:space="0" w:color="auto"/>
            <w:left w:val="none" w:sz="0" w:space="0" w:color="auto"/>
            <w:bottom w:val="none" w:sz="0" w:space="0" w:color="auto"/>
            <w:right w:val="none" w:sz="0" w:space="0" w:color="auto"/>
          </w:divBdr>
        </w:div>
        <w:div w:id="389114681">
          <w:marLeft w:val="0"/>
          <w:marRight w:val="0"/>
          <w:marTop w:val="0"/>
          <w:marBottom w:val="0"/>
          <w:divBdr>
            <w:top w:val="none" w:sz="0" w:space="0" w:color="auto"/>
            <w:left w:val="none" w:sz="0" w:space="0" w:color="auto"/>
            <w:bottom w:val="none" w:sz="0" w:space="0" w:color="auto"/>
            <w:right w:val="none" w:sz="0" w:space="0" w:color="auto"/>
          </w:divBdr>
        </w:div>
        <w:div w:id="56365124">
          <w:marLeft w:val="0"/>
          <w:marRight w:val="0"/>
          <w:marTop w:val="0"/>
          <w:marBottom w:val="0"/>
          <w:divBdr>
            <w:top w:val="none" w:sz="0" w:space="0" w:color="auto"/>
            <w:left w:val="none" w:sz="0" w:space="0" w:color="auto"/>
            <w:bottom w:val="none" w:sz="0" w:space="0" w:color="auto"/>
            <w:right w:val="none" w:sz="0" w:space="0" w:color="auto"/>
          </w:divBdr>
        </w:div>
        <w:div w:id="37051132">
          <w:marLeft w:val="0"/>
          <w:marRight w:val="0"/>
          <w:marTop w:val="0"/>
          <w:marBottom w:val="0"/>
          <w:divBdr>
            <w:top w:val="none" w:sz="0" w:space="0" w:color="auto"/>
            <w:left w:val="none" w:sz="0" w:space="0" w:color="auto"/>
            <w:bottom w:val="none" w:sz="0" w:space="0" w:color="auto"/>
            <w:right w:val="none" w:sz="0" w:space="0" w:color="auto"/>
          </w:divBdr>
        </w:div>
        <w:div w:id="643201772">
          <w:marLeft w:val="0"/>
          <w:marRight w:val="0"/>
          <w:marTop w:val="0"/>
          <w:marBottom w:val="0"/>
          <w:divBdr>
            <w:top w:val="none" w:sz="0" w:space="0" w:color="auto"/>
            <w:left w:val="none" w:sz="0" w:space="0" w:color="auto"/>
            <w:bottom w:val="none" w:sz="0" w:space="0" w:color="auto"/>
            <w:right w:val="none" w:sz="0" w:space="0" w:color="auto"/>
          </w:divBdr>
        </w:div>
        <w:div w:id="1297099453">
          <w:marLeft w:val="0"/>
          <w:marRight w:val="0"/>
          <w:marTop w:val="0"/>
          <w:marBottom w:val="0"/>
          <w:divBdr>
            <w:top w:val="none" w:sz="0" w:space="0" w:color="auto"/>
            <w:left w:val="none" w:sz="0" w:space="0" w:color="auto"/>
            <w:bottom w:val="none" w:sz="0" w:space="0" w:color="auto"/>
            <w:right w:val="none" w:sz="0" w:space="0" w:color="auto"/>
          </w:divBdr>
        </w:div>
        <w:div w:id="955715681">
          <w:marLeft w:val="0"/>
          <w:marRight w:val="0"/>
          <w:marTop w:val="0"/>
          <w:marBottom w:val="0"/>
          <w:divBdr>
            <w:top w:val="none" w:sz="0" w:space="0" w:color="auto"/>
            <w:left w:val="none" w:sz="0" w:space="0" w:color="auto"/>
            <w:bottom w:val="none" w:sz="0" w:space="0" w:color="auto"/>
            <w:right w:val="none" w:sz="0" w:space="0" w:color="auto"/>
          </w:divBdr>
        </w:div>
        <w:div w:id="1438256416">
          <w:marLeft w:val="0"/>
          <w:marRight w:val="0"/>
          <w:marTop w:val="0"/>
          <w:marBottom w:val="0"/>
          <w:divBdr>
            <w:top w:val="none" w:sz="0" w:space="0" w:color="auto"/>
            <w:left w:val="none" w:sz="0" w:space="0" w:color="auto"/>
            <w:bottom w:val="none" w:sz="0" w:space="0" w:color="auto"/>
            <w:right w:val="none" w:sz="0" w:space="0" w:color="auto"/>
          </w:divBdr>
        </w:div>
        <w:div w:id="497963195">
          <w:marLeft w:val="0"/>
          <w:marRight w:val="0"/>
          <w:marTop w:val="0"/>
          <w:marBottom w:val="0"/>
          <w:divBdr>
            <w:top w:val="none" w:sz="0" w:space="0" w:color="auto"/>
            <w:left w:val="none" w:sz="0" w:space="0" w:color="auto"/>
            <w:bottom w:val="none" w:sz="0" w:space="0" w:color="auto"/>
            <w:right w:val="none" w:sz="0" w:space="0" w:color="auto"/>
          </w:divBdr>
        </w:div>
        <w:div w:id="1192188529">
          <w:marLeft w:val="0"/>
          <w:marRight w:val="0"/>
          <w:marTop w:val="0"/>
          <w:marBottom w:val="0"/>
          <w:divBdr>
            <w:top w:val="none" w:sz="0" w:space="0" w:color="auto"/>
            <w:left w:val="none" w:sz="0" w:space="0" w:color="auto"/>
            <w:bottom w:val="none" w:sz="0" w:space="0" w:color="auto"/>
            <w:right w:val="none" w:sz="0" w:space="0" w:color="auto"/>
          </w:divBdr>
        </w:div>
      </w:divsChild>
    </w:div>
    <w:div w:id="1597326946">
      <w:bodyDiv w:val="1"/>
      <w:marLeft w:val="0"/>
      <w:marRight w:val="0"/>
      <w:marTop w:val="0"/>
      <w:marBottom w:val="0"/>
      <w:divBdr>
        <w:top w:val="none" w:sz="0" w:space="0" w:color="auto"/>
        <w:left w:val="none" w:sz="0" w:space="0" w:color="auto"/>
        <w:bottom w:val="none" w:sz="0" w:space="0" w:color="auto"/>
        <w:right w:val="none" w:sz="0" w:space="0" w:color="auto"/>
      </w:divBdr>
      <w:divsChild>
        <w:div w:id="1129323363">
          <w:marLeft w:val="0"/>
          <w:marRight w:val="0"/>
          <w:marTop w:val="0"/>
          <w:marBottom w:val="0"/>
          <w:divBdr>
            <w:top w:val="none" w:sz="0" w:space="0" w:color="auto"/>
            <w:left w:val="none" w:sz="0" w:space="0" w:color="auto"/>
            <w:bottom w:val="none" w:sz="0" w:space="0" w:color="auto"/>
            <w:right w:val="none" w:sz="0" w:space="0" w:color="auto"/>
          </w:divBdr>
        </w:div>
        <w:div w:id="1134100991">
          <w:marLeft w:val="0"/>
          <w:marRight w:val="0"/>
          <w:marTop w:val="0"/>
          <w:marBottom w:val="0"/>
          <w:divBdr>
            <w:top w:val="none" w:sz="0" w:space="0" w:color="auto"/>
            <w:left w:val="none" w:sz="0" w:space="0" w:color="auto"/>
            <w:bottom w:val="none" w:sz="0" w:space="0" w:color="auto"/>
            <w:right w:val="none" w:sz="0" w:space="0" w:color="auto"/>
          </w:divBdr>
        </w:div>
        <w:div w:id="351538931">
          <w:marLeft w:val="0"/>
          <w:marRight w:val="0"/>
          <w:marTop w:val="0"/>
          <w:marBottom w:val="0"/>
          <w:divBdr>
            <w:top w:val="none" w:sz="0" w:space="0" w:color="auto"/>
            <w:left w:val="none" w:sz="0" w:space="0" w:color="auto"/>
            <w:bottom w:val="none" w:sz="0" w:space="0" w:color="auto"/>
            <w:right w:val="none" w:sz="0" w:space="0" w:color="auto"/>
          </w:divBdr>
        </w:div>
        <w:div w:id="3385859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crd.york.ac.uk/prospero/documents/PROSPERO%20registration%20form.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piet.barnard@uct.ac.za"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7A57981FC7DB4B8A3CC7E21EAC2F2F" ma:contentTypeVersion="16" ma:contentTypeDescription="Create a new document." ma:contentTypeScope="" ma:versionID="16b59350eb4b571c8a426a5f36ca601b">
  <xsd:schema xmlns:xsd="http://www.w3.org/2001/XMLSchema" xmlns:xs="http://www.w3.org/2001/XMLSchema" xmlns:p="http://schemas.microsoft.com/office/2006/metadata/properties" xmlns:ns2="a409f311-3e09-473e-9fcb-1ff756c894b3" xmlns:ns3="08d4cade-6e7f-4312-9391-e9b21fd6e2e1" targetNamespace="http://schemas.microsoft.com/office/2006/metadata/properties" ma:root="true" ma:fieldsID="4139d181f79c9ff2989917e53d6ca677" ns2:_="" ns3:_="">
    <xsd:import namespace="a409f311-3e09-473e-9fcb-1ff756c894b3"/>
    <xsd:import namespace="08d4cade-6e7f-4312-9391-e9b21fd6e2e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09f311-3e09-473e-9fcb-1ff756c894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f52a57b7-faf8-40f9-a460-bb3073308a5e" ma:termSetId="09814cd3-568e-fe90-9814-8d621ff8fb84" ma:anchorId="fba54fb3-c3e1-fe81-a776-ca4b69148c4d" ma:open="true" ma:isKeyword="false">
      <xsd:complexType>
        <xsd:sequence>
          <xsd:element ref="pc:Terms" minOccurs="0" maxOccurs="1"/>
        </xsd:sequence>
      </xsd:complex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8d4cade-6e7f-4312-9391-e9b21fd6e2e1"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cc3bca2-4500-4ea7-a72a-36a755137459}" ma:internalName="TaxCatchAll" ma:showField="CatchAllData" ma:web="08d4cade-6e7f-4312-9391-e9b21fd6e2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08d4cade-6e7f-4312-9391-e9b21fd6e2e1" xsi:nil="true"/>
    <lcf76f155ced4ddcb4097134ff3c332f xmlns="a409f311-3e09-473e-9fcb-1ff756c894b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9620169-2AA6-4273-A0C1-BDB5648AF8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09f311-3e09-473e-9fcb-1ff756c894b3"/>
    <ds:schemaRef ds:uri="08d4cade-6e7f-4312-9391-e9b21fd6e2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6AA632-90E5-4632-AF07-0A5BF2396639}">
  <ds:schemaRefs>
    <ds:schemaRef ds:uri="http://schemas.microsoft.com/office/2006/metadata/properties"/>
    <ds:schemaRef ds:uri="http://schemas.microsoft.com/office/infopath/2007/PartnerControls"/>
    <ds:schemaRef ds:uri="08d4cade-6e7f-4312-9391-e9b21fd6e2e1"/>
    <ds:schemaRef ds:uri="a409f311-3e09-473e-9fcb-1ff756c894b3"/>
  </ds:schemaRefs>
</ds:datastoreItem>
</file>

<file path=customXml/itemProps3.xml><?xml version="1.0" encoding="utf-8"?>
<ds:datastoreItem xmlns:ds="http://schemas.openxmlformats.org/officeDocument/2006/customXml" ds:itemID="{7BB00CAD-2560-49D6-8BE7-F25808E12F4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13</Pages>
  <Words>5272</Words>
  <Characters>30126</Characters>
  <Application>Microsoft Office Word</Application>
  <DocSecurity>0</DocSecurity>
  <Lines>251</Lines>
  <Paragraphs>70</Paragraphs>
  <ScaleCrop>false</ScaleCrop>
  <Company/>
  <LinksUpToDate>false</LinksUpToDate>
  <CharactersWithSpaces>35328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Parker</dc:creator>
  <cp:keywords/>
  <dc:description/>
  <cp:lastModifiedBy>Nyangeni, A, Mr [anyangeni@sun.ac.za]</cp:lastModifiedBy>
  <cp:revision>17</cp:revision>
  <dcterms:created xsi:type="dcterms:W3CDTF">2024-10-09T05:14:00Z</dcterms:created>
  <dcterms:modified xsi:type="dcterms:W3CDTF">2025-05-02T08:22:00Z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7ba91faf-dc25-465b-9e34-ba1057019c02</vt:lpwstr>
  </property>
  <property fmtid="{D5CDD505-2E9C-101B-9397-08002B2CF9AE}" pid="3" name="ContentTypeId">
    <vt:lpwstr>0x010100AF7A57981FC7DB4B8A3CC7E21EAC2F2F</vt:lpwstr>
  </property>
</Properties>
</file>