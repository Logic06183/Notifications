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669F4" w:rsidR="006669F4" w:rsidP="006669F4" w:rsidRDefault="006669F4" w14:paraId="385F7E7A"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DATA TRANSFER AGREEMENT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283CE3C"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58BAB50"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ENTERED INTO BY AND BETWEEN</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A37FBE5"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6ABA7D2" w:rsidRDefault="006669F4" w14:paraId="66319ECB" w14:textId="75D5FA8D">
      <w:pPr>
        <w:spacing w:before="0" w:beforeAutospacing="off" w:after="0" w:afterAutospacing="off" w:line="276" w:lineRule="auto"/>
        <w:jc w:val="center"/>
        <w:textAlignment w:val="baseline"/>
        <w:rPr>
          <w:ins w:author="Darshnika Lakhoo" w:date="2024-09-13T10:36:28.802Z" w16du:dateUtc="2024-09-13T10:36:28.802Z" w:id="1048614953"/>
          <w:rFonts w:ascii="Calibri" w:hAnsi="Calibri" w:eastAsia="Calibri" w:cs="Calibri"/>
          <w:b w:val="1"/>
          <w:bCs w:val="1"/>
          <w:noProof w:val="0"/>
          <w:color w:val="333333"/>
          <w:sz w:val="22"/>
          <w:szCs w:val="22"/>
          <w:lang w:val="en-ZA"/>
        </w:rPr>
        <w:pPrChange w:author="Darshnika Lakhoo" w:date="2024-09-13T10:36:28.787Z">
          <w:pPr/>
        </w:pPrChange>
      </w:pPr>
      <w:ins w:author="Darshnika Lakhoo" w:date="2024-09-13T10:36:28.802Z" w:id="411175765">
        <w:r w:rsidRPr="06ABA7D2" w:rsidR="06ABA7D2">
          <w:rPr>
            <w:rFonts w:ascii="Calibri" w:hAnsi="Calibri" w:eastAsia="Calibri" w:cs="Calibri"/>
            <w:b w:val="1"/>
            <w:bCs w:val="1"/>
            <w:noProof w:val="0"/>
            <w:color w:val="333333"/>
            <w:sz w:val="22"/>
            <w:szCs w:val="22"/>
            <w:lang w:val="en-ZA"/>
          </w:rPr>
          <w:t xml:space="preserve">KENYA MEDICAL RESEARCH INSTITUTE, </w:t>
        </w:r>
      </w:ins>
    </w:p>
    <w:p w:rsidRPr="006669F4" w:rsidR="006669F4" w:rsidP="06ABA7D2" w:rsidRDefault="006669F4" w14:paraId="7C355420" w14:textId="3B19B4D4">
      <w:pPr>
        <w:spacing w:before="0" w:beforeAutospacing="off" w:after="0" w:afterAutospacing="off" w:line="276" w:lineRule="auto"/>
        <w:jc w:val="center"/>
        <w:textAlignment w:val="baseline"/>
        <w:rPr>
          <w:ins w:author="Darshnika Lakhoo" w:date="2024-09-13T10:36:28.803Z" w16du:dateUtc="2024-09-13T10:36:28.803Z" w:id="465239241"/>
          <w:rFonts w:ascii="Calibri" w:hAnsi="Calibri" w:eastAsia="Calibri" w:cs="Calibri"/>
          <w:noProof w:val="0"/>
          <w:color w:val="333333"/>
          <w:sz w:val="22"/>
          <w:szCs w:val="22"/>
          <w:lang w:val="en-ZA"/>
        </w:rPr>
        <w:pPrChange w:author="Darshnika Lakhoo" w:date="2024-09-13T10:36:28.798Z">
          <w:pPr/>
        </w:pPrChange>
      </w:pPr>
      <w:ins w:author="Darshnika Lakhoo" w:date="2024-09-13T10:36:28.803Z" w:id="184105161">
        <w:r w:rsidRPr="06ABA7D2" w:rsidR="06ABA7D2">
          <w:rPr>
            <w:rFonts w:ascii="Calibri" w:hAnsi="Calibri" w:eastAsia="Calibri" w:cs="Calibri"/>
            <w:noProof w:val="0"/>
            <w:color w:val="333333"/>
            <w:sz w:val="22"/>
            <w:szCs w:val="22"/>
            <w:lang w:val="en-ZA"/>
          </w:rPr>
          <w:t xml:space="preserve">a State Corporation previously established as a research institute under the Science and Technology (Repealed) Act and currently re-established under the State Corporations Act, Legal Notice No. 35 of March 2021 as read with the Fourth Schedule of the Science, Technology and Innovations Act, 2013 whose administrative offices are located at P.O. Box 54840 – 00200, Off Raila Odinga Way, Nairobi, Kenya </w:t>
        </w:r>
      </w:ins>
    </w:p>
    <w:p w:rsidRPr="006669F4" w:rsidR="006669F4" w:rsidP="006669F4" w:rsidRDefault="006669F4" w14:paraId="00C7663F" w14:textId="77777777">
      <w:pPr>
        <w:spacing w:after="0" w:line="240" w:lineRule="auto"/>
        <w:jc w:val="center"/>
        <w:textAlignment w:val="baseline"/>
        <w:rPr>
          <w:del w:author="Darshnika Lakhoo" w:date="2024-09-13T10:36:27.739Z" w16du:dateUtc="2024-09-13T10:36:27.739Z" w:id="1814343708"/>
          <w:rFonts w:ascii="Segoe UI" w:hAnsi="Segoe UI" w:eastAsia="Times New Roman" w:cs="Segoe UI"/>
          <w:kern w:val="0"/>
          <w:sz w:val="18"/>
          <w:szCs w:val="18"/>
          <w:lang w:eastAsia="en-ZA"/>
          <w14:ligatures w14:val="none"/>
        </w:rPr>
      </w:pPr>
      <w:del w:author="Darshnika Lakhoo" w:date="2024-09-13T10:36:27.741Z" w:id="1961951757">
        <w:r w:rsidRPr="06ABA7D2" w:rsidDel="06ABA7D2">
          <w:rPr>
            <w:rFonts w:ascii="Calibri Light" w:hAnsi="Calibri Light" w:eastAsia="Times New Roman" w:cs="Calibri Light"/>
            <w:b w:val="1"/>
            <w:bCs w:val="1"/>
            <w:sz w:val="22"/>
            <w:szCs w:val="22"/>
            <w:lang w:eastAsia="en-ZA"/>
          </w:rPr>
          <w:delText>[Provider legal name, description of entity and address details]</w:delText>
        </w:r>
        <w:r w:rsidRPr="06ABA7D2" w:rsidDel="06ABA7D2">
          <w:rPr>
            <w:rFonts w:ascii="Calibri Light" w:hAnsi="Calibri Light" w:eastAsia="Times New Roman" w:cs="Calibri Light"/>
            <w:sz w:val="22"/>
            <w:szCs w:val="22"/>
            <w:lang w:eastAsia="en-ZA"/>
          </w:rPr>
          <w:delText> </w:delText>
        </w:r>
      </w:del>
    </w:p>
    <w:p w:rsidRPr="006669F4" w:rsidR="006669F4" w:rsidP="006669F4" w:rsidRDefault="006669F4" w14:paraId="7CAA417F" w14:textId="77777777">
      <w:pPr>
        <w:spacing w:after="0" w:line="240" w:lineRule="auto"/>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A9F9156"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(hereinafter “</w:t>
      </w:r>
      <w:r w:rsidRPr="006669F4">
        <w:rPr>
          <w:rFonts w:ascii="Calibri Light" w:hAnsi="Calibri Light" w:eastAsia="Times New Roman" w:cs="Calibri Light"/>
          <w:b/>
          <w:bCs/>
          <w:kern w:val="0"/>
          <w:sz w:val="22"/>
          <w:szCs w:val="22"/>
          <w:lang w:eastAsia="en-ZA"/>
          <w14:ligatures w14:val="none"/>
        </w:rPr>
        <w:t>the Data Provider</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6975A59" w14:textId="77777777">
      <w:pPr>
        <w:spacing w:after="0" w:line="240" w:lineRule="auto"/>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771D476"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and </w:t>
      </w:r>
    </w:p>
    <w:p w:rsidRPr="006669F4" w:rsidR="006669F4" w:rsidP="006669F4" w:rsidRDefault="006669F4" w14:paraId="24F07B53"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FDA9B2D" w14:textId="77777777">
      <w:pPr>
        <w:spacing w:after="0" w:line="240" w:lineRule="auto"/>
        <w:jc w:val="center"/>
        <w:textAlignment w:val="baseline"/>
        <w:rPr>
          <w:rFonts w:ascii="Calibri Light" w:hAnsi="Calibri Light" w:eastAsia="Times New Roman" w:cs="Calibri Light"/>
          <w:b/>
          <w:bCs/>
          <w:kern w:val="0"/>
          <w:sz w:val="22"/>
          <w:szCs w:val="22"/>
          <w:lang w:eastAsia="en-ZA"/>
          <w14:ligatures w14:val="none"/>
        </w:rPr>
      </w:pPr>
      <w:r w:rsidRPr="006669F4">
        <w:rPr>
          <w:rFonts w:ascii="Calibri Light" w:hAnsi="Calibri Light" w:eastAsia="Times New Roman" w:cs="Calibri Light"/>
          <w:b/>
          <w:bCs/>
          <w:kern w:val="0"/>
          <w:sz w:val="22"/>
          <w:szCs w:val="22"/>
          <w:lang w:eastAsia="en-ZA"/>
          <w14:ligatures w14:val="none"/>
        </w:rPr>
        <w:t> </w:t>
      </w:r>
    </w:p>
    <w:p w:rsidRPr="006669F4" w:rsidR="006669F4" w:rsidP="006669F4" w:rsidRDefault="006669F4" w14:paraId="00800204" w14:textId="77777777">
      <w:pPr>
        <w:spacing w:after="0" w:line="240" w:lineRule="auto"/>
        <w:jc w:val="center"/>
        <w:textAlignment w:val="baseline"/>
        <w:rPr>
          <w:rFonts w:ascii="Calibri Light" w:hAnsi="Calibri Light" w:eastAsia="Times New Roman" w:cs="Calibri Light"/>
          <w:b/>
          <w:bCs/>
          <w:kern w:val="0"/>
          <w:sz w:val="22"/>
          <w:szCs w:val="22"/>
          <w:lang w:eastAsia="en-ZA"/>
          <w14:ligatures w14:val="none"/>
        </w:rPr>
      </w:pPr>
      <w:r w:rsidRPr="006669F4">
        <w:rPr>
          <w:rFonts w:ascii="Calibri Light" w:hAnsi="Calibri Light" w:eastAsia="Times New Roman" w:cs="Calibri Light"/>
          <w:b/>
          <w:bCs/>
          <w:kern w:val="0"/>
          <w:sz w:val="22"/>
          <w:szCs w:val="22"/>
          <w:lang w:eastAsia="en-ZA"/>
          <w14:ligatures w14:val="none"/>
        </w:rPr>
        <w:t>Wits Planetary Health Research Division a Division of Wits Health Consortium (Pty) Ltd </w:t>
      </w:r>
    </w:p>
    <w:p w:rsidRPr="006669F4" w:rsidR="006669F4" w:rsidP="006669F4" w:rsidRDefault="006669F4" w14:paraId="49D9FFE3" w14:textId="77777777">
      <w:pPr>
        <w:spacing w:after="0" w:line="240" w:lineRule="auto"/>
        <w:jc w:val="center"/>
        <w:textAlignment w:val="baseline"/>
        <w:rPr>
          <w:rFonts w:ascii="Calibri Light" w:hAnsi="Calibri Light" w:eastAsia="Times New Roman" w:cs="Calibri Light"/>
          <w:b/>
          <w:bCs/>
          <w:kern w:val="0"/>
          <w:sz w:val="22"/>
          <w:szCs w:val="22"/>
          <w:lang w:eastAsia="en-ZA"/>
          <w14:ligatures w14:val="none"/>
        </w:rPr>
      </w:pPr>
      <w:r w:rsidRPr="006669F4">
        <w:rPr>
          <w:rFonts w:ascii="Calibri Light" w:hAnsi="Calibri Light" w:eastAsia="Times New Roman" w:cs="Calibri Light"/>
          <w:b/>
          <w:bCs/>
          <w:kern w:val="0"/>
          <w:sz w:val="22"/>
          <w:szCs w:val="22"/>
          <w:lang w:eastAsia="en-ZA"/>
          <w14:ligatures w14:val="none"/>
        </w:rPr>
        <w:t>Registration Number: 1997/15443/07 </w:t>
      </w:r>
    </w:p>
    <w:p w:rsidRPr="006669F4" w:rsidR="006669F4" w:rsidP="006669F4" w:rsidRDefault="006669F4" w14:paraId="4B3A764A" w14:textId="77777777">
      <w:pPr>
        <w:spacing w:after="0" w:line="240" w:lineRule="auto"/>
        <w:jc w:val="center"/>
        <w:textAlignment w:val="baseline"/>
        <w:rPr>
          <w:rFonts w:ascii="Calibri Light" w:hAnsi="Calibri Light" w:eastAsia="Times New Roman" w:cs="Calibri Light"/>
          <w:b/>
          <w:bCs/>
          <w:kern w:val="0"/>
          <w:sz w:val="22"/>
          <w:szCs w:val="22"/>
          <w:lang w:eastAsia="en-ZA"/>
          <w14:ligatures w14:val="none"/>
        </w:rPr>
      </w:pPr>
      <w:r w:rsidRPr="006669F4">
        <w:rPr>
          <w:rFonts w:ascii="Calibri Light" w:hAnsi="Calibri Light" w:eastAsia="Times New Roman" w:cs="Calibri Light"/>
          <w:b/>
          <w:bCs/>
          <w:kern w:val="0"/>
          <w:sz w:val="22"/>
          <w:szCs w:val="22"/>
          <w:lang w:eastAsia="en-ZA"/>
          <w14:ligatures w14:val="none"/>
        </w:rPr>
        <w:t>31 Princess of Wales Terrace, Parktown, Johannesburg, 2193, South Africa </w:t>
      </w:r>
    </w:p>
    <w:p w:rsidRPr="006669F4" w:rsidR="006669F4" w:rsidP="006669F4" w:rsidRDefault="006669F4" w14:paraId="74D3B417"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8B0D3DC" w14:textId="77777777">
      <w:pPr>
        <w:spacing w:after="0" w:line="240" w:lineRule="auto"/>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(hereinafter “</w:t>
      </w:r>
      <w:r w:rsidRPr="006669F4">
        <w:rPr>
          <w:rFonts w:ascii="Calibri Light" w:hAnsi="Calibri Light" w:eastAsia="Times New Roman" w:cs="Calibri Light"/>
          <w:b/>
          <w:bCs/>
          <w:kern w:val="0"/>
          <w:sz w:val="22"/>
          <w:szCs w:val="22"/>
          <w:lang w:eastAsia="en-ZA"/>
          <w14:ligatures w14:val="none"/>
        </w:rPr>
        <w:t>the Data Recipient”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2BC9948"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8512A77"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WHEREAS: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CD6B966"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493514D" w14:textId="77777777">
      <w:pPr>
        <w:numPr>
          <w:ilvl w:val="0"/>
          <w:numId w:val="1"/>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The Data Provider collected certain Original Study Data (as defined below) under the following studies: </w:t>
      </w:r>
    </w:p>
    <w:p w:rsidRPr="006669F4" w:rsidR="006669F4" w:rsidP="006669F4" w:rsidRDefault="006669F4" w14:paraId="62A2C93E" w14:textId="77777777">
      <w:pPr>
        <w:spacing w:after="0" w:line="240" w:lineRule="auto"/>
        <w:ind w:left="55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6ABA7D2" w:rsidRDefault="006669F4" w14:paraId="28FA1A6F" w14:textId="5CA903EB">
      <w:pPr>
        <w:pStyle w:val="Normal"/>
        <w:numPr>
          <w:ilvl w:val="0"/>
          <w:numId w:val="2"/>
        </w:numPr>
        <w:spacing w:before="240" w:beforeAutospacing="off" w:after="240" w:afterAutospacing="off" w:line="240" w:lineRule="auto"/>
        <w:ind/>
        <w:jc w:val="both"/>
        <w:textAlignment w:val="baseline"/>
        <w:rPr>
          <w:ins w:author="Darshnika Lakhoo" w:date="2024-09-13T10:39:10.218Z" w16du:dateUtc="2024-09-13T10:39:10.218Z" w:id="2035421463"/>
          <w:rFonts w:ascii="Calibri Light" w:hAnsi="Calibri Light" w:eastAsia="Calibri Light" w:cs="Calibri Light"/>
          <w:noProof w:val="0"/>
          <w:kern w:val="0"/>
          <w:sz w:val="22"/>
          <w:szCs w:val="22"/>
          <w:lang w:val="en-ZA"/>
          <w14:ligatures w14:val="none"/>
        </w:rPr>
      </w:pPr>
      <w:del w:author="Darshnika Lakhoo" w:date="2024-09-13T10:36:48.468Z" w:id="758075173">
        <w:r w:rsidRPr="06ABA7D2" w:rsidDel="06ABA7D2">
          <w:rPr>
            <w:rFonts w:ascii="Calibri Light" w:hAnsi="Calibri Light" w:eastAsia="Times New Roman" w:cs="Calibri Light"/>
            <w:sz w:val="22"/>
            <w:szCs w:val="22"/>
            <w:lang w:eastAsia="en-ZA"/>
          </w:rPr>
          <w:delText xml:space="preserve">Project 1: </w:delText>
        </w:r>
        <w:r w:rsidRPr="06ABA7D2" w:rsidDel="06ABA7D2">
          <w:rPr>
            <w:rFonts w:ascii="Calibri Light" w:hAnsi="Calibri Light" w:eastAsia="Times New Roman" w:cs="Calibri Light"/>
            <w:sz w:val="22"/>
            <w:szCs w:val="22"/>
            <w:lang w:eastAsia="en-ZA"/>
          </w:rPr>
          <w:delText>[Title of Project to be inserted</w:delText>
        </w:r>
        <w:r w:rsidRPr="06ABA7D2" w:rsidDel="06ABA7D2">
          <w:rPr>
            <w:rFonts w:ascii="Calibri Light" w:hAnsi="Calibri Light" w:eastAsia="Times New Roman" w:cs="Calibri Light"/>
            <w:sz w:val="22"/>
            <w:szCs w:val="22"/>
            <w:lang w:eastAsia="en-ZA"/>
          </w:rPr>
          <w:delText>] </w:delText>
        </w:r>
      </w:del>
      <w:ins w:author="Darshnika Lakhoo" w:date="2024-09-13T10:39:10.217Z" w:id="1919962514">
        <w:r w:rsidRPr="06ABA7D2" w:rsidR="06ABA7D2">
          <w:rPr>
            <w:rFonts w:ascii="Calibri Light" w:hAnsi="Calibri Light" w:eastAsia="Calibri Light" w:cs="Calibri Light"/>
            <w:noProof w:val="0"/>
            <w:sz w:val="22"/>
            <w:szCs w:val="22"/>
            <w:lang w:val="en-ZA"/>
          </w:rPr>
          <w:t xml:space="preserve"> Impact of Sulfadoxine-Pyrimethamine Resistance on Effectiveness of Intermittent Preventive Therapy for Malaria in Pregnancy at Clearing Infections and Preventing Low Birth Weight.</w:t>
        </w:r>
      </w:ins>
    </w:p>
    <w:p w:rsidRPr="006669F4" w:rsidR="006669F4" w:rsidP="06ABA7D2" w:rsidRDefault="006669F4" w14:paraId="1A0F3A4D" w14:textId="46696E74">
      <w:pPr>
        <w:pStyle w:val="Normal"/>
        <w:numPr>
          <w:ilvl w:val="0"/>
          <w:numId w:val="2"/>
        </w:numPr>
        <w:spacing w:after="0" w:line="240" w:lineRule="auto"/>
        <w:ind w:left="1275" w:firstLine="150"/>
        <w:jc w:val="both"/>
        <w:textAlignment w:val="baseline"/>
        <w:rPr>
          <w:del w:author="Darshnika Lakhoo" w:date="2024-09-13T10:36:48.466Z" w16du:dateUtc="2024-09-13T10:36:48.466Z" w:id="1058240410"/>
          <w:rFonts w:ascii="Calibri Light" w:hAnsi="Calibri Light" w:eastAsia="Times New Roman" w:cs="Calibri Light"/>
          <w:kern w:val="0"/>
          <w:sz w:val="22"/>
          <w:szCs w:val="22"/>
          <w:lang w:eastAsia="en-ZA"/>
          <w14:ligatures w14:val="none"/>
        </w:rPr>
      </w:pPr>
    </w:p>
    <w:p w:rsidRPr="006669F4" w:rsidR="006669F4" w:rsidP="006669F4" w:rsidRDefault="006669F4" w14:paraId="553C493A" w14:textId="77777777">
      <w:pPr>
        <w:numPr>
          <w:ilvl w:val="0"/>
          <w:numId w:val="3"/>
        </w:numPr>
        <w:spacing w:after="0" w:line="240" w:lineRule="auto"/>
        <w:ind w:left="1275" w:firstLine="150"/>
        <w:jc w:val="both"/>
        <w:textAlignment w:val="baseline"/>
        <w:rPr>
          <w:del w:author="Darshnika Lakhoo" w:date="2024-09-13T10:36:50.635Z" w16du:dateUtc="2024-09-13T10:36:50.635Z" w:id="125197773"/>
          <w:rFonts w:ascii="Calibri Light" w:hAnsi="Calibri Light" w:eastAsia="Times New Roman" w:cs="Calibri Light"/>
          <w:kern w:val="0"/>
          <w:sz w:val="22"/>
          <w:szCs w:val="22"/>
          <w:lang w:eastAsia="en-ZA"/>
          <w14:ligatures w14:val="none"/>
        </w:rPr>
      </w:pPr>
      <w:del w:author="Darshnika Lakhoo" w:date="2024-09-13T10:36:50.636Z" w:id="1233037850">
        <w:r w:rsidRPr="06ABA7D2" w:rsidDel="06ABA7D2">
          <w:rPr>
            <w:rFonts w:ascii="Calibri Light" w:hAnsi="Calibri Light" w:eastAsia="Times New Roman" w:cs="Calibri Light"/>
            <w:sz w:val="22"/>
            <w:szCs w:val="22"/>
            <w:lang w:eastAsia="en-ZA"/>
          </w:rPr>
          <w:delText xml:space="preserve">Project 2: </w:delText>
        </w:r>
        <w:r w:rsidRPr="06ABA7D2" w:rsidDel="06ABA7D2">
          <w:rPr>
            <w:rFonts w:ascii="Calibri Light" w:hAnsi="Calibri Light" w:eastAsia="Times New Roman" w:cs="Calibri Light"/>
            <w:sz w:val="22"/>
            <w:szCs w:val="22"/>
            <w:lang w:eastAsia="en-ZA"/>
          </w:rPr>
          <w:delText>[Title of Project to be inserted]</w:delText>
        </w:r>
        <w:r w:rsidRPr="06ABA7D2" w:rsidDel="06ABA7D2">
          <w:rPr>
            <w:rFonts w:ascii="Calibri Light" w:hAnsi="Calibri Light" w:eastAsia="Times New Roman" w:cs="Calibri Light"/>
            <w:sz w:val="22"/>
            <w:szCs w:val="22"/>
            <w:lang w:eastAsia="en-ZA"/>
          </w:rPr>
          <w:delText> </w:delText>
        </w:r>
      </w:del>
    </w:p>
    <w:p w:rsidRPr="006669F4" w:rsidR="006669F4" w:rsidP="006669F4" w:rsidRDefault="006669F4" w14:paraId="04D22B30" w14:textId="77777777">
      <w:pPr>
        <w:spacing w:after="0" w:line="240" w:lineRule="auto"/>
        <w:ind w:left="555" w:hanging="55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DCF803F" w14:textId="77777777">
      <w:pPr>
        <w:numPr>
          <w:ilvl w:val="0"/>
          <w:numId w:val="4"/>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The Data Recipient is a member of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Consortium carrying out the research project titled </w:t>
      </w:r>
      <w:r w:rsidRPr="006669F4">
        <w:rPr>
          <w:rFonts w:ascii="Calibri Light" w:hAnsi="Calibri Light" w:eastAsia="Times New Roman" w:cs="Calibri Light"/>
          <w:i/>
          <w:iCs/>
          <w:kern w:val="0"/>
          <w:sz w:val="22"/>
          <w:szCs w:val="22"/>
          <w:lang w:eastAsia="en-ZA"/>
          <w14:ligatures w14:val="none"/>
        </w:rPr>
        <w:t>“Developing Data Science Solutions to Mitigate the Health Impacts of Climate Change in Africa: the HE</w:t>
      </w:r>
      <w:r w:rsidRPr="006669F4">
        <w:rPr>
          <w:rFonts w:ascii="Calibri Light" w:hAnsi="Calibri Light" w:eastAsia="Times New Roman" w:cs="Calibri Light"/>
          <w:i/>
          <w:iCs/>
          <w:kern w:val="0"/>
          <w:sz w:val="17"/>
          <w:szCs w:val="17"/>
          <w:vertAlign w:val="superscript"/>
          <w:lang w:eastAsia="en-ZA"/>
          <w14:ligatures w14:val="none"/>
        </w:rPr>
        <w:t>2</w:t>
      </w:r>
      <w:r w:rsidRPr="006669F4">
        <w:rPr>
          <w:rFonts w:ascii="Calibri Light" w:hAnsi="Calibri Light" w:eastAsia="Times New Roman" w:cs="Calibri Light"/>
          <w:i/>
          <w:iCs/>
          <w:kern w:val="0"/>
          <w:sz w:val="22"/>
          <w:szCs w:val="22"/>
          <w:lang w:eastAsia="en-ZA"/>
          <w14:ligatures w14:val="none"/>
        </w:rPr>
        <w:t xml:space="preserve">AT </w:t>
      </w:r>
      <w:proofErr w:type="spellStart"/>
      <w:r w:rsidRPr="006669F4">
        <w:rPr>
          <w:rFonts w:ascii="Calibri Light" w:hAnsi="Calibri Light" w:eastAsia="Times New Roman" w:cs="Calibri Light"/>
          <w:i/>
          <w:iCs/>
          <w:kern w:val="0"/>
          <w:sz w:val="22"/>
          <w:szCs w:val="22"/>
          <w:lang w:eastAsia="en-ZA"/>
          <w14:ligatures w14:val="none"/>
        </w:rPr>
        <w:t>Center</w:t>
      </w:r>
      <w:proofErr w:type="spellEnd"/>
      <w:r w:rsidRPr="006669F4">
        <w:rPr>
          <w:rFonts w:ascii="Calibri Light" w:hAnsi="Calibri Light" w:eastAsia="Times New Roman" w:cs="Calibri Light"/>
          <w:i/>
          <w:iCs/>
          <w:kern w:val="0"/>
          <w:sz w:val="22"/>
          <w:szCs w:val="22"/>
          <w:lang w:eastAsia="en-ZA"/>
          <w14:ligatures w14:val="none"/>
        </w:rPr>
        <w:t xml:space="preserve">” </w:t>
      </w:r>
      <w:r w:rsidRPr="006669F4">
        <w:rPr>
          <w:rFonts w:ascii="Calibri Light" w:hAnsi="Calibri Light" w:eastAsia="Times New Roman" w:cs="Calibri Light"/>
          <w:kern w:val="0"/>
          <w:sz w:val="22"/>
          <w:szCs w:val="22"/>
          <w:lang w:eastAsia="en-ZA"/>
          <w14:ligatures w14:val="none"/>
        </w:rPr>
        <w:t>(“HE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AT Project”) which is funded by the National Institutes of Health (NIH). </w:t>
      </w:r>
      <w:r w:rsidRPr="006669F4">
        <w:rPr>
          <w:rFonts w:ascii="Calibri Light" w:hAnsi="Calibri Light" w:eastAsia="Times New Roman" w:cs="Calibri Light"/>
          <w:kern w:val="0"/>
          <w:sz w:val="22"/>
          <w:szCs w:val="22"/>
          <w:lang w:eastAsia="en-ZA"/>
          <w14:ligatures w14:val="none"/>
        </w:rPr>
        <w:br/>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C77A004" w14:textId="77777777">
      <w:pPr>
        <w:numPr>
          <w:ilvl w:val="0"/>
          <w:numId w:val="5"/>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The Data Recipient has requested the Data Provider to transfer the Original Study Data collected by the Data Provider for the study in (</w:t>
      </w:r>
      <w:proofErr w:type="spellStart"/>
      <w:r w:rsidRPr="006669F4">
        <w:rPr>
          <w:rFonts w:ascii="Calibri Light" w:hAnsi="Calibri Light" w:eastAsia="Times New Roman" w:cs="Calibri Light"/>
          <w:kern w:val="0"/>
          <w:sz w:val="22"/>
          <w:szCs w:val="22"/>
          <w:lang w:eastAsia="en-ZA"/>
          <w14:ligatures w14:val="none"/>
        </w:rPr>
        <w:t>i</w:t>
      </w:r>
      <w:proofErr w:type="spellEnd"/>
      <w:r w:rsidRPr="006669F4">
        <w:rPr>
          <w:rFonts w:ascii="Calibri Light" w:hAnsi="Calibri Light" w:eastAsia="Times New Roman" w:cs="Calibri Light"/>
          <w:kern w:val="0"/>
          <w:sz w:val="22"/>
          <w:szCs w:val="22"/>
          <w:lang w:eastAsia="en-ZA"/>
          <w14:ligatures w14:val="none"/>
        </w:rPr>
        <w:t>) above for purposes of the Data Recipient using the Original Study Data in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Research Project 1, titled: </w:t>
      </w:r>
      <w:r w:rsidRPr="006669F4">
        <w:rPr>
          <w:rFonts w:ascii="Calibri Light" w:hAnsi="Calibri Light" w:eastAsia="Times New Roman" w:cs="Calibri Light"/>
          <w:i/>
          <w:iCs/>
          <w:kern w:val="0"/>
          <w:sz w:val="22"/>
          <w:szCs w:val="22"/>
          <w:lang w:eastAsia="en-ZA"/>
          <w14:ligatures w14:val="none"/>
        </w:rPr>
        <w:t>“Individual Participant Data meta-analysis to quantify the impact of high ambient temperatures on maternal and child health in Africa”</w:t>
      </w:r>
      <w:r w:rsidRPr="006669F4">
        <w:rPr>
          <w:rFonts w:ascii="Calibri Light" w:hAnsi="Calibri Light" w:eastAsia="Times New Roman" w:cs="Calibri Light"/>
          <w:kern w:val="0"/>
          <w:sz w:val="22"/>
          <w:szCs w:val="22"/>
          <w:lang w:eastAsia="en-ZA"/>
          <w14:ligatures w14:val="none"/>
        </w:rPr>
        <w:t xml:space="preserve"> (“RP1 Study”) the details of which are set out in </w:t>
      </w:r>
      <w:r w:rsidRPr="006669F4">
        <w:rPr>
          <w:rFonts w:ascii="Calibri Light" w:hAnsi="Calibri Light" w:eastAsia="Times New Roman" w:cs="Calibri Light"/>
          <w:b/>
          <w:bCs/>
          <w:kern w:val="0"/>
          <w:sz w:val="22"/>
          <w:szCs w:val="22"/>
          <w:lang w:eastAsia="en-ZA"/>
          <w14:ligatures w14:val="none"/>
        </w:rPr>
        <w:t>Annexure “B”</w:t>
      </w:r>
      <w:r w:rsidRPr="006669F4">
        <w:rPr>
          <w:rFonts w:ascii="Calibri Light" w:hAnsi="Calibri Light" w:eastAsia="Times New Roman" w:cs="Calibri Light"/>
          <w:kern w:val="0"/>
          <w:sz w:val="22"/>
          <w:szCs w:val="22"/>
          <w:lang w:eastAsia="en-ZA"/>
          <w14:ligatures w14:val="none"/>
        </w:rPr>
        <w:t xml:space="preserve"> attached hereto.  </w:t>
      </w:r>
    </w:p>
    <w:p w:rsidRPr="006669F4" w:rsidR="006669F4" w:rsidP="006669F4" w:rsidRDefault="006669F4" w14:paraId="44429CF5" w14:textId="77777777">
      <w:pPr>
        <w:spacing w:after="0" w:line="240" w:lineRule="auto"/>
        <w:ind w:left="555" w:hanging="55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A8C453C" w14:textId="77777777">
      <w:pPr>
        <w:numPr>
          <w:ilvl w:val="0"/>
          <w:numId w:val="6"/>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 xml:space="preserve">The Data Provider has agreed to provide the Original Study Data as set out in </w:t>
      </w:r>
      <w:r w:rsidRPr="006669F4">
        <w:rPr>
          <w:rFonts w:ascii="Calibri Light" w:hAnsi="Calibri Light" w:eastAsia="Times New Roman" w:cs="Calibri Light"/>
          <w:b/>
          <w:bCs/>
          <w:kern w:val="0"/>
          <w:sz w:val="22"/>
          <w:szCs w:val="22"/>
          <w:lang w:eastAsia="en-ZA"/>
          <w14:ligatures w14:val="none"/>
        </w:rPr>
        <w:t>Annexure “A”</w:t>
      </w:r>
      <w:r w:rsidRPr="006669F4">
        <w:rPr>
          <w:rFonts w:ascii="Calibri Light" w:hAnsi="Calibri Light" w:eastAsia="Times New Roman" w:cs="Calibri Light"/>
          <w:kern w:val="0"/>
          <w:sz w:val="22"/>
          <w:szCs w:val="22"/>
          <w:lang w:eastAsia="en-ZA"/>
          <w14:ligatures w14:val="none"/>
        </w:rPr>
        <w:t xml:space="preserve"> hereto. </w:t>
      </w:r>
    </w:p>
    <w:p w:rsidRPr="006669F4" w:rsidR="006669F4" w:rsidP="006669F4" w:rsidRDefault="006669F4" w14:paraId="0248EDA9" w14:textId="77777777">
      <w:pPr>
        <w:spacing w:after="0" w:line="240" w:lineRule="auto"/>
        <w:ind w:left="555" w:hanging="55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2D21E39" w14:textId="77777777">
      <w:pPr>
        <w:numPr>
          <w:ilvl w:val="0"/>
          <w:numId w:val="7"/>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The Parties agree that the transfer of the Original Study Data will be done in accordance with the terms and conditions of this Agreement.  </w:t>
      </w:r>
    </w:p>
    <w:p w:rsidRPr="006669F4" w:rsidR="006669F4" w:rsidP="006669F4" w:rsidRDefault="006669F4" w14:paraId="11DE4289" w14:textId="77777777">
      <w:pPr>
        <w:spacing w:after="0" w:line="240" w:lineRule="auto"/>
        <w:textAlignment w:val="baseline"/>
        <w:rPr>
          <w:rFonts w:ascii="Segoe UI" w:hAnsi="Segoe UI" w:eastAsia="Times New Roman" w:cs="Segoe UI"/>
          <w:kern w:val="0"/>
          <w:sz w:val="18"/>
          <w:szCs w:val="18"/>
          <w:lang w:eastAsia="en-ZA"/>
          <w14:ligatures w14:val="none"/>
        </w:rPr>
      </w:pPr>
      <w:r w:rsidRPr="006669F4">
        <w:rPr>
          <w:rFonts w:ascii="Calibri" w:hAnsi="Calibri" w:eastAsia="Times New Roman" w:cs="Calibri"/>
          <w:kern w:val="0"/>
          <w:sz w:val="22"/>
          <w:szCs w:val="22"/>
          <w:lang w:eastAsia="en-ZA"/>
          <w14:ligatures w14:val="none"/>
        </w:rPr>
        <w:t> </w:t>
      </w:r>
    </w:p>
    <w:p w:rsidRPr="006669F4" w:rsidR="006669F4" w:rsidP="006669F4" w:rsidRDefault="006669F4" w14:paraId="16AB3360"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THEREFORE, THE PARTIES AGREE AS FOLLOWS: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0DEA6CB"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8B18713" w14:textId="77777777">
      <w:pPr>
        <w:numPr>
          <w:ilvl w:val="0"/>
          <w:numId w:val="8"/>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b/>
          <w:bCs/>
          <w:kern w:val="0"/>
          <w:sz w:val="22"/>
          <w:szCs w:val="22"/>
          <w:u w:val="single"/>
          <w:lang w:eastAsia="en-ZA"/>
          <w14:ligatures w14:val="none"/>
        </w:rPr>
        <w:t>DEFINITIONS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D97A8C4" w14:textId="77777777">
      <w:pPr>
        <w:spacing w:after="0" w:line="240" w:lineRule="auto"/>
        <w:ind w:left="360" w:right="45" w:hanging="55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E3217E9" w14:textId="77777777">
      <w:pPr>
        <w:spacing w:after="0" w:line="240" w:lineRule="auto"/>
        <w:ind w:left="360"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In this Agreement, unless the context otherwise indicates, the following words will have the following meanings: </w:t>
      </w:r>
    </w:p>
    <w:p w:rsidRPr="006669F4" w:rsidR="006669F4" w:rsidP="006669F4" w:rsidRDefault="006669F4" w14:paraId="32CBFBAB" w14:textId="77777777">
      <w:pPr>
        <w:spacing w:after="0" w:line="240" w:lineRule="auto"/>
        <w:ind w:left="555" w:right="45" w:hanging="55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682A789"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"the/this Agreement"</w:t>
      </w:r>
      <w:r w:rsidRPr="006669F4">
        <w:rPr>
          <w:rFonts w:ascii="Calibri Light" w:hAnsi="Calibri Light" w:eastAsia="Times New Roman" w:cs="Calibri Light"/>
          <w:kern w:val="0"/>
          <w:sz w:val="22"/>
          <w:szCs w:val="22"/>
          <w:lang w:eastAsia="en-ZA"/>
          <w14:ligatures w14:val="none"/>
        </w:rPr>
        <w:t xml:space="preserve"> shall mean this Agreement together with any Annexures </w:t>
      </w:r>
      <w:proofErr w:type="gramStart"/>
      <w:r w:rsidRPr="006669F4">
        <w:rPr>
          <w:rFonts w:ascii="Calibri Light" w:hAnsi="Calibri Light" w:eastAsia="Times New Roman" w:cs="Calibri Light"/>
          <w:kern w:val="0"/>
          <w:sz w:val="22"/>
          <w:szCs w:val="22"/>
          <w:lang w:eastAsia="en-ZA"/>
          <w14:ligatures w14:val="none"/>
        </w:rPr>
        <w:t>hereto;</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D62197E"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778F819"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1.2</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 xml:space="preserve">"Commencement Date" </w:t>
      </w:r>
      <w:r w:rsidRPr="006669F4">
        <w:rPr>
          <w:rFonts w:ascii="Calibri Light" w:hAnsi="Calibri Light" w:eastAsia="Times New Roman" w:cs="Calibri Light"/>
          <w:kern w:val="0"/>
          <w:sz w:val="22"/>
          <w:szCs w:val="22"/>
          <w:lang w:eastAsia="en-ZA"/>
          <w14:ligatures w14:val="none"/>
        </w:rPr>
        <w:t xml:space="preserve">shall mean the date on which this Agreement shall become effective and binding upon the Parties and shall be the date of signature of the last Party to sign this </w:t>
      </w:r>
      <w:proofErr w:type="gramStart"/>
      <w:r w:rsidRPr="006669F4">
        <w:rPr>
          <w:rFonts w:ascii="Calibri Light" w:hAnsi="Calibri Light" w:eastAsia="Times New Roman" w:cs="Calibri Light"/>
          <w:kern w:val="0"/>
          <w:sz w:val="22"/>
          <w:szCs w:val="22"/>
          <w:lang w:eastAsia="en-ZA"/>
          <w14:ligatures w14:val="none"/>
        </w:rPr>
        <w:t>Agreement;</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6D2C4B4"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ED0FD43" w14:textId="7C425798">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1.3</w:t>
      </w:r>
      <w:r w:rsidRPr="006669F4">
        <w:rPr>
          <w:rFonts w:ascii="Calibri" w:hAnsi="Calibri" w:eastAsia="Times New Roman" w:cs="Calibri"/>
          <w:kern w:val="0"/>
          <w:sz w:val="22"/>
          <w:szCs w:val="22"/>
          <w:lang w:eastAsia="en-ZA"/>
          <w14:ligatures w14:val="none"/>
        </w:rPr>
        <w:tab/>
      </w:r>
      <w:commentRangeStart w:id="1785773239"/>
      <w:r w:rsidRPr="006669F4">
        <w:rPr>
          <w:rFonts w:ascii="Calibri Light" w:hAnsi="Calibri Light" w:eastAsia="Times New Roman" w:cs="Calibri Light"/>
          <w:b w:val="1"/>
          <w:bCs w:val="1"/>
          <w:kern w:val="0"/>
          <w:sz w:val="22"/>
          <w:szCs w:val="22"/>
          <w:lang w:eastAsia="en-ZA"/>
          <w14:ligatures w14:val="none"/>
        </w:rPr>
        <w:t>“Responsible Party”</w:t>
      </w:r>
      <w:commentRangeEnd w:id="1785773239"/>
      <w:r>
        <w:rPr>
          <w:rStyle w:val="CommentReference"/>
        </w:rPr>
        <w:commentReference w:id="1785773239"/>
      </w:r>
      <w:r w:rsidRPr="006669F4">
        <w:rPr>
          <w:rFonts w:ascii="Calibri Light" w:hAnsi="Calibri Light" w:eastAsia="Times New Roman" w:cs="Calibri Light"/>
          <w:kern w:val="0"/>
          <w:sz w:val="22"/>
          <w:szCs w:val="22"/>
          <w:lang w:eastAsia="en-ZA"/>
          <w14:ligatures w14:val="none"/>
        </w:rPr>
        <w:t xml:space="preserve"> means a public or private body or any other person</w:t>
      </w:r>
      <w:ins w:author="Darshnika Lakhoo" w:date="2024-09-13T10:49:27.15Z" w:id="1320707812">
        <w:r w:rsidRPr="006669F4">
          <w:rPr>
            <w:rFonts w:ascii="Calibri Light" w:hAnsi="Calibri Light" w:eastAsia="Times New Roman" w:cs="Calibri Light"/>
            <w:kern w:val="0"/>
            <w:sz w:val="22"/>
            <w:szCs w:val="22"/>
            <w:lang w:eastAsia="en-ZA"/>
            <w14:ligatures w14:val="none"/>
          </w:rPr>
          <w:t xml:space="preserve">,</w:t>
        </w:r>
      </w:ins>
      <w:r w:rsidRPr="006669F4">
        <w:rPr>
          <w:rFonts w:ascii="Calibri Light" w:hAnsi="Calibri Light" w:eastAsia="Times New Roman" w:cs="Calibri Light"/>
          <w:kern w:val="0"/>
          <w:sz w:val="22"/>
          <w:szCs w:val="22"/>
          <w:lang w:eastAsia="en-ZA"/>
          <w14:ligatures w14:val="none"/>
        </w:rPr>
        <w:t xml:space="preserve"> which, alone or in conjunction with others, determines the purpose of and means for Processing Personal </w:t>
      </w:r>
      <w:r w:rsidRPr="006669F4">
        <w:rPr>
          <w:rFonts w:ascii="Calibri Light" w:hAnsi="Calibri Light" w:eastAsia="Times New Roman" w:cs="Calibri Light"/>
          <w:kern w:val="0"/>
          <w:sz w:val="22"/>
          <w:szCs w:val="22"/>
          <w:lang w:eastAsia="en-ZA"/>
          <w14:ligatures w14:val="none"/>
        </w:rPr>
        <w:t>Data;</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290E54F"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BB9C5D0" w14:textId="77777777">
      <w:pPr>
        <w:numPr>
          <w:ilvl w:val="0"/>
          <w:numId w:val="9"/>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w:t>
      </w:r>
      <w:r w:rsidRPr="006669F4">
        <w:rPr>
          <w:rFonts w:ascii="Calibri Light" w:hAnsi="Calibri Light" w:eastAsia="Times New Roman" w:cs="Calibri Light"/>
          <w:b/>
          <w:bCs/>
          <w:kern w:val="0"/>
          <w:sz w:val="22"/>
          <w:szCs w:val="22"/>
          <w:lang w:eastAsia="en-ZA"/>
          <w14:ligatures w14:val="none"/>
        </w:rPr>
        <w:t xml:space="preserve">Original Study Data” </w:t>
      </w:r>
      <w:r w:rsidRPr="006669F4">
        <w:rPr>
          <w:rFonts w:ascii="Calibri Light" w:hAnsi="Calibri Light" w:eastAsia="Times New Roman" w:cs="Calibri Light"/>
          <w:kern w:val="0"/>
          <w:sz w:val="22"/>
          <w:szCs w:val="22"/>
          <w:lang w:eastAsia="en-ZA"/>
          <w14:ligatures w14:val="none"/>
        </w:rPr>
        <w:t xml:space="preserve">shall mean the health-related data listed in </w:t>
      </w:r>
      <w:r w:rsidRPr="006669F4">
        <w:rPr>
          <w:rFonts w:ascii="Calibri Light" w:hAnsi="Calibri Light" w:eastAsia="Times New Roman" w:cs="Calibri Light"/>
          <w:b/>
          <w:bCs/>
          <w:kern w:val="0"/>
          <w:sz w:val="22"/>
          <w:szCs w:val="22"/>
          <w:lang w:eastAsia="en-ZA"/>
          <w14:ligatures w14:val="none"/>
        </w:rPr>
        <w:t>Annexure “A”</w:t>
      </w:r>
      <w:r w:rsidRPr="006669F4">
        <w:rPr>
          <w:rFonts w:ascii="Calibri Light" w:hAnsi="Calibri Light" w:eastAsia="Times New Roman" w:cs="Calibri Light"/>
          <w:kern w:val="0"/>
          <w:sz w:val="22"/>
          <w:szCs w:val="22"/>
          <w:lang w:eastAsia="en-ZA"/>
          <w14:ligatures w14:val="none"/>
        </w:rPr>
        <w:t xml:space="preserve"> hereto and any other data actually transferred by the Data Provider to the Data Recipient under this </w:t>
      </w:r>
      <w:proofErr w:type="gramStart"/>
      <w:r w:rsidRPr="006669F4">
        <w:rPr>
          <w:rFonts w:ascii="Calibri Light" w:hAnsi="Calibri Light" w:eastAsia="Times New Roman" w:cs="Calibri Light"/>
          <w:kern w:val="0"/>
          <w:sz w:val="22"/>
          <w:szCs w:val="22"/>
          <w:lang w:eastAsia="en-ZA"/>
          <w14:ligatures w14:val="none"/>
        </w:rPr>
        <w:t>Agreement;</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0E6ACA8" w14:textId="77777777">
      <w:pPr>
        <w:spacing w:after="0" w:line="240" w:lineRule="auto"/>
        <w:ind w:left="705"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C7A78AE" w14:textId="53E47D45">
      <w:pPr>
        <w:numPr>
          <w:ilvl w:val="0"/>
          <w:numId w:val="10"/>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w:t>
      </w:r>
      <w:r w:rsidRPr="006669F4">
        <w:rPr>
          <w:rFonts w:ascii="Calibri Light" w:hAnsi="Calibri Light" w:eastAsia="Times New Roman" w:cs="Calibri Light"/>
          <w:b w:val="1"/>
          <w:bCs w:val="1"/>
          <w:kern w:val="0"/>
          <w:sz w:val="22"/>
          <w:szCs w:val="22"/>
          <w:lang w:eastAsia="en-ZA"/>
          <w14:ligatures w14:val="none"/>
        </w:rPr>
        <w:t>Data Protection Legislation</w:t>
      </w:r>
      <w:r w:rsidRPr="006669F4">
        <w:rPr>
          <w:rFonts w:ascii="Calibri Light" w:hAnsi="Calibri Light" w:eastAsia="Times New Roman" w:cs="Calibri Light"/>
          <w:kern w:val="0"/>
          <w:sz w:val="22"/>
          <w:szCs w:val="22"/>
          <w:lang w:eastAsia="en-ZA"/>
          <w14:ligatures w14:val="none"/>
        </w:rPr>
        <w:t xml:space="preserve">” shall mean any data protection or data privacy laws as may be applicable, including but not limited to </w:t>
      </w:r>
      <w:ins w:author="Darshnika Lakhoo" w:date="2024-09-13T10:49:56.44Z" w:id="1242999823">
        <w:r w:rsidRPr="006669F4">
          <w:rPr>
            <w:rFonts w:ascii="Calibri Light" w:hAnsi="Calibri Light" w:eastAsia="Times New Roman" w:cs="Calibri Light"/>
            <w:kern w:val="0"/>
            <w:sz w:val="22"/>
            <w:szCs w:val="22"/>
            <w:lang w:eastAsia="en-ZA"/>
            <w14:ligatures w14:val="none"/>
          </w:rPr>
          <w:t xml:space="preserve">Data Protection Act (2019). </w:t>
        </w:r>
      </w:ins>
      <w:r w:rsidRPr="006669F4">
        <w:rPr>
          <w:rFonts w:ascii="Calibri Light" w:hAnsi="Calibri Light" w:eastAsia="Times New Roman" w:cs="Calibri Light"/>
          <w:kern w:val="0"/>
          <w:sz w:val="22"/>
          <w:szCs w:val="22"/>
          <w:lang w:eastAsia="en-ZA"/>
          <w14:ligatures w14:val="none"/>
        </w:rPr>
        <w:t>POPIA, the Electronic Communications and Transactions Act 26 of 2005, the Consumer Protection Act 68 of 2008, and the General Data Protection Regulation (GDPR</w:t>
      </w:r>
      <w:r w:rsidRPr="006669F4">
        <w:rPr>
          <w:rFonts w:ascii="Calibri Light" w:hAnsi="Calibri Light" w:eastAsia="Times New Roman" w:cs="Calibri Light"/>
          <w:kern w:val="0"/>
          <w:sz w:val="22"/>
          <w:szCs w:val="22"/>
          <w:lang w:eastAsia="en-ZA"/>
          <w14:ligatures w14:val="none"/>
        </w:rPr>
        <w: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1748846" w14:textId="77777777">
      <w:pPr>
        <w:spacing w:after="0" w:line="240" w:lineRule="auto"/>
        <w:ind w:left="705" w:right="4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E9CAFD5" w14:textId="77777777">
      <w:pPr>
        <w:numPr>
          <w:ilvl w:val="0"/>
          <w:numId w:val="11"/>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b/>
          <w:bCs/>
          <w:kern w:val="0"/>
          <w:sz w:val="22"/>
          <w:szCs w:val="22"/>
          <w:lang w:eastAsia="en-ZA"/>
          <w14:ligatures w14:val="none"/>
        </w:rPr>
        <w:t xml:space="preserve">“Data Subject” </w:t>
      </w:r>
      <w:r w:rsidRPr="006669F4">
        <w:rPr>
          <w:rFonts w:ascii="Calibri Light" w:hAnsi="Calibri Light" w:eastAsia="Times New Roman" w:cs="Calibri Light"/>
          <w:kern w:val="0"/>
          <w:sz w:val="22"/>
          <w:szCs w:val="22"/>
          <w:lang w:eastAsia="en-ZA"/>
          <w14:ligatures w14:val="none"/>
        </w:rPr>
        <w:t xml:space="preserve">means the person to whom Personal Data </w:t>
      </w:r>
      <w:proofErr w:type="gramStart"/>
      <w:r w:rsidRPr="006669F4">
        <w:rPr>
          <w:rFonts w:ascii="Calibri Light" w:hAnsi="Calibri Light" w:eastAsia="Times New Roman" w:cs="Calibri Light"/>
          <w:kern w:val="0"/>
          <w:sz w:val="22"/>
          <w:szCs w:val="22"/>
          <w:lang w:eastAsia="en-ZA"/>
          <w14:ligatures w14:val="none"/>
        </w:rPr>
        <w:t>relates;</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C126662" w14:textId="77777777">
      <w:pPr>
        <w:spacing w:after="0" w:line="240" w:lineRule="auto"/>
        <w:ind w:left="705"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8EE7594" w14:textId="77777777">
      <w:pPr>
        <w:numPr>
          <w:ilvl w:val="0"/>
          <w:numId w:val="12"/>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b/>
          <w:bCs/>
          <w:kern w:val="0"/>
          <w:sz w:val="22"/>
          <w:szCs w:val="22"/>
          <w:lang w:eastAsia="en-ZA"/>
          <w14:ligatures w14:val="none"/>
        </w:rPr>
        <w:t>“RP1 De-identified Data”</w:t>
      </w:r>
      <w:r w:rsidRPr="006669F4">
        <w:rPr>
          <w:rFonts w:ascii="Calibri Light" w:hAnsi="Calibri Light" w:eastAsia="Times New Roman" w:cs="Calibri Light"/>
          <w:kern w:val="0"/>
          <w:sz w:val="22"/>
          <w:szCs w:val="22"/>
          <w:lang w:eastAsia="en-ZA"/>
          <w14:ligatures w14:val="none"/>
        </w:rPr>
        <w:t xml:space="preserve">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w:t>
      </w:r>
      <w:proofErr w:type="gramStart"/>
      <w:r w:rsidRPr="006669F4">
        <w:rPr>
          <w:rFonts w:ascii="Calibri Light" w:hAnsi="Calibri Light" w:eastAsia="Times New Roman" w:cs="Calibri Light"/>
          <w:kern w:val="0"/>
          <w:sz w:val="22"/>
          <w:szCs w:val="22"/>
          <w:lang w:eastAsia="en-ZA"/>
          <w14:ligatures w14:val="none"/>
        </w:rPr>
        <w:t>Subject;</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F21562E" w14:textId="77777777">
      <w:pPr>
        <w:spacing w:after="0" w:line="240" w:lineRule="auto"/>
        <w:ind w:left="705"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CF3EB03" w14:textId="77777777">
      <w:pPr>
        <w:numPr>
          <w:ilvl w:val="0"/>
          <w:numId w:val="13"/>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b/>
          <w:bCs/>
          <w:kern w:val="0"/>
          <w:sz w:val="22"/>
          <w:szCs w:val="22"/>
          <w:lang w:eastAsia="en-ZA"/>
          <w14:ligatures w14:val="none"/>
        </w:rPr>
        <w:t>“HE</w:t>
      </w:r>
      <w:r w:rsidRPr="006669F4">
        <w:rPr>
          <w:rFonts w:ascii="Calibri Light" w:hAnsi="Calibri Light" w:eastAsia="Times New Roman" w:cs="Calibri Light"/>
          <w:b/>
          <w:bCs/>
          <w:kern w:val="0"/>
          <w:sz w:val="17"/>
          <w:szCs w:val="17"/>
          <w:vertAlign w:val="superscript"/>
          <w:lang w:eastAsia="en-ZA"/>
          <w14:ligatures w14:val="none"/>
        </w:rPr>
        <w:t>2</w:t>
      </w:r>
      <w:r w:rsidRPr="006669F4">
        <w:rPr>
          <w:rFonts w:ascii="Calibri Light" w:hAnsi="Calibri Light" w:eastAsia="Times New Roman" w:cs="Calibri Light"/>
          <w:b/>
          <w:bCs/>
          <w:kern w:val="0"/>
          <w:sz w:val="22"/>
          <w:szCs w:val="22"/>
          <w:lang w:eastAsia="en-ZA"/>
          <w14:ligatures w14:val="none"/>
        </w:rPr>
        <w:t xml:space="preserve">AT </w:t>
      </w:r>
      <w:proofErr w:type="spellStart"/>
      <w:r w:rsidRPr="006669F4">
        <w:rPr>
          <w:rFonts w:ascii="Calibri Light" w:hAnsi="Calibri Light" w:eastAsia="Times New Roman" w:cs="Calibri Light"/>
          <w:b/>
          <w:bCs/>
          <w:kern w:val="0"/>
          <w:sz w:val="22"/>
          <w:szCs w:val="22"/>
          <w:lang w:eastAsia="en-ZA"/>
          <w14:ligatures w14:val="none"/>
        </w:rPr>
        <w:t>Center</w:t>
      </w:r>
      <w:proofErr w:type="spellEnd"/>
      <w:r w:rsidRPr="006669F4">
        <w:rPr>
          <w:rFonts w:ascii="Calibri Light" w:hAnsi="Calibri Light" w:eastAsia="Times New Roman" w:cs="Calibri Light"/>
          <w:b/>
          <w:bCs/>
          <w:kern w:val="0"/>
          <w:sz w:val="22"/>
          <w:szCs w:val="22"/>
          <w:lang w:eastAsia="en-ZA"/>
          <w14:ligatures w14:val="none"/>
        </w:rPr>
        <w:t xml:space="preserve"> Data Management Plan”</w:t>
      </w:r>
      <w:r w:rsidRPr="006669F4">
        <w:rPr>
          <w:rFonts w:ascii="Calibri Light" w:hAnsi="Calibri Light" w:eastAsia="Times New Roman" w:cs="Calibri Light"/>
          <w:kern w:val="0"/>
          <w:sz w:val="22"/>
          <w:szCs w:val="22"/>
          <w:lang w:eastAsia="en-ZA"/>
          <w14:ligatures w14:val="none"/>
        </w:rPr>
        <w:t xml:space="preserve"> means the data management plan applicable to the RP1 Study as may be amended and updated from time to time by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w:t>
      </w:r>
      <w:proofErr w:type="gramStart"/>
      <w:r w:rsidRPr="006669F4">
        <w:rPr>
          <w:rFonts w:ascii="Calibri Light" w:hAnsi="Calibri Light" w:eastAsia="Times New Roman" w:cs="Calibri Light"/>
          <w:kern w:val="0"/>
          <w:sz w:val="22"/>
          <w:szCs w:val="22"/>
          <w:lang w:eastAsia="en-ZA"/>
          <w14:ligatures w14:val="none"/>
        </w:rPr>
        <w:t>Consortium;</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48BDD28" w14:textId="77777777">
      <w:pPr>
        <w:spacing w:after="0" w:line="240" w:lineRule="auto"/>
        <w:ind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4B0262A" w14:textId="77777777">
      <w:pPr>
        <w:numPr>
          <w:ilvl w:val="0"/>
          <w:numId w:val="14"/>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b/>
          <w:bCs/>
          <w:kern w:val="0"/>
          <w:sz w:val="22"/>
          <w:szCs w:val="22"/>
          <w:lang w:eastAsia="en-ZA"/>
          <w14:ligatures w14:val="none"/>
        </w:rPr>
        <w:t>“HE</w:t>
      </w:r>
      <w:r w:rsidRPr="006669F4">
        <w:rPr>
          <w:rFonts w:ascii="Calibri Light" w:hAnsi="Calibri Light" w:eastAsia="Times New Roman" w:cs="Calibri Light"/>
          <w:b/>
          <w:bCs/>
          <w:kern w:val="0"/>
          <w:sz w:val="17"/>
          <w:szCs w:val="17"/>
          <w:vertAlign w:val="superscript"/>
          <w:lang w:eastAsia="en-ZA"/>
          <w14:ligatures w14:val="none"/>
        </w:rPr>
        <w:t>2</w:t>
      </w:r>
      <w:r w:rsidRPr="006669F4">
        <w:rPr>
          <w:rFonts w:ascii="Calibri Light" w:hAnsi="Calibri Light" w:eastAsia="Times New Roman" w:cs="Calibri Light"/>
          <w:b/>
          <w:bCs/>
          <w:kern w:val="0"/>
          <w:sz w:val="22"/>
          <w:szCs w:val="22"/>
          <w:lang w:eastAsia="en-ZA"/>
          <w14:ligatures w14:val="none"/>
        </w:rPr>
        <w:t xml:space="preserve">AT </w:t>
      </w:r>
      <w:proofErr w:type="spellStart"/>
      <w:r w:rsidRPr="006669F4">
        <w:rPr>
          <w:rFonts w:ascii="Calibri Light" w:hAnsi="Calibri Light" w:eastAsia="Times New Roman" w:cs="Calibri Light"/>
          <w:b/>
          <w:bCs/>
          <w:kern w:val="0"/>
          <w:sz w:val="22"/>
          <w:szCs w:val="22"/>
          <w:lang w:eastAsia="en-ZA"/>
          <w14:ligatures w14:val="none"/>
        </w:rPr>
        <w:t>Center</w:t>
      </w:r>
      <w:proofErr w:type="spellEnd"/>
      <w:r w:rsidRPr="006669F4">
        <w:rPr>
          <w:rFonts w:ascii="Calibri Light" w:hAnsi="Calibri Light" w:eastAsia="Times New Roman" w:cs="Calibri Light"/>
          <w:b/>
          <w:bCs/>
          <w:kern w:val="0"/>
          <w:sz w:val="22"/>
          <w:szCs w:val="22"/>
          <w:lang w:eastAsia="en-ZA"/>
          <w14:ligatures w14:val="none"/>
        </w:rPr>
        <w:t xml:space="preserve"> Consortium”</w:t>
      </w:r>
      <w:r w:rsidRPr="006669F4">
        <w:rPr>
          <w:rFonts w:ascii="Calibri Light" w:hAnsi="Calibri Light" w:eastAsia="Times New Roman" w:cs="Calibri Light"/>
          <w:kern w:val="0"/>
          <w:sz w:val="22"/>
          <w:szCs w:val="22"/>
          <w:lang w:eastAsia="en-ZA"/>
          <w14:ligatures w14:val="none"/>
        </w:rPr>
        <w:t xml:space="preserve"> means the consortium members jointly working on the HEAT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Project, as listed in </w:t>
      </w:r>
      <w:r w:rsidRPr="006669F4">
        <w:rPr>
          <w:rFonts w:ascii="Calibri Light" w:hAnsi="Calibri Light" w:eastAsia="Times New Roman" w:cs="Calibri Light"/>
          <w:b/>
          <w:bCs/>
          <w:kern w:val="0"/>
          <w:sz w:val="22"/>
          <w:szCs w:val="22"/>
          <w:lang w:eastAsia="en-ZA"/>
          <w14:ligatures w14:val="none"/>
        </w:rPr>
        <w:t xml:space="preserve">Annexure “C”, </w:t>
      </w:r>
      <w:r w:rsidRPr="006669F4">
        <w:rPr>
          <w:rFonts w:ascii="Calibri Light" w:hAnsi="Calibri Light" w:eastAsia="Times New Roman" w:cs="Calibri Light"/>
          <w:kern w:val="0"/>
          <w:sz w:val="22"/>
          <w:szCs w:val="22"/>
          <w:lang w:eastAsia="en-ZA"/>
          <w14:ligatures w14:val="none"/>
        </w:rPr>
        <w:t xml:space="preserve">as may be amended from time to </w:t>
      </w:r>
      <w:proofErr w:type="gramStart"/>
      <w:r w:rsidRPr="006669F4">
        <w:rPr>
          <w:rFonts w:ascii="Calibri Light" w:hAnsi="Calibri Light" w:eastAsia="Times New Roman" w:cs="Calibri Light"/>
          <w:kern w:val="0"/>
          <w:sz w:val="22"/>
          <w:szCs w:val="22"/>
          <w:lang w:eastAsia="en-ZA"/>
          <w14:ligatures w14:val="none"/>
        </w:rPr>
        <w:t>time;</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4B502E9" w14:textId="77777777">
      <w:pPr>
        <w:spacing w:after="0" w:line="240" w:lineRule="auto"/>
        <w:ind w:left="720"/>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F3D5C9E" w14:textId="77777777">
      <w:pPr>
        <w:numPr>
          <w:ilvl w:val="0"/>
          <w:numId w:val="15"/>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Nunito" w:hAnsi="Nunito" w:eastAsia="Times New Roman" w:cs="Calibri Light"/>
          <w:b/>
          <w:bCs/>
          <w:color w:val="000000"/>
          <w:kern w:val="0"/>
          <w:sz w:val="20"/>
          <w:szCs w:val="20"/>
          <w:lang w:eastAsia="en-ZA"/>
          <w14:ligatures w14:val="none"/>
        </w:rPr>
        <w:t xml:space="preserve">“Core HE²AT </w:t>
      </w:r>
      <w:proofErr w:type="spellStart"/>
      <w:r w:rsidRPr="006669F4">
        <w:rPr>
          <w:rFonts w:ascii="Nunito" w:hAnsi="Nunito" w:eastAsia="Times New Roman" w:cs="Calibri Light"/>
          <w:b/>
          <w:bCs/>
          <w:color w:val="000000"/>
          <w:kern w:val="0"/>
          <w:sz w:val="20"/>
          <w:szCs w:val="20"/>
          <w:lang w:eastAsia="en-ZA"/>
          <w14:ligatures w14:val="none"/>
        </w:rPr>
        <w:t>Center</w:t>
      </w:r>
      <w:proofErr w:type="spellEnd"/>
      <w:r w:rsidRPr="006669F4">
        <w:rPr>
          <w:rFonts w:ascii="Nunito" w:hAnsi="Nunito" w:eastAsia="Times New Roman" w:cs="Calibri Light"/>
          <w:b/>
          <w:bCs/>
          <w:color w:val="000000"/>
          <w:kern w:val="0"/>
          <w:sz w:val="20"/>
          <w:szCs w:val="20"/>
          <w:lang w:eastAsia="en-ZA"/>
          <w14:ligatures w14:val="none"/>
        </w:rPr>
        <w:t xml:space="preserve"> Data Management Team”</w:t>
      </w:r>
      <w:r w:rsidRPr="006669F4">
        <w:rPr>
          <w:rFonts w:ascii="Nunito" w:hAnsi="Nunito" w:eastAsia="Times New Roman" w:cs="Calibri Light"/>
          <w:color w:val="000000"/>
          <w:kern w:val="0"/>
          <w:sz w:val="20"/>
          <w:szCs w:val="20"/>
          <w:lang w:eastAsia="en-ZA"/>
          <w14:ligatures w14:val="none"/>
        </w:rPr>
        <w:t xml:space="preserve"> a group of named personnel within the HE²AT </w:t>
      </w:r>
      <w:proofErr w:type="spellStart"/>
      <w:r w:rsidRPr="006669F4">
        <w:rPr>
          <w:rFonts w:ascii="Nunito" w:hAnsi="Nunito" w:eastAsia="Times New Roman" w:cs="Calibri Light"/>
          <w:color w:val="000000"/>
          <w:kern w:val="0"/>
          <w:sz w:val="20"/>
          <w:szCs w:val="20"/>
          <w:lang w:eastAsia="en-ZA"/>
          <w14:ligatures w14:val="none"/>
        </w:rPr>
        <w:t>Center</w:t>
      </w:r>
      <w:proofErr w:type="spellEnd"/>
      <w:r w:rsidRPr="006669F4">
        <w:rPr>
          <w:rFonts w:ascii="Nunito" w:hAnsi="Nunito" w:eastAsia="Times New Roman" w:cs="Calibri Light"/>
          <w:color w:val="000000"/>
          <w:kern w:val="0"/>
          <w:sz w:val="20"/>
          <w:szCs w:val="20"/>
          <w:lang w:eastAsia="en-ZA"/>
          <w14:ligatures w14:val="none"/>
        </w:rPr>
        <w:t xml:space="preserve"> Consortium responsible for the initial processing, harmonisation and integration of the Original Study </w:t>
      </w:r>
      <w:proofErr w:type="gramStart"/>
      <w:r w:rsidRPr="006669F4">
        <w:rPr>
          <w:rFonts w:ascii="Nunito" w:hAnsi="Nunito" w:eastAsia="Times New Roman" w:cs="Calibri Light"/>
          <w:color w:val="000000"/>
          <w:kern w:val="0"/>
          <w:sz w:val="20"/>
          <w:szCs w:val="20"/>
          <w:lang w:eastAsia="en-ZA"/>
          <w14:ligatures w14:val="none"/>
        </w:rPr>
        <w:t>Data;</w:t>
      </w:r>
      <w:proofErr w:type="gramEnd"/>
      <w:r w:rsidRPr="006669F4">
        <w:rPr>
          <w:rFonts w:ascii="Nunito" w:hAnsi="Nunito" w:eastAsia="Times New Roman" w:cs="Calibri Light"/>
          <w:color w:val="000000"/>
          <w:kern w:val="0"/>
          <w:sz w:val="20"/>
          <w:szCs w:val="20"/>
          <w:lang w:eastAsia="en-ZA"/>
          <w14:ligatures w14:val="none"/>
        </w:rPr>
        <w:t> </w:t>
      </w:r>
    </w:p>
    <w:p w:rsidRPr="006669F4" w:rsidR="006669F4" w:rsidP="006669F4" w:rsidRDefault="006669F4" w14:paraId="0016E72E"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9AF71A8" w14:textId="3F445590">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val="1"/>
          <w:bCs w:val="1"/>
          <w:kern w:val="0"/>
          <w:sz w:val="22"/>
          <w:szCs w:val="22"/>
          <w:lang w:eastAsia="en-ZA"/>
          <w14:ligatures w14:val="none"/>
        </w:rPr>
        <w:t>“Parties"</w:t>
      </w:r>
      <w:r w:rsidRPr="006669F4">
        <w:rPr>
          <w:rFonts w:ascii="Calibri Light" w:hAnsi="Calibri Light" w:eastAsia="Times New Roman" w:cs="Calibri Light"/>
          <w:kern w:val="0"/>
          <w:sz w:val="22"/>
          <w:szCs w:val="22"/>
          <w:lang w:eastAsia="en-ZA"/>
          <w14:ligatures w14:val="none"/>
        </w:rPr>
        <w:t xml:space="preserve"> shall mean the parties to this Agreement, namely the Wits Health Consortium and </w:t>
      </w:r>
      <w:del w:author="Darshnika Lakhoo" w:date="2024-09-13T10:50:51.075Z" w:id="1703005794">
        <w:r w:rsidRPr="06ABA7D2" w:rsidDel="06ABA7D2">
          <w:rPr>
            <w:rFonts w:ascii="Calibri Light" w:hAnsi="Calibri Light" w:eastAsia="Times New Roman" w:cs="Calibri Light"/>
            <w:sz w:val="22"/>
            <w:szCs w:val="22"/>
            <w:lang w:eastAsia="en-ZA"/>
          </w:rPr>
          <w:delText>[provider institution]</w:delText>
        </w:r>
      </w:del>
      <w:ins w:author="Darshnika Lakhoo" w:date="2024-09-13T10:50:59.895Z" w:id="911501791">
        <w:r w:rsidRPr="006669F4">
          <w:rPr>
            <w:rFonts w:ascii="Calibri Light" w:hAnsi="Calibri Light" w:eastAsia="Times New Roman" w:cs="Calibri Light"/>
            <w:kern w:val="0"/>
            <w:sz w:val="22"/>
            <w:szCs w:val="22"/>
            <w:shd w:val="clear" w:color="auto" w:fill="FFFF00"/>
            <w:lang w:eastAsia="en-ZA"/>
            <w14:ligatures w14:val="none"/>
          </w:rPr>
          <w:t>Kenya Medical Resea</w:t>
        </w:r>
      </w:ins>
      <w:ins w:author="Darshnika Lakhoo" w:date="2024-09-13T10:51:06.54Z" w:id="849121143">
        <w:r w:rsidRPr="006669F4">
          <w:rPr>
            <w:rFonts w:ascii="Calibri Light" w:hAnsi="Calibri Light" w:eastAsia="Times New Roman" w:cs="Calibri Light"/>
            <w:kern w:val="0"/>
            <w:sz w:val="22"/>
            <w:szCs w:val="22"/>
            <w:shd w:val="clear" w:color="auto" w:fill="FFFF00"/>
            <w:lang w:eastAsia="en-ZA"/>
            <w14:ligatures w14:val="none"/>
          </w:rPr>
          <w:t>rch Institute (2019)</w:t>
        </w:r>
      </w:ins>
      <w:r w:rsidRPr="006669F4">
        <w:rPr>
          <w:rFonts w:ascii="Calibri Light" w:hAnsi="Calibri Light" w:eastAsia="Times New Roman" w:cs="Calibri Light"/>
          <w:kern w:val="0"/>
          <w:sz w:val="22"/>
          <w:szCs w:val="22"/>
          <w:shd w:val="clear" w:color="auto" w:fill="FFFF00"/>
          <w:lang w:eastAsia="en-ZA"/>
          <w14:ligatures w14:val="none"/>
        </w:rPr>
        <w:t>;</w:t>
      </w:r>
      <w:r w:rsidRPr="006669F4">
        <w:rPr>
          <w:rFonts w:ascii="Calibri Light" w:hAnsi="Calibri Light" w:eastAsia="Times New Roman" w:cs="Calibri Light"/>
          <w:kern w:val="0"/>
          <w:sz w:val="22"/>
          <w:szCs w:val="22"/>
          <w:lang w:eastAsia="en-ZA"/>
          <w14:ligatures w14:val="none"/>
        </w:rPr>
        <w:t xml:space="preserve"> and the term </w:t>
      </w:r>
      <w:r w:rsidRPr="006669F4">
        <w:rPr>
          <w:rFonts w:ascii="Calibri Light" w:hAnsi="Calibri Light" w:eastAsia="Times New Roman" w:cs="Calibri Light"/>
          <w:b w:val="1"/>
          <w:bCs w:val="1"/>
          <w:kern w:val="0"/>
          <w:sz w:val="22"/>
          <w:szCs w:val="22"/>
          <w:lang w:eastAsia="en-ZA"/>
          <w14:ligatures w14:val="none"/>
        </w:rPr>
        <w:t>“Party”</w:t>
      </w:r>
      <w:r w:rsidRPr="006669F4">
        <w:rPr>
          <w:rFonts w:ascii="Calibri Light" w:hAnsi="Calibri Light" w:eastAsia="Times New Roman" w:cs="Calibri Light"/>
          <w:kern w:val="0"/>
          <w:sz w:val="22"/>
          <w:szCs w:val="22"/>
          <w:lang w:eastAsia="en-ZA"/>
          <w14:ligatures w14:val="none"/>
        </w:rPr>
        <w:t xml:space="preserve"> shall refer to either of </w:t>
      </w:r>
      <w:r w:rsidRPr="006669F4">
        <w:rPr>
          <w:rFonts w:ascii="Calibri Light" w:hAnsi="Calibri Light" w:eastAsia="Times New Roman" w:cs="Calibri Light"/>
          <w:kern w:val="0"/>
          <w:sz w:val="22"/>
          <w:szCs w:val="22"/>
          <w:lang w:eastAsia="en-ZA"/>
          <w14:ligatures w14:val="none"/>
        </w:rPr>
        <w:t>them;</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AA7F860"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8F040CE"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1.12</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“person”</w:t>
      </w:r>
      <w:r w:rsidRPr="006669F4">
        <w:rPr>
          <w:rFonts w:ascii="Calibri Light" w:hAnsi="Calibri Light" w:eastAsia="Times New Roman" w:cs="Calibri Light"/>
          <w:kern w:val="0"/>
          <w:sz w:val="22"/>
          <w:szCs w:val="22"/>
          <w:lang w:eastAsia="en-ZA"/>
          <w14:ligatures w14:val="none"/>
        </w:rPr>
        <w:t xml:space="preserve"> means a natural or juristic </w:t>
      </w:r>
      <w:proofErr w:type="gramStart"/>
      <w:r w:rsidRPr="006669F4">
        <w:rPr>
          <w:rFonts w:ascii="Calibri Light" w:hAnsi="Calibri Light" w:eastAsia="Times New Roman" w:cs="Calibri Light"/>
          <w:kern w:val="0"/>
          <w:sz w:val="22"/>
          <w:szCs w:val="22"/>
          <w:lang w:eastAsia="en-ZA"/>
          <w14:ligatures w14:val="none"/>
        </w:rPr>
        <w:t>person;</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3F2DC82" w14:textId="77777777">
      <w:pPr>
        <w:spacing w:after="0" w:line="240" w:lineRule="auto"/>
        <w:ind w:left="555" w:right="45" w:hanging="55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7020726"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1.13</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“Personal Data”</w:t>
      </w:r>
      <w:r w:rsidRPr="006669F4">
        <w:rPr>
          <w:rFonts w:ascii="Calibri Light" w:hAnsi="Calibri Light" w:eastAsia="Times New Roman" w:cs="Calibri Light"/>
          <w:kern w:val="0"/>
          <w:sz w:val="22"/>
          <w:szCs w:val="22"/>
          <w:lang w:eastAsia="en-ZA"/>
          <w14:ligatures w14:val="none"/>
        </w:rPr>
        <w:t xml:space="preserve"> means any information relating to an identifiable, living, natural person, and where it is applicable, an identifiable, existing juristic </w:t>
      </w:r>
      <w:proofErr w:type="gramStart"/>
      <w:r w:rsidRPr="006669F4">
        <w:rPr>
          <w:rFonts w:ascii="Calibri Light" w:hAnsi="Calibri Light" w:eastAsia="Times New Roman" w:cs="Calibri Light"/>
          <w:kern w:val="0"/>
          <w:sz w:val="22"/>
          <w:szCs w:val="22"/>
          <w:lang w:eastAsia="en-ZA"/>
          <w14:ligatures w14:val="none"/>
        </w:rPr>
        <w:t>person;</w:t>
      </w:r>
      <w:proofErr w:type="gramEnd"/>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3D8FED1"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6B472BC"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1.14</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“Processing”</w:t>
      </w:r>
      <w:r w:rsidRPr="006669F4">
        <w:rPr>
          <w:rFonts w:ascii="Calibri Light" w:hAnsi="Calibri Light" w:eastAsia="Times New Roman" w:cs="Calibri Light"/>
          <w:kern w:val="0"/>
          <w:sz w:val="22"/>
          <w:szCs w:val="22"/>
          <w:lang w:eastAsia="en-ZA"/>
          <w14:ligatures w14:val="none"/>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w:t>
      </w:r>
      <w:proofErr w:type="gramStart"/>
      <w:r w:rsidRPr="006669F4">
        <w:rPr>
          <w:rFonts w:ascii="Calibri Light" w:hAnsi="Calibri Light" w:eastAsia="Times New Roman" w:cs="Calibri Light"/>
          <w:kern w:val="0"/>
          <w:sz w:val="22"/>
          <w:szCs w:val="22"/>
          <w:lang w:eastAsia="en-ZA"/>
          <w14:ligatures w14:val="none"/>
        </w:rPr>
        <w:t>destruction;</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3A29C33"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04EF46C"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1.15</w:t>
      </w:r>
      <w:r w:rsidRPr="006669F4">
        <w:rPr>
          <w:rFonts w:ascii="Calibri" w:hAnsi="Calibri" w:eastAsia="Times New Roman" w:cs="Calibri"/>
          <w:kern w:val="0"/>
          <w:sz w:val="22"/>
          <w:szCs w:val="22"/>
          <w:lang w:eastAsia="en-ZA"/>
          <w14:ligatures w14:val="none"/>
        </w:rPr>
        <w:tab/>
      </w:r>
      <w:commentRangeStart w:id="967866417"/>
      <w:r w:rsidRPr="006669F4">
        <w:rPr>
          <w:rFonts w:ascii="Calibri Light" w:hAnsi="Calibri Light" w:eastAsia="Times New Roman" w:cs="Calibri Light"/>
          <w:kern w:val="0"/>
          <w:sz w:val="22"/>
          <w:szCs w:val="22"/>
          <w:lang w:eastAsia="en-ZA"/>
          <w14:ligatures w14:val="none"/>
        </w:rPr>
        <w:t>“</w:t>
      </w:r>
      <w:r w:rsidRPr="006669F4">
        <w:rPr>
          <w:rFonts w:ascii="Calibri Light" w:hAnsi="Calibri Light" w:eastAsia="Times New Roman" w:cs="Calibri Light"/>
          <w:b w:val="1"/>
          <w:bCs w:val="1"/>
          <w:kern w:val="0"/>
          <w:sz w:val="22"/>
          <w:szCs w:val="22"/>
          <w:lang w:eastAsia="en-ZA"/>
          <w14:ligatures w14:val="none"/>
        </w:rPr>
        <w:t>Operator</w:t>
      </w:r>
      <w:r w:rsidRPr="006669F4">
        <w:rPr>
          <w:rFonts w:ascii="Calibri Light" w:hAnsi="Calibri Light" w:eastAsia="Times New Roman" w:cs="Calibri Light"/>
          <w:kern w:val="0"/>
          <w:sz w:val="22"/>
          <w:szCs w:val="22"/>
          <w:lang w:eastAsia="en-ZA"/>
          <w14:ligatures w14:val="none"/>
        </w:rPr>
        <w:t xml:space="preserve">”</w:t>
      </w:r>
      <w:commentRangeEnd w:id="967866417"/>
      <w:r>
        <w:rPr>
          <w:rStyle w:val="CommentReference"/>
        </w:rPr>
        <w:commentReference w:id="967866417"/>
      </w:r>
      <w:r w:rsidRPr="006669F4">
        <w:rPr>
          <w:rFonts w:ascii="Calibri Light" w:hAnsi="Calibri Light" w:eastAsia="Times New Roman" w:cs="Calibri Light"/>
          <w:kern w:val="0"/>
          <w:sz w:val="22"/>
          <w:szCs w:val="22"/>
          <w:lang w:eastAsia="en-ZA"/>
          <w14:ligatures w14:val="none"/>
        </w:rPr>
        <w:t xml:space="preserve"> means a person who processes Personal Data for a Responsible Party in terms of a contract or mandate, without coming under the direct authority of that </w:t>
      </w:r>
      <w:r w:rsidRPr="006669F4">
        <w:rPr>
          <w:rFonts w:ascii="Calibri Light" w:hAnsi="Calibri Light" w:eastAsia="Times New Roman" w:cs="Calibri Light"/>
          <w:kern w:val="0"/>
          <w:sz w:val="22"/>
          <w:szCs w:val="22"/>
          <w:lang w:eastAsia="en-ZA"/>
          <w14:ligatures w14:val="none"/>
        </w:rPr>
        <w:t>party;</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00386EF"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25C6566"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1.16</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"HE</w:t>
      </w:r>
      <w:r w:rsidRPr="006669F4">
        <w:rPr>
          <w:rFonts w:ascii="Calibri Light" w:hAnsi="Calibri Light" w:eastAsia="Times New Roman" w:cs="Calibri Light"/>
          <w:b/>
          <w:bCs/>
          <w:kern w:val="0"/>
          <w:sz w:val="17"/>
          <w:szCs w:val="17"/>
          <w:vertAlign w:val="superscript"/>
          <w:lang w:eastAsia="en-ZA"/>
          <w14:ligatures w14:val="none"/>
        </w:rPr>
        <w:t>2</w:t>
      </w:r>
      <w:r w:rsidRPr="006669F4">
        <w:rPr>
          <w:rFonts w:ascii="Calibri Light" w:hAnsi="Calibri Light" w:eastAsia="Times New Roman" w:cs="Calibri Light"/>
          <w:b/>
          <w:bCs/>
          <w:kern w:val="0"/>
          <w:sz w:val="22"/>
          <w:szCs w:val="22"/>
          <w:lang w:eastAsia="en-ZA"/>
          <w14:ligatures w14:val="none"/>
        </w:rPr>
        <w:t xml:space="preserve">AT Project" </w:t>
      </w:r>
      <w:r w:rsidRPr="006669F4">
        <w:rPr>
          <w:rFonts w:ascii="Calibri Light" w:hAnsi="Calibri Light" w:eastAsia="Times New Roman" w:cs="Calibri Light"/>
          <w:kern w:val="0"/>
          <w:sz w:val="22"/>
          <w:szCs w:val="22"/>
          <w:lang w:eastAsia="en-ZA"/>
          <w14:ligatures w14:val="none"/>
        </w:rPr>
        <w:t xml:space="preserve">shall mean the project entitled </w:t>
      </w:r>
      <w:r w:rsidRPr="006669F4">
        <w:rPr>
          <w:rFonts w:ascii="Calibri Light" w:hAnsi="Calibri Light" w:eastAsia="Times New Roman" w:cs="Calibri Light"/>
          <w:i/>
          <w:iCs/>
          <w:kern w:val="0"/>
          <w:sz w:val="22"/>
          <w:szCs w:val="22"/>
          <w:lang w:eastAsia="en-ZA"/>
          <w14:ligatures w14:val="none"/>
        </w:rPr>
        <w:t>“Developing Data Science Solutions to Mitigate the Health Impacts of Climate Change in Africa: the HE</w:t>
      </w:r>
      <w:r w:rsidRPr="006669F4">
        <w:rPr>
          <w:rFonts w:ascii="Calibri Light" w:hAnsi="Calibri Light" w:eastAsia="Times New Roman" w:cs="Calibri Light"/>
          <w:i/>
          <w:iCs/>
          <w:kern w:val="0"/>
          <w:sz w:val="17"/>
          <w:szCs w:val="17"/>
          <w:vertAlign w:val="superscript"/>
          <w:lang w:eastAsia="en-ZA"/>
          <w14:ligatures w14:val="none"/>
        </w:rPr>
        <w:t>2</w:t>
      </w:r>
      <w:r w:rsidRPr="006669F4">
        <w:rPr>
          <w:rFonts w:ascii="Calibri Light" w:hAnsi="Calibri Light" w:eastAsia="Times New Roman" w:cs="Calibri Light"/>
          <w:i/>
          <w:iCs/>
          <w:kern w:val="0"/>
          <w:sz w:val="22"/>
          <w:szCs w:val="22"/>
          <w:lang w:eastAsia="en-ZA"/>
          <w14:ligatures w14:val="none"/>
        </w:rPr>
        <w:t xml:space="preserve">AT </w:t>
      </w:r>
      <w:proofErr w:type="spellStart"/>
      <w:r w:rsidRPr="006669F4">
        <w:rPr>
          <w:rFonts w:ascii="Calibri Light" w:hAnsi="Calibri Light" w:eastAsia="Times New Roman" w:cs="Calibri Light"/>
          <w:i/>
          <w:iCs/>
          <w:kern w:val="0"/>
          <w:sz w:val="22"/>
          <w:szCs w:val="22"/>
          <w:lang w:eastAsia="en-ZA"/>
          <w14:ligatures w14:val="none"/>
        </w:rPr>
        <w:t>Center</w:t>
      </w:r>
      <w:proofErr w:type="spellEnd"/>
      <w:r w:rsidRPr="006669F4">
        <w:rPr>
          <w:rFonts w:ascii="Calibri Light" w:hAnsi="Calibri Light" w:eastAsia="Times New Roman" w:cs="Calibri Light"/>
          <w:i/>
          <w:iCs/>
          <w:kern w:val="0"/>
          <w:sz w:val="22"/>
          <w:szCs w:val="22"/>
          <w:lang w:eastAsia="en-ZA"/>
          <w14:ligatures w14:val="none"/>
        </w:rPr>
        <w:t>”</w:t>
      </w:r>
      <w:r w:rsidRPr="006669F4">
        <w:rPr>
          <w:rFonts w:ascii="Calibri Light" w:hAnsi="Calibri Light" w:eastAsia="Times New Roman" w:cs="Calibri Light"/>
          <w:kern w:val="0"/>
          <w:sz w:val="22"/>
          <w:szCs w:val="22"/>
          <w:lang w:eastAsia="en-ZA"/>
          <w14:ligatures w14:val="none"/>
        </w:rPr>
        <w:t xml:space="preserve"> funded by the National Institutes of </w:t>
      </w:r>
      <w:proofErr w:type="gramStart"/>
      <w:r w:rsidRPr="006669F4">
        <w:rPr>
          <w:rFonts w:ascii="Calibri Light" w:hAnsi="Calibri Light" w:eastAsia="Times New Roman" w:cs="Calibri Light"/>
          <w:kern w:val="0"/>
          <w:sz w:val="22"/>
          <w:szCs w:val="22"/>
          <w:lang w:eastAsia="en-ZA"/>
          <w14:ligatures w14:val="none"/>
        </w:rPr>
        <w:t>Health;</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DAAED73"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163FDC3"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1.17</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“RP1 Study”</w:t>
      </w:r>
      <w:r w:rsidRPr="006669F4">
        <w:rPr>
          <w:rFonts w:ascii="Calibri Light" w:hAnsi="Calibri Light" w:eastAsia="Times New Roman" w:cs="Calibri Light"/>
          <w:kern w:val="0"/>
          <w:sz w:val="22"/>
          <w:szCs w:val="22"/>
          <w:lang w:eastAsia="en-ZA"/>
          <w14:ligatures w14:val="none"/>
        </w:rPr>
        <w:t xml:space="preserve"> shall mean the specific study under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AT Project titled:</w:t>
      </w:r>
      <w:r w:rsidRPr="006669F4">
        <w:rPr>
          <w:rFonts w:ascii="Calibri Light" w:hAnsi="Calibri Light" w:eastAsia="Times New Roman" w:cs="Calibri Light"/>
          <w:i/>
          <w:iCs/>
          <w:kern w:val="0"/>
          <w:sz w:val="22"/>
          <w:szCs w:val="22"/>
          <w:lang w:eastAsia="en-ZA"/>
          <w14:ligatures w14:val="none"/>
        </w:rPr>
        <w:t xml:space="preserve"> “Individual Participant Data meta-analysis to quantify the impact of high ambient temperatures on maternal and child health in Africa”</w:t>
      </w:r>
      <w:r w:rsidRPr="006669F4">
        <w:rPr>
          <w:rFonts w:ascii="Calibri Light" w:hAnsi="Calibri Light" w:eastAsia="Times New Roman" w:cs="Calibri Light"/>
          <w:kern w:val="0"/>
          <w:sz w:val="22"/>
          <w:szCs w:val="22"/>
          <w:lang w:eastAsia="en-ZA"/>
          <w14:ligatures w14:val="none"/>
        </w:rPr>
        <w:t xml:space="preserve"> as more fully described in </w:t>
      </w:r>
      <w:r w:rsidRPr="006669F4">
        <w:rPr>
          <w:rFonts w:ascii="Calibri Light" w:hAnsi="Calibri Light" w:eastAsia="Times New Roman" w:cs="Calibri Light"/>
          <w:b/>
          <w:bCs/>
          <w:kern w:val="0"/>
          <w:sz w:val="22"/>
          <w:szCs w:val="22"/>
          <w:lang w:eastAsia="en-ZA"/>
          <w14:ligatures w14:val="none"/>
        </w:rPr>
        <w:t>Annexure “B”</w:t>
      </w:r>
      <w:r w:rsidRPr="006669F4">
        <w:rPr>
          <w:rFonts w:ascii="Calibri Light" w:hAnsi="Calibri Light" w:eastAsia="Times New Roman" w:cs="Calibri Light"/>
          <w:kern w:val="0"/>
          <w:sz w:val="22"/>
          <w:szCs w:val="22"/>
          <w:lang w:eastAsia="en-ZA"/>
          <w14:ligatures w14:val="none"/>
        </w:rPr>
        <w:t xml:space="preserve"> attached </w:t>
      </w:r>
      <w:proofErr w:type="gramStart"/>
      <w:r w:rsidRPr="006669F4">
        <w:rPr>
          <w:rFonts w:ascii="Calibri Light" w:hAnsi="Calibri Light" w:eastAsia="Times New Roman" w:cs="Calibri Light"/>
          <w:kern w:val="0"/>
          <w:sz w:val="22"/>
          <w:szCs w:val="22"/>
          <w:lang w:eastAsia="en-ZA"/>
          <w14:ligatures w14:val="none"/>
        </w:rPr>
        <w:t>hereto;</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40B0965"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6741C5D"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1.18</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“RP1 Study Data”</w:t>
      </w:r>
      <w:r w:rsidRPr="006669F4">
        <w:rPr>
          <w:rFonts w:ascii="Calibri Light" w:hAnsi="Calibri Light" w:eastAsia="Times New Roman" w:cs="Calibri Light"/>
          <w:kern w:val="0"/>
          <w:sz w:val="22"/>
          <w:szCs w:val="22"/>
          <w:lang w:eastAsia="en-ZA"/>
          <w14:ligatures w14:val="none"/>
        </w:rPr>
        <w:t xml:space="preserve"> shall mean all data resulting from processing of the Original Study Data during the RP1 Study, which includes but is not limited to, RP1 De-identified Data and Consortium Shared </w:t>
      </w:r>
      <w:proofErr w:type="gramStart"/>
      <w:r w:rsidRPr="006669F4">
        <w:rPr>
          <w:rFonts w:ascii="Calibri Light" w:hAnsi="Calibri Light" w:eastAsia="Times New Roman" w:cs="Calibri Light"/>
          <w:kern w:val="0"/>
          <w:sz w:val="22"/>
          <w:szCs w:val="22"/>
          <w:lang w:eastAsia="en-ZA"/>
          <w14:ligatures w14:val="none"/>
        </w:rPr>
        <w:t>Data;</w:t>
      </w:r>
      <w:proofErr w:type="gramEnd"/>
      <w:r w:rsidRPr="006669F4">
        <w:rPr>
          <w:rFonts w:ascii="Calibri Light" w:hAnsi="Calibri Light" w:eastAsia="Times New Roman" w:cs="Calibri Light"/>
          <w:kern w:val="0"/>
          <w:sz w:val="22"/>
          <w:szCs w:val="22"/>
          <w:lang w:eastAsia="en-ZA"/>
          <w14:ligatures w14:val="none"/>
        </w:rPr>
        <w:t xml:space="preserve">   </w:t>
      </w:r>
    </w:p>
    <w:p w:rsidRPr="006669F4" w:rsidR="006669F4" w:rsidP="006669F4" w:rsidRDefault="006669F4" w14:paraId="3F711039"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F883EE2"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1.19</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“POPIA”</w:t>
      </w:r>
      <w:r w:rsidRPr="006669F4">
        <w:rPr>
          <w:rFonts w:ascii="Calibri Light" w:hAnsi="Calibri Light" w:eastAsia="Times New Roman" w:cs="Calibri Light"/>
          <w:kern w:val="0"/>
          <w:sz w:val="22"/>
          <w:szCs w:val="22"/>
          <w:lang w:eastAsia="en-ZA"/>
          <w14:ligatures w14:val="none"/>
        </w:rPr>
        <w:t xml:space="preserve"> shall mean the South African Protection of Personal Information Act 4 of 2013 and regulations as amended from time to </w:t>
      </w:r>
      <w:proofErr w:type="gramStart"/>
      <w:r w:rsidRPr="006669F4">
        <w:rPr>
          <w:rFonts w:ascii="Calibri Light" w:hAnsi="Calibri Light" w:eastAsia="Times New Roman" w:cs="Calibri Light"/>
          <w:kern w:val="0"/>
          <w:sz w:val="22"/>
          <w:szCs w:val="22"/>
          <w:lang w:eastAsia="en-ZA"/>
          <w14:ligatures w14:val="none"/>
        </w:rPr>
        <w:t>time;</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8E15EAF"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8FA3FB5"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1.20</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lang w:eastAsia="en-ZA"/>
          <w14:ligatures w14:val="none"/>
        </w:rPr>
        <w:t xml:space="preserve">“Consortium Shared Data” </w:t>
      </w:r>
      <w:r w:rsidRPr="006669F4">
        <w:rPr>
          <w:rFonts w:ascii="Calibri Light" w:hAnsi="Calibri Light" w:eastAsia="Times New Roman" w:cs="Calibri Light"/>
          <w:kern w:val="0"/>
          <w:sz w:val="22"/>
          <w:szCs w:val="22"/>
          <w:lang w:eastAsia="en-ZA"/>
          <w14:ligatures w14:val="none"/>
        </w:rPr>
        <w:t xml:space="preserve">means data that has undergone, initial processing, harmonisation and integration and includes, amongst other variables, a limited set of indirect identifiers that are required for the purposes of conducting the RP1 Study analysis as described in </w:t>
      </w:r>
      <w:r w:rsidRPr="006669F4">
        <w:rPr>
          <w:rFonts w:ascii="Calibri Light" w:hAnsi="Calibri Light" w:eastAsia="Times New Roman" w:cs="Calibri Light"/>
          <w:b/>
          <w:bCs/>
          <w:kern w:val="0"/>
          <w:sz w:val="22"/>
          <w:szCs w:val="22"/>
          <w:lang w:eastAsia="en-ZA"/>
          <w14:ligatures w14:val="none"/>
        </w:rPr>
        <w:t>Annexure “B”</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36ADE52" w14:textId="77777777">
      <w:pPr>
        <w:spacing w:after="0" w:line="240" w:lineRule="auto"/>
        <w:ind w:left="555" w:right="45" w:hanging="55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5DFA1EC" w14:textId="77777777">
      <w:pPr>
        <w:spacing w:after="0" w:line="240" w:lineRule="auto"/>
        <w:ind w:left="720" w:right="45"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1.21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val="en-US" w:eastAsia="en-ZA"/>
          <w14:ligatures w14:val="none"/>
        </w:rPr>
        <w:t xml:space="preserve">Words importing the singular shall include the plural and </w:t>
      </w:r>
      <w:r w:rsidRPr="006669F4">
        <w:rPr>
          <w:rFonts w:ascii="Calibri Light" w:hAnsi="Calibri Light" w:eastAsia="Times New Roman" w:cs="Calibri Light"/>
          <w:i/>
          <w:iCs/>
          <w:kern w:val="0"/>
          <w:sz w:val="22"/>
          <w:szCs w:val="22"/>
          <w:lang w:val="en-US" w:eastAsia="en-ZA"/>
          <w14:ligatures w14:val="none"/>
        </w:rPr>
        <w:t>vice versa</w:t>
      </w:r>
      <w:r w:rsidRPr="006669F4">
        <w:rPr>
          <w:rFonts w:ascii="Calibri Light" w:hAnsi="Calibri Light" w:eastAsia="Times New Roman" w:cs="Calibri Light"/>
          <w:kern w:val="0"/>
          <w:sz w:val="22"/>
          <w:szCs w:val="22"/>
          <w:lang w:val="en-US" w:eastAsia="en-ZA"/>
          <w14:ligatures w14:val="none"/>
        </w:rPr>
        <w:t>, and words importing the masculine gender shall include females. The head notes to the clauses to this Agreement are inserted for reference purposes only and shall not affect the interpretation of any of the provisions to which they relate.</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F537BB3" w14:textId="77777777">
      <w:pPr>
        <w:spacing w:after="0" w:line="240" w:lineRule="auto"/>
        <w:ind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0BD7F3B" w14:textId="77777777">
      <w:pPr>
        <w:spacing w:after="0" w:line="240" w:lineRule="auto"/>
        <w:ind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0C6E85B" w14:textId="77777777">
      <w:pPr>
        <w:spacing w:after="0" w:line="240" w:lineRule="auto"/>
        <w:ind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9CCB084" w14:textId="77777777">
      <w:pPr>
        <w:spacing w:after="0" w:line="240" w:lineRule="auto"/>
        <w:ind w:right="4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C9CA068"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2.</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TRANSFER AND USE OF DATA</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FC27133"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17D8CF1"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This Agreement shall commence on the Commencement Date and shall terminate on completion of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AT Project. </w:t>
      </w:r>
    </w:p>
    <w:p w:rsidRPr="006669F4" w:rsidR="006669F4" w:rsidP="006669F4" w:rsidRDefault="006669F4" w14:paraId="6894C41A"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6ABA7D2" w:rsidRDefault="006669F4" w14:paraId="2E340F62" w14:textId="4763C789">
      <w:pPr>
        <w:pStyle w:val="Normal"/>
        <w:spacing w:after="0" w:line="257" w:lineRule="auto"/>
        <w:ind/>
        <w:jc w:val="both"/>
        <w:textAlignment w:val="baseline"/>
        <w:rPr>
          <w:rFonts w:ascii="Calibri" w:hAnsi="Calibri" w:eastAsia="Calibri" w:cs="Calibri"/>
          <w:noProof w:val="0"/>
          <w:kern w:val="0"/>
          <w:sz w:val="22"/>
          <w:szCs w:val="22"/>
          <w:lang w:val="en-ZA"/>
          <w14:ligatures w14:val="none"/>
        </w:rPr>
      </w:pPr>
      <w:r w:rsidRPr="006669F4">
        <w:rPr>
          <w:rFonts w:ascii="Calibri Light" w:hAnsi="Calibri Light" w:eastAsia="Times New Roman" w:cs="Calibri Light"/>
          <w:kern w:val="0"/>
          <w:lang w:eastAsia="en-ZA"/>
          <w14:ligatures w14:val="none"/>
        </w:rPr>
        <w:t>2.2</w:t>
      </w:r>
      <w:r w:rsidRPr="006669F4">
        <w:rPr>
          <w:rFonts w:ascii="Calibri" w:hAnsi="Calibri" w:eastAsia="Times New Roman" w:cs="Calibri"/>
          <w:kern w:val="0"/>
          <w:lang w:eastAsia="en-ZA"/>
          <w14:ligatures w14:val="none"/>
        </w:rPr>
        <w:tab/>
      </w:r>
      <w:r w:rsidRPr="006669F4">
        <w:rPr>
          <w:rFonts w:ascii="Calibri Light" w:hAnsi="Calibri Light" w:eastAsia="Times New Roman" w:cs="Calibri Light"/>
          <w:kern w:val="0"/>
          <w:sz w:val="22"/>
          <w:szCs w:val="22"/>
          <w:lang w:eastAsia="en-ZA"/>
          <w14:ligatures w14:val="none"/>
        </w:rPr>
        <w:t>Either Party may terminate this Agreement prior to the completion of the HE</w:t>
      </w:r>
      <w:r w:rsidRPr="006669F4">
        <w:rPr>
          <w:rFonts w:ascii="Calibri Light" w:hAnsi="Calibri Light" w:eastAsia="Times New Roman" w:cs="Calibri Light"/>
          <w:kern w:val="0"/>
          <w:sz w:val="19"/>
          <w:szCs w:val="19"/>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w:t>
      </w:r>
      <w:ins w:author="Darshnika Lakhoo" w:date="2024-09-13T10:52:45.2Z" w:id="899720581">
        <w:r w:rsidRPr="006669F4">
          <w:rPr>
            <w:rFonts w:ascii="Calibri Light" w:hAnsi="Calibri Light" w:eastAsia="Times New Roman" w:cs="Calibri Light"/>
            <w:kern w:val="0"/>
            <w:sz w:val="22"/>
            <w:szCs w:val="22"/>
            <w:lang w:eastAsia="en-ZA"/>
            <w14:ligatures w14:val="none"/>
          </w:rPr>
          <w:t xml:space="preserve">the </w:t>
        </w:r>
      </w:ins>
      <w:r w:rsidRPr="006669F4">
        <w:rPr>
          <w:rFonts w:ascii="Calibri Light" w:hAnsi="Calibri Light" w:eastAsia="Times New Roman" w:cs="Calibri Light"/>
          <w:kern w:val="0"/>
          <w:sz w:val="22"/>
          <w:szCs w:val="22"/>
          <w:lang w:eastAsia="en-ZA"/>
          <w14:ligatures w14:val="none"/>
        </w:rPr>
        <w:t>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 </w:t>
      </w:r>
      <w:ins w:author="Darshnika Lakhoo" w:date="2024-09-13T10:53:44.866Z" w:id="92406444">
        <w:r w:rsidRPr="06ABA7D2" w:rsidR="06ABA7D2">
          <w:rPr>
            <w:rFonts w:ascii="Calibri" w:hAnsi="Calibri" w:eastAsia="Calibri" w:cs="Calibri"/>
            <w:noProof w:val="0"/>
            <w:sz w:val="22"/>
            <w:szCs w:val="22"/>
            <w:lang w:val="en-ZA"/>
          </w:rPr>
          <w:t xml:space="preserve"> A Party’s rights and obligations under this Agreement will be continuous and survive the expiration or termination of this Agreement, as expressly provided in this Agreement or otherwise required by law or intended by their nature. </w:t>
        </w:r>
      </w:ins>
      <w:commentRangeStart w:id="585525161"/>
      <w:commentRangeEnd w:id="585525161"/>
      <w:r>
        <w:rPr>
          <w:rStyle w:val="CommentReference"/>
        </w:rPr>
        <w:commentReference w:id="585525161"/>
      </w:r>
    </w:p>
    <w:p w:rsidRPr="006669F4" w:rsidR="006669F4" w:rsidP="006669F4" w:rsidRDefault="006669F4" w14:paraId="1E3EF8B2"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0D79330"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2.3</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 </w:t>
      </w:r>
    </w:p>
    <w:p w:rsidRPr="006669F4" w:rsidR="006669F4" w:rsidP="006669F4" w:rsidRDefault="006669F4" w14:paraId="19368011"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ADBC7BE"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2.4</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Data Provider retains ownership of the Original Study Data and retains all rights to distribute the Original Study Data to other third parties.  </w:t>
      </w:r>
    </w:p>
    <w:p w:rsidRPr="006669F4" w:rsidR="006669F4" w:rsidP="006669F4" w:rsidRDefault="006669F4" w14:paraId="3C8AAD60" w14:textId="77777777">
      <w:pPr>
        <w:spacing w:after="0" w:line="240" w:lineRule="auto"/>
        <w:ind w:left="720" w:hanging="720"/>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lang w:eastAsia="en-ZA"/>
          <w14:ligatures w14:val="none"/>
        </w:rPr>
        <w:t> </w:t>
      </w:r>
    </w:p>
    <w:p w:rsidRPr="006669F4" w:rsidR="006669F4" w:rsidP="006669F4" w:rsidRDefault="006669F4" w14:paraId="2F29FE30"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2.5</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The Data Provider acknowledges and agrees that initially the Original Study Data shall be accessible only to the Core HE²AT Data Management Team for purposes of pre-processing, harmonisation and integration to produce Consortium Shared Data as set out in the HE²AT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Data Management Plan.   </w:t>
      </w:r>
    </w:p>
    <w:p w:rsidRPr="006669F4" w:rsidR="006669F4" w:rsidP="006669F4" w:rsidRDefault="006669F4" w14:paraId="790947C2"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412D2E3"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2.6</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Recipient is hereby authorised to transfer and/or share the Consortium Shared Data with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Consortium members for purposes of conducting the RP1 Study.  </w:t>
      </w:r>
    </w:p>
    <w:p w:rsidRPr="006669F4" w:rsidR="006669F4" w:rsidP="006669F4" w:rsidRDefault="006669F4" w14:paraId="11314095"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987602F"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2.7</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authorization in clause 2.6 above is subject to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Consortium members entering into a Data Transfer Agreement on terms no less restrictive than the terms as provided for herein.   </w:t>
      </w:r>
    </w:p>
    <w:p w:rsidRPr="006669F4" w:rsidR="006669F4" w:rsidP="006669F4" w:rsidRDefault="006669F4" w14:paraId="4981AC90" w14:textId="77777777">
      <w:pPr>
        <w:spacing w:after="0" w:line="240" w:lineRule="auto"/>
        <w:ind w:left="705" w:hanging="70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EC5E0B7"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2.8</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It is anticipated that the addition of new members to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Consortium may take place as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AT Project progresses. The following is established to streamline the integration of new members into existing agreements: </w:t>
      </w:r>
    </w:p>
    <w:p w:rsidRPr="006669F4" w:rsidR="006669F4" w:rsidP="006669F4" w:rsidRDefault="006669F4" w14:paraId="584A7C22"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C891246" w14:textId="77777777">
      <w:pPr>
        <w:spacing w:after="0" w:line="240" w:lineRule="auto"/>
        <w:ind w:left="144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2.8.1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Recipient will provide written notice to the Data Provider of any new member/s to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w:t>
      </w:r>
      <w:proofErr w:type="gramStart"/>
      <w:r w:rsidRPr="006669F4">
        <w:rPr>
          <w:rFonts w:ascii="Calibri Light" w:hAnsi="Calibri Light" w:eastAsia="Times New Roman" w:cs="Calibri Light"/>
          <w:kern w:val="0"/>
          <w:sz w:val="22"/>
          <w:szCs w:val="22"/>
          <w:lang w:eastAsia="en-ZA"/>
          <w14:ligatures w14:val="none"/>
        </w:rPr>
        <w:t>Consortium;</w:t>
      </w:r>
      <w:proofErr w:type="gramEnd"/>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18ECCD0" w14:textId="77777777">
      <w:pPr>
        <w:spacing w:after="0" w:line="240" w:lineRule="auto"/>
        <w:ind w:left="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E54290C" w14:textId="77777777">
      <w:pPr>
        <w:spacing w:after="0" w:line="240" w:lineRule="auto"/>
        <w:ind w:left="144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2.8.2</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The new member shall sign and be bound by the Data Transfer Agreement </w:t>
      </w:r>
      <w:proofErr w:type="gramStart"/>
      <w:r w:rsidRPr="006669F4">
        <w:rPr>
          <w:rFonts w:ascii="Calibri Light" w:hAnsi="Calibri Light" w:eastAsia="Times New Roman" w:cs="Calibri Light"/>
          <w:kern w:val="0"/>
          <w:sz w:val="22"/>
          <w:szCs w:val="22"/>
          <w:lang w:eastAsia="en-ZA"/>
          <w14:ligatures w14:val="none"/>
        </w:rPr>
        <w:t>entered into</w:t>
      </w:r>
      <w:proofErr w:type="gramEnd"/>
      <w:r w:rsidRPr="006669F4">
        <w:rPr>
          <w:rFonts w:ascii="Calibri Light" w:hAnsi="Calibri Light" w:eastAsia="Times New Roman" w:cs="Calibri Light"/>
          <w:kern w:val="0"/>
          <w:sz w:val="22"/>
          <w:szCs w:val="22"/>
          <w:lang w:eastAsia="en-ZA"/>
          <w14:ligatures w14:val="none"/>
        </w:rPr>
        <w:t xml:space="preserve"> by the existing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Consortium members as per Clause 2.7. </w:t>
      </w:r>
    </w:p>
    <w:p w:rsidRPr="006669F4" w:rsidR="006669F4" w:rsidP="006669F4" w:rsidRDefault="006669F4" w14:paraId="4DB770F9" w14:textId="77777777">
      <w:pPr>
        <w:spacing w:after="0" w:line="240" w:lineRule="auto"/>
        <w:ind w:left="144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175E277"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2.9</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Subject to the terms and conditions of this Agreement, the Data Provider grants the Data Recipient and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Consortium, the non-exclusive right to use the Original Study Data solely for purposes of the RP1 Study. The Data Provider shall be kept informed of any results of the RP1 Study stemming from the use of the Original Study Data. </w:t>
      </w:r>
    </w:p>
    <w:p w:rsidRPr="006669F4" w:rsidR="006669F4" w:rsidP="006669F4" w:rsidRDefault="006669F4" w14:paraId="727DB92F"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C3624A0"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2.10</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Recipient undertakes not to attempt to identify any Data Subject to whom Personal Data relates. The Data Provider will not provide any encryption key that could be used to re-identify the Data Subject in any Original Study Data provided to Data Recipient. </w:t>
      </w:r>
    </w:p>
    <w:p w:rsidRPr="006669F4" w:rsidR="006669F4" w:rsidP="006669F4" w:rsidRDefault="006669F4" w14:paraId="24280557"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E618DB5"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rsidRPr="006669F4" w:rsidR="006669F4" w:rsidP="006669F4" w:rsidRDefault="006669F4" w14:paraId="6F862DF2"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6ABA7D2" w:rsidRDefault="006669F4" w14:paraId="28A5B44D" w14:textId="17864710">
      <w:pPr>
        <w:pStyle w:val="Normal"/>
        <w:tabs>
          <w:tab w:val="left" w:leader="none" w:pos="720"/>
        </w:tabs>
        <w:spacing w:before="0" w:beforeAutospacing="off" w:after="0" w:afterAutospacing="off" w:line="276" w:lineRule="auto"/>
        <w:ind w:left="720" w:right="0" w:hanging="720"/>
        <w:jc w:val="both"/>
        <w:textAlignment w:val="baseline"/>
        <w:rPr>
          <w:ins w:author="Darshnika Lakhoo" w:date="2024-09-13T10:56:57.896Z" w16du:dateUtc="2024-09-13T10:56:57.896Z" w:id="1761664655"/>
          <w:rFonts w:ascii="Calibri" w:hAnsi="Calibri" w:eastAsia="Calibri" w:cs="Calibri"/>
          <w:noProof w:val="0"/>
          <w:sz w:val="22"/>
          <w:szCs w:val="22"/>
          <w:lang w:val="en-GB"/>
        </w:rPr>
      </w:pPr>
      <w:r w:rsidRPr="006669F4">
        <w:rPr>
          <w:rFonts w:ascii="Calibri Light" w:hAnsi="Calibri Light" w:eastAsia="Times New Roman" w:cs="Calibri Light"/>
          <w:kern w:val="0"/>
          <w:sz w:val="22"/>
          <w:szCs w:val="22"/>
          <w:lang w:eastAsia="en-ZA"/>
          <w14:ligatures w14:val="none"/>
        </w:rPr>
        <w:t xml:space="preserve">2.12 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Provider acknowledges and agrees that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r w:rsidRPr="006669F4">
        <w:rPr>
          <w:rFonts w:ascii="Calibri Light" w:hAnsi="Calibri Light" w:eastAsia="Times New Roman" w:cs="Calibri Light"/>
          <w:kern w:val="0"/>
          <w:sz w:val="22"/>
          <w:szCs w:val="22"/>
          <w:lang w:eastAsia="en-ZA"/>
          <w14:ligatures w14:val="none"/>
        </w:rPr>
        <w:t>Center</w:t>
      </w:r>
      <w:r w:rsidRPr="006669F4">
        <w:rPr>
          <w:rFonts w:ascii="Calibri Light" w:hAnsi="Calibri Light" w:eastAsia="Times New Roman" w:cs="Calibri Light"/>
          <w:kern w:val="0"/>
          <w:sz w:val="22"/>
          <w:szCs w:val="22"/>
          <w:lang w:eastAsia="en-ZA"/>
          <w14:ligatures w14:val="none"/>
        </w:rPr>
        <w:t xml:space="preserve">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Centre Authorship Policy included in </w:t>
      </w:r>
      <w:r w:rsidRPr="006669F4">
        <w:rPr>
          <w:rFonts w:ascii="Calibri Light" w:hAnsi="Calibri Light" w:eastAsia="Times New Roman" w:cs="Calibri Light"/>
          <w:b w:val="1"/>
          <w:bCs w:val="1"/>
          <w:kern w:val="0"/>
          <w:sz w:val="22"/>
          <w:szCs w:val="22"/>
          <w:lang w:eastAsia="en-ZA"/>
          <w14:ligatures w14:val="none"/>
        </w:rPr>
        <w:t>Annexure “D”</w:t>
      </w:r>
      <w:r w:rsidRPr="006669F4">
        <w:rPr>
          <w:rFonts w:ascii="Calibri Light" w:hAnsi="Calibri Light" w:eastAsia="Times New Roman" w:cs="Calibri Light"/>
          <w:kern w:val="0"/>
          <w:sz w:val="22"/>
          <w:szCs w:val="22"/>
          <w:lang w:eastAsia="en-ZA"/>
          <w14:ligatures w14:val="none"/>
        </w:rPr>
        <w:t xml:space="preserve"> attached hereto and will appropriately acknowledge the Data Provider as the source of the data, in accordance with academic standards and practices.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Centre </w:t>
      </w:r>
      <w:r w:rsidRPr="006669F4">
        <w:rPr>
          <w:rFonts w:ascii="Calibri Light" w:hAnsi="Calibri Light" w:eastAsia="Times New Roman" w:cs="Calibri Light"/>
          <w:kern w:val="0"/>
          <w:sz w:val="22"/>
          <w:szCs w:val="22"/>
          <w:lang w:eastAsia="en-ZA"/>
          <w14:ligatures w14:val="none"/>
        </w:rPr>
        <w:t>Authorship Policy may be updated from time to time, which updates will be shared with the Data Provider. </w:t>
      </w:r>
      <w:ins w:author="Darshnika Lakhoo" w:date="2024-09-13T10:56:57.896Z" w:id="1839714109">
        <w:r w:rsidRPr="06ABA7D2" w:rsidR="06ABA7D2">
          <w:rPr>
            <w:rFonts w:ascii="Calibri" w:hAnsi="Calibri" w:eastAsia="Calibri" w:cs="Calibri"/>
            <w:noProof w:val="0"/>
            <w:sz w:val="22"/>
            <w:szCs w:val="22"/>
            <w:lang w:val="en-GB"/>
          </w:rPr>
          <w:t xml:space="preserve"> In the event that the projects pursuant to this Agreement provides results that are of interest to the scientific community, the parties agree to publication of the results in the appropriate scientific journal and in accordance with research and academic practice. Neither Party shall, without the prior written consent of the other Party, use in advertising or other publicity materials, the name, trademark, logo, symbol, or other image of the other Party.</w:t>
        </w:r>
      </w:ins>
    </w:p>
    <w:p w:rsidRPr="006669F4" w:rsidR="006669F4" w:rsidP="06ABA7D2" w:rsidRDefault="006669F4" w14:paraId="7E78768F" w14:textId="393C3455">
      <w:pPr>
        <w:spacing w:before="0" w:beforeAutospacing="off" w:after="0" w:afterAutospacing="off" w:line="276" w:lineRule="auto"/>
        <w:ind w:left="720" w:right="0"/>
        <w:jc w:val="both"/>
        <w:textAlignment w:val="baseline"/>
        <w:rPr>
          <w:ins w:author="Darshnika Lakhoo" w:date="2024-09-13T10:56:57.896Z" w16du:dateUtc="2024-09-13T10:56:57.896Z" w:id="1698745162"/>
          <w:rFonts w:ascii="Calibri" w:hAnsi="Calibri" w:eastAsia="Calibri" w:cs="Calibri"/>
          <w:noProof w:val="0"/>
          <w:sz w:val="22"/>
          <w:szCs w:val="22"/>
          <w:lang w:val="en-GB"/>
        </w:rPr>
        <w:pPrChange w:author="Darshnika Lakhoo" w:date="2024-09-13T10:56:57.894Z">
          <w:pPr/>
        </w:pPrChange>
      </w:pPr>
      <w:ins w:author="Darshnika Lakhoo" w:date="2024-09-13T10:56:57.896Z" w:id="1721257232">
        <w:r w:rsidRPr="06ABA7D2" w:rsidR="06ABA7D2">
          <w:rPr>
            <w:rFonts w:ascii="Calibri" w:hAnsi="Calibri" w:eastAsia="Calibri" w:cs="Calibri"/>
            <w:noProof w:val="0"/>
            <w:sz w:val="22"/>
            <w:szCs w:val="22"/>
            <w:lang w:val="en-GB"/>
          </w:rPr>
          <w:t>Neither Party shall issue or disseminate any press release or statement, nor initiate any communication of information regarding this Agreement, written or oral, to the communications media without the prior written consent of the other Party.</w:t>
        </w:r>
      </w:ins>
    </w:p>
    <w:p w:rsidRPr="006669F4" w:rsidR="006669F4" w:rsidP="06ABA7D2" w:rsidRDefault="006669F4" w14:paraId="099D8AEA" w14:textId="6B409372">
      <w:pPr>
        <w:pStyle w:val="Normal"/>
        <w:spacing w:after="0" w:line="240" w:lineRule="auto"/>
        <w:ind w:left="720" w:hanging="720"/>
        <w:jc w:val="both"/>
        <w:textAlignment w:val="baseline"/>
        <w:rPr>
          <w:rFonts w:ascii="Calibri Light" w:hAnsi="Calibri Light" w:eastAsia="Times New Roman" w:cs="Calibri Light"/>
          <w:kern w:val="0"/>
          <w:sz w:val="22"/>
          <w:szCs w:val="22"/>
          <w:lang w:eastAsia="en-ZA"/>
          <w14:ligatures w14:val="none"/>
        </w:rPr>
      </w:pPr>
    </w:p>
    <w:p w:rsidRPr="006669F4" w:rsidR="006669F4" w:rsidP="006669F4" w:rsidRDefault="006669F4" w14:paraId="7BE6D8FE"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21F8BFF"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2.13</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Provider acknowledges and agrees that RP1 De-identified Data may be made available by HE</w:t>
      </w:r>
      <w:r w:rsidRPr="006669F4">
        <w:rPr>
          <w:rFonts w:ascii="Calibri Light" w:hAnsi="Calibri Light" w:eastAsia="Times New Roman" w:cs="Calibri Light"/>
          <w:kern w:val="0"/>
          <w:sz w:val="19"/>
          <w:szCs w:val="19"/>
          <w:vertAlign w:val="superscript"/>
          <w:lang w:eastAsia="en-ZA"/>
          <w14:ligatures w14:val="none"/>
        </w:rPr>
        <w:t>2</w:t>
      </w:r>
      <w:r w:rsidRPr="006669F4">
        <w:rPr>
          <w:rFonts w:ascii="Calibri Light" w:hAnsi="Calibri Light" w:eastAsia="Times New Roman" w:cs="Calibri Light"/>
          <w:kern w:val="0"/>
          <w:lang w:eastAsia="en-ZA"/>
          <w14:ligatures w14:val="none"/>
        </w:rPr>
        <w:t>AT</w:t>
      </w:r>
      <w:r w:rsidRPr="006669F4">
        <w:rPr>
          <w:rFonts w:ascii="Calibri Light" w:hAnsi="Calibri Light" w:eastAsia="Times New Roman" w:cs="Calibri Light"/>
          <w:kern w:val="0"/>
          <w:sz w:val="22"/>
          <w:szCs w:val="22"/>
          <w:lang w:eastAsia="en-ZA"/>
          <w14:ligatures w14:val="none"/>
        </w:rPr>
        <w:t xml:space="preserve">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Consortium members to third parties to support further research. Access by a third party to the RP1 De-identified Data shall be subject to a review and approval process managed by a Data Access Committee and shall be in accordance with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Data Management Plan. </w:t>
      </w:r>
    </w:p>
    <w:p w:rsidRPr="006669F4" w:rsidR="006669F4" w:rsidP="006669F4" w:rsidRDefault="006669F4" w14:paraId="0F87C373" w14:textId="25B7C246">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661BAC9"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xml:space="preserve">2.14     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Recipient may retain a copy of the Original Study Data in accordance with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Data Management Plan for a period of 5 (five) years after the completion of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Project for the purposes of concluding and correcting any analysis and publications resulting from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Project.  </w:t>
      </w:r>
      <w:r w:rsidRPr="006669F4">
        <w:rPr>
          <w:rFonts w:ascii="Calibri Light" w:hAnsi="Calibri Light" w:eastAsia="Times New Roman" w:cs="Calibri Light"/>
          <w:kern w:val="0"/>
          <w:sz w:val="22"/>
          <w:szCs w:val="22"/>
          <w:lang w:val="en-GB" w:eastAsia="en-ZA"/>
          <w14:ligatures w14:val="none"/>
        </w:rPr>
        <w:t>Any retention of Original Study Data beyond this 5 (five) year period will be further agreed with the Data Provider. The provisions of this Clause 2.1</w:t>
      </w:r>
      <w:r w:rsidRPr="006669F4">
        <w:rPr>
          <w:rFonts w:ascii="Calibri Light" w:hAnsi="Calibri Light" w:eastAsia="Times New Roman" w:cs="Calibri Light"/>
          <w:kern w:val="0"/>
          <w:sz w:val="22"/>
          <w:szCs w:val="22"/>
          <w:lang w:eastAsia="en-ZA"/>
          <w14:ligatures w14:val="none"/>
        </w:rPr>
        <w:t>4</w:t>
      </w:r>
      <w:r w:rsidRPr="006669F4">
        <w:rPr>
          <w:rFonts w:ascii="Calibri Light" w:hAnsi="Calibri Light" w:eastAsia="Times New Roman" w:cs="Calibri Light"/>
          <w:kern w:val="0"/>
          <w:sz w:val="22"/>
          <w:szCs w:val="22"/>
          <w:lang w:val="en-GB" w:eastAsia="en-ZA"/>
          <w14:ligatures w14:val="none"/>
        </w:rPr>
        <w:t xml:space="preserve"> shall not be applicable in the event of early termination in accordance with clause 2.2.</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E47B112"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F60E9A4"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2.15</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 </w:t>
      </w:r>
    </w:p>
    <w:p w:rsidRPr="006669F4" w:rsidR="006669F4" w:rsidP="006669F4" w:rsidRDefault="006669F4" w14:paraId="33EFF3D9"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76A9950"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2.16</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Provider will transfer the Original Study Data as is without any implied warranty of quality, accuracy or fitness for a particular purpose. This Agreement does not grant any rights, license or other proprietary interest to the Data Recipient in the Original Study Data, save as provided for in this Agreement.  </w:t>
      </w:r>
    </w:p>
    <w:p w:rsidRPr="006669F4" w:rsidR="006669F4" w:rsidP="006669F4" w:rsidRDefault="006669F4" w14:paraId="6F883E7E"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8D25CF6"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2.17</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Agreement.  </w:t>
      </w:r>
    </w:p>
    <w:p w:rsidRPr="006669F4" w:rsidR="006669F4" w:rsidP="006669F4" w:rsidRDefault="006669F4" w14:paraId="19452681"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CE2F43D"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2.18</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 </w:t>
      </w:r>
    </w:p>
    <w:p w:rsidRPr="006669F4" w:rsidR="006669F4" w:rsidP="006669F4" w:rsidRDefault="006669F4" w14:paraId="79C085AC"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9D51C8E"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2.19</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All ownership, rights, title and interest in and to the RP1 Study Data and any results generated during the RP1 Study shall vest with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w:t>
      </w:r>
      <w:proofErr w:type="gramStart"/>
      <w:r w:rsidRPr="006669F4">
        <w:rPr>
          <w:rFonts w:ascii="Calibri Light" w:hAnsi="Calibri Light" w:eastAsia="Times New Roman" w:cs="Calibri Light"/>
          <w:kern w:val="0"/>
          <w:sz w:val="22"/>
          <w:szCs w:val="22"/>
          <w:lang w:eastAsia="en-ZA"/>
          <w14:ligatures w14:val="none"/>
        </w:rPr>
        <w:t>Consortium  in</w:t>
      </w:r>
      <w:proofErr w:type="gramEnd"/>
      <w:r w:rsidRPr="006669F4">
        <w:rPr>
          <w:rFonts w:ascii="Calibri Light" w:hAnsi="Calibri Light" w:eastAsia="Times New Roman" w:cs="Calibri Light"/>
          <w:kern w:val="0"/>
          <w:sz w:val="22"/>
          <w:szCs w:val="22"/>
          <w:lang w:eastAsia="en-ZA"/>
          <w14:ligatures w14:val="none"/>
        </w:rPr>
        <w:t xml:space="preserve"> accordance with the Data Transfer Agreement entered into between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Consortium. </w:t>
      </w:r>
    </w:p>
    <w:p w:rsidRPr="006669F4" w:rsidR="006669F4" w:rsidP="006669F4" w:rsidRDefault="006669F4" w14:paraId="2FB56434"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CD1F8F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3.</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RESPONSIBLE PARTY STATUS</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E488F37"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0AB245F"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3.1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For purposes of this Agreement, the Data Recipient is the Responsible </w:t>
      </w:r>
      <w:r w:rsidRPr="006669F4">
        <w:rPr>
          <w:rFonts w:ascii="Calibri Light" w:hAnsi="Calibri Light" w:eastAsia="Times New Roman" w:cs="Calibri Light"/>
          <w:kern w:val="0"/>
          <w:sz w:val="22"/>
          <w:szCs w:val="22"/>
          <w:lang w:eastAsia="en-ZA"/>
          <w14:ligatures w14:val="none"/>
        </w:rPr>
        <w:t>Party</w:t>
      </w:r>
      <w:r w:rsidRPr="006669F4">
        <w:rPr>
          <w:rFonts w:ascii="Calibri Light" w:hAnsi="Calibri Light" w:eastAsia="Times New Roman" w:cs="Calibri Light"/>
          <w:kern w:val="0"/>
          <w:sz w:val="22"/>
          <w:szCs w:val="22"/>
          <w:lang w:eastAsia="en-ZA"/>
          <w14:ligatures w14:val="none"/>
        </w:rPr>
        <w:t xml:space="preserve"> and the Data Provider is neither the Responsible Party nor an </w:t>
      </w:r>
      <w:commentRangeStart w:id="982738682"/>
      <w:r w:rsidRPr="006669F4">
        <w:rPr>
          <w:rFonts w:ascii="Calibri Light" w:hAnsi="Calibri Light" w:eastAsia="Times New Roman" w:cs="Calibri Light"/>
          <w:kern w:val="0"/>
          <w:sz w:val="22"/>
          <w:szCs w:val="22"/>
          <w:lang w:eastAsia="en-ZA"/>
          <w14:ligatures w14:val="none"/>
        </w:rPr>
        <w:t xml:space="preserve">Operator</w:t>
      </w:r>
      <w:commentRangeEnd w:id="982738682"/>
      <w:r>
        <w:rPr>
          <w:rStyle w:val="CommentReference"/>
        </w:rPr>
        <w:commentReference w:id="982738682"/>
      </w:r>
      <w:r w:rsidRPr="006669F4">
        <w:rPr>
          <w:rFonts w:ascii="Calibri Light" w:hAnsi="Calibri Light" w:eastAsia="Times New Roman" w:cs="Calibri Light"/>
          <w:kern w:val="0"/>
          <w:sz w:val="22"/>
          <w:szCs w:val="22"/>
          <w:lang w:eastAsia="en-ZA"/>
          <w14:ligatures w14:val="none"/>
        </w:rPr>
        <w:t xml:space="preserve">.  </w:t>
      </w:r>
    </w:p>
    <w:p w:rsidRPr="006669F4" w:rsidR="006669F4" w:rsidP="006669F4" w:rsidRDefault="006669F4" w14:paraId="009F1FDD"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3962278"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1B556D8"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4D18E97"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657DC77"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3B1C87A" w14:textId="77777777">
      <w:pPr>
        <w:spacing w:after="0" w:line="240" w:lineRule="auto"/>
        <w:ind w:left="144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664C4E9"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4.</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RIGHTS OF DATA SUBJECTS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2E3219F"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E8D97B8" w14:textId="183341A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xml:space="preserve">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The Parties agree that, as between them, Data Provider is best able to manage requests from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Data Subjects for access, amendment, transfer, restriction, or deletion of Personal Data. In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the ordinary course, the Data Recipient will not process sufficient information to link Personal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Data to an identified individual who makes a request for access, amendment, transfer, or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deletion of Personal Data. </w:t>
      </w:r>
      <w:r w:rsidRPr="006669F4">
        <w:rPr>
          <w:rFonts w:ascii="Calibri Light" w:hAnsi="Calibri Light" w:eastAsia="Times New Roman" w:cs="Calibri Light"/>
          <w:kern w:val="0"/>
          <w:sz w:val="22"/>
          <w:szCs w:val="22"/>
          <w:lang w:eastAsia="en-ZA"/>
          <w14:ligatures w14:val="none"/>
        </w:rPr>
        <w:t>In the event that</w:t>
      </w:r>
      <w:r w:rsidRPr="006669F4">
        <w:rPr>
          <w:rFonts w:ascii="Calibri Light" w:hAnsi="Calibri Light" w:eastAsia="Times New Roman" w:cs="Calibri Light"/>
          <w:kern w:val="0"/>
          <w:sz w:val="22"/>
          <w:szCs w:val="22"/>
          <w:lang w:eastAsia="en-ZA"/>
          <w14:ligatures w14:val="none"/>
        </w:rPr>
        <w:t xml:space="preserve"> the Data Recipient receives a request from a Data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Subject for such access, amendment, transfer, restriction, or deletion, the Data Recipient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shall forward the request to Data Provider</w:t>
      </w:r>
      <w:ins w:author="Darshnika Lakhoo" w:date="2024-09-13T10:58:29.713Z" w:id="1173418700">
        <w:r w:rsidRPr="006669F4">
          <w:rPr>
            <w:rFonts w:ascii="Calibri Light" w:hAnsi="Calibri Light" w:eastAsia="Times New Roman" w:cs="Calibri Light"/>
            <w:kern w:val="0"/>
            <w:sz w:val="22"/>
            <w:szCs w:val="22"/>
            <w:lang w:eastAsia="en-ZA"/>
            <w14:ligatures w14:val="none"/>
          </w:rPr>
          <w:t xml:space="preserve"> within 2 business days</w:t>
        </w:r>
      </w:ins>
      <w:r w:rsidRPr="006669F4">
        <w:rPr>
          <w:rFonts w:ascii="Calibri Light" w:hAnsi="Calibri Light" w:eastAsia="Times New Roman" w:cs="Calibri Light"/>
          <w:kern w:val="0"/>
          <w:sz w:val="22"/>
          <w:szCs w:val="22"/>
          <w:lang w:eastAsia="en-ZA"/>
          <w14:ligatures w14:val="none"/>
        </w:rPr>
        <w:t xml:space="preserve">. </w:t>
      </w:r>
      <w:r w:rsidRPr="006669F4">
        <w:rPr>
          <w:rFonts w:ascii="Calibri Light" w:hAnsi="Calibri Light" w:eastAsia="Times New Roman" w:cs="Calibri Light"/>
          <w:kern w:val="0"/>
          <w:sz w:val="22"/>
          <w:szCs w:val="22"/>
          <w:lang w:eastAsia="en-ZA"/>
          <w14:ligatures w14:val="none"/>
        </w:rPr>
        <w:t>In the event that</w:t>
      </w:r>
      <w:r w:rsidRPr="006669F4">
        <w:rPr>
          <w:rFonts w:ascii="Calibri Light" w:hAnsi="Calibri Light" w:eastAsia="Times New Roman" w:cs="Calibri Light"/>
          <w:kern w:val="0"/>
          <w:sz w:val="22"/>
          <w:szCs w:val="22"/>
          <w:lang w:eastAsia="en-ZA"/>
          <w14:ligatures w14:val="none"/>
        </w:rPr>
        <w:t xml:space="preserve"> the Data Provider receives a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request from a Data Subject that affects the Personal Data disclosed to the Data Recipient or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the Data Recipient’s ability to use or process such Personal Data, Data Provider shall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promptly, and no later than five (5) business days notify Data Recipient. The Parties shall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within 5 (five) business days, determine the appropriate steps to be taken.  </w:t>
      </w:r>
    </w:p>
    <w:p w:rsidRPr="006669F4" w:rsidR="006669F4" w:rsidP="006669F4" w:rsidRDefault="006669F4" w14:paraId="09024836"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798F557"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5.</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DATA SUBJECT WITHDRAWAL</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208ED8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B8C8B70" w14:textId="77777777">
      <w:pPr>
        <w:spacing w:after="0" w:line="240" w:lineRule="auto"/>
        <w:ind w:left="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 </w:t>
      </w:r>
    </w:p>
    <w:p w:rsidRPr="006669F4" w:rsidR="006669F4" w:rsidP="006669F4" w:rsidRDefault="006669F4" w14:paraId="49CE2127" w14:textId="77777777">
      <w:pPr>
        <w:spacing w:after="0" w:line="240" w:lineRule="auto"/>
        <w:ind w:left="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lang w:eastAsia="en-ZA"/>
          <w14:ligatures w14:val="none"/>
        </w:rPr>
        <w:t> </w:t>
      </w:r>
    </w:p>
    <w:p w:rsidRPr="006669F4" w:rsidR="006669F4" w:rsidP="006669F4" w:rsidRDefault="006669F4" w14:paraId="03DAC15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6.</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SAFEGUARDS</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A38F1B6"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59DC6A7"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6.1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Data Recipient will maintain a comprehensive privacy and security program designed to ensure that Personal Data will be used only in accordance with this Agreement and the HEAT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Data Management Plan, or as required by applicable regulations, including the appointment of a Data Protection Officer. Data Recipient will apply adequate, commercially reasonable technical, physical, and administrative safeguards to protect the Personal Data.  </w:t>
      </w:r>
    </w:p>
    <w:p w:rsidRPr="006669F4" w:rsidR="006669F4" w:rsidP="006669F4" w:rsidRDefault="006669F4" w14:paraId="40DAF878" w14:textId="77777777">
      <w:pPr>
        <w:spacing w:after="0" w:line="240" w:lineRule="auto"/>
        <w:ind w:left="144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lang w:eastAsia="en-ZA"/>
          <w14:ligatures w14:val="none"/>
        </w:rPr>
        <w:t> </w:t>
      </w:r>
    </w:p>
    <w:p w:rsidRPr="006669F4" w:rsidR="006669F4" w:rsidP="006669F4" w:rsidRDefault="006669F4" w14:paraId="2B7ADA8D"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6.2</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6669F4">
        <w:rPr>
          <w:rFonts w:ascii="Calibri Light" w:hAnsi="Calibri Light" w:eastAsia="Times New Roman" w:cs="Calibri Light"/>
          <w:b/>
          <w:bCs/>
          <w:kern w:val="0"/>
          <w:sz w:val="22"/>
          <w:szCs w:val="22"/>
          <w:lang w:eastAsia="en-ZA"/>
          <w14:ligatures w14:val="none"/>
        </w:rPr>
        <w:t>Security Breach</w:t>
      </w:r>
      <w:r w:rsidRPr="006669F4">
        <w:rPr>
          <w:rFonts w:ascii="Calibri Light" w:hAnsi="Calibri Light" w:eastAsia="Times New Roman" w:cs="Calibri Light"/>
          <w:kern w:val="0"/>
          <w:sz w:val="22"/>
          <w:szCs w:val="22"/>
          <w:lang w:eastAsia="en-ZA"/>
          <w14:ligatures w14:val="none"/>
        </w:rPr>
        <w:t>”). Data Recipient will also implement appropriate internal policies, procedures, or protocols to minimize the risk of occurrence of a Security Breach. </w:t>
      </w:r>
    </w:p>
    <w:p w:rsidRPr="006669F4" w:rsidR="006669F4" w:rsidP="006669F4" w:rsidRDefault="006669F4" w14:paraId="231F2D97"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E24AF93"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6.3</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 </w:t>
      </w:r>
    </w:p>
    <w:p w:rsidRPr="006669F4" w:rsidR="006669F4" w:rsidP="006669F4" w:rsidRDefault="006669F4" w14:paraId="71FC4129" w14:textId="4A655550">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171EB9" w:rsidRDefault="006669F4" w14:paraId="7FD48A2D" w14:textId="4E1986F5">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7C5E426"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7.</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SECURITY BREACH</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DCE4CC4"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E63AF35"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7.1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Data Recipient shall notify Data Provider within twenty-four (24) hours of discovery of a potential or actual Security Breach. </w:t>
      </w:r>
      <w:proofErr w:type="gramStart"/>
      <w:r w:rsidRPr="006669F4">
        <w:rPr>
          <w:rFonts w:ascii="Calibri Light" w:hAnsi="Calibri Light" w:eastAsia="Times New Roman" w:cs="Calibri Light"/>
          <w:kern w:val="0"/>
          <w:sz w:val="22"/>
          <w:szCs w:val="22"/>
          <w:lang w:eastAsia="en-ZA"/>
          <w14:ligatures w14:val="none"/>
        </w:rPr>
        <w:t>In the course of</w:t>
      </w:r>
      <w:proofErr w:type="gramEnd"/>
      <w:r w:rsidRPr="006669F4">
        <w:rPr>
          <w:rFonts w:ascii="Calibri Light" w:hAnsi="Calibri Light" w:eastAsia="Times New Roman" w:cs="Calibri Light"/>
          <w:kern w:val="0"/>
          <w:sz w:val="22"/>
          <w:szCs w:val="22"/>
          <w:lang w:eastAsia="en-ZA"/>
          <w14:ligatures w14:val="none"/>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reasonable costs and expenses associated with the provision of such notifications. Data </w:t>
      </w:r>
      <w:r w:rsidRPr="006669F4">
        <w:rPr>
          <w:rFonts w:ascii="Calibri Light" w:hAnsi="Calibri Light" w:eastAsia="Times New Roman" w:cs="Calibri Light"/>
          <w:kern w:val="0"/>
          <w:sz w:val="22"/>
          <w:szCs w:val="22"/>
          <w:lang w:eastAsia="en-ZA"/>
          <w14:ligatures w14:val="none"/>
        </w:rPr>
        <w:t>Recipient will also take immediate steps to consult with Data Provider in good faith in the development of remediation efforts to rectify or mitigate the Security Breach.  </w:t>
      </w:r>
    </w:p>
    <w:p w:rsidRPr="006669F4" w:rsidR="006669F4" w:rsidP="006669F4" w:rsidRDefault="006669F4" w14:paraId="214539FB"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7CE0EB9"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7.2</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Pr="006669F4">
        <w:rPr>
          <w:rFonts w:ascii="Calibri Light" w:hAnsi="Calibri Light" w:eastAsia="Times New Roman" w:cs="Calibri Light"/>
          <w:kern w:val="0"/>
          <w:sz w:val="22"/>
          <w:szCs w:val="22"/>
          <w:shd w:val="clear" w:color="auto" w:fill="FFFF00"/>
          <w:lang w:eastAsia="en-ZA"/>
          <w14:ligatures w14:val="none"/>
        </w:rPr>
        <w:t>_________________; Telephone: _____________ or Email: _____________</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717C66B"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623D06A"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8.</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PERSONNEL OBLIGATIONS</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6FF284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5BA2236" w14:textId="77777777">
      <w:pPr>
        <w:spacing w:after="0" w:line="240" w:lineRule="auto"/>
        <w:ind w:left="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 </w:t>
      </w:r>
    </w:p>
    <w:p w:rsidRPr="006669F4" w:rsidR="006669F4" w:rsidP="006669F4" w:rsidRDefault="006669F4" w14:paraId="10BF3E59"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3C78FD0"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9.</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RECORDS / DATA PROCESSING REGISTER</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9E4C9D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9214968" w14:textId="77777777">
      <w:pPr>
        <w:spacing w:after="0" w:line="240" w:lineRule="auto"/>
        <w:ind w:left="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Data Recipient shall maintain a written record of all Processing activities that are carried out under this Agreement. Such record shall contain, at a minimum, (</w:t>
      </w:r>
      <w:proofErr w:type="spellStart"/>
      <w:r w:rsidRPr="006669F4">
        <w:rPr>
          <w:rFonts w:ascii="Calibri Light" w:hAnsi="Calibri Light" w:eastAsia="Times New Roman" w:cs="Calibri Light"/>
          <w:kern w:val="0"/>
          <w:sz w:val="22"/>
          <w:szCs w:val="22"/>
          <w:lang w:eastAsia="en-ZA"/>
          <w14:ligatures w14:val="none"/>
        </w:rPr>
        <w:t>i</w:t>
      </w:r>
      <w:proofErr w:type="spellEnd"/>
      <w:r w:rsidRPr="006669F4">
        <w:rPr>
          <w:rFonts w:ascii="Calibri Light" w:hAnsi="Calibri Light" w:eastAsia="Times New Roman" w:cs="Calibri Light"/>
          <w:kern w:val="0"/>
          <w:sz w:val="22"/>
          <w:szCs w:val="22"/>
          <w:lang w:eastAsia="en-ZA"/>
          <w14:ligatures w14:val="none"/>
        </w:rPr>
        <w:t>)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 </w:t>
      </w:r>
    </w:p>
    <w:p w:rsidRPr="006669F4" w:rsidR="006669F4" w:rsidP="006669F4" w:rsidRDefault="006669F4" w14:paraId="5D09C2A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A7CFFB1"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10</w:t>
      </w:r>
      <w:r w:rsidRPr="006669F4">
        <w:rPr>
          <w:rFonts w:ascii="Calibri Light" w:hAnsi="Calibri Light" w:eastAsia="Times New Roman" w:cs="Calibri Light"/>
          <w:kern w:val="0"/>
          <w:sz w:val="22"/>
          <w:szCs w:val="22"/>
          <w:lang w:eastAsia="en-ZA"/>
          <w14:ligatures w14:val="none"/>
        </w:rPr>
        <w:t>.</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GOVERNMENT INSPECTIONS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86A1BA5"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9B34375" w14:textId="77777777">
      <w:pPr>
        <w:spacing w:after="0" w:line="240" w:lineRule="auto"/>
        <w:ind w:left="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 </w:t>
      </w:r>
    </w:p>
    <w:p w:rsidRPr="006669F4" w:rsidR="006669F4" w:rsidP="006669F4" w:rsidRDefault="006669F4" w14:paraId="1D2FDA6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FD9DD9B" w14:textId="77777777">
      <w:pPr>
        <w:spacing w:after="0" w:line="240" w:lineRule="auto"/>
        <w:ind w:left="720" w:hanging="720"/>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11.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NOTICES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41774BF"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006669F4" w:rsidP="006669F4" w:rsidRDefault="006669F4" w14:paraId="4CAA022E"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Notices under this Agreement will be given by personal delivery, certified mail, or recognized overnight courier service to the person designated below:</w:t>
      </w:r>
      <w:r>
        <w:rPr>
          <w:rStyle w:val="eop"/>
          <w:rFonts w:ascii="Calibri" w:hAnsi="Calibri" w:cs="Calibri" w:eastAsiaTheme="majorEastAsia"/>
          <w:sz w:val="22"/>
          <w:szCs w:val="22"/>
        </w:rPr>
        <w:t> </w:t>
      </w:r>
    </w:p>
    <w:p w:rsidR="006669F4" w:rsidP="006669F4" w:rsidRDefault="006669F4" w14:paraId="31226B70"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6669F4" w:rsidP="006669F4" w:rsidRDefault="006669F4" w14:paraId="10808188"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b/>
          <w:bCs/>
          <w:sz w:val="22"/>
          <w:szCs w:val="22"/>
        </w:rPr>
        <w:t>If to Data Recipient Principal Investigator</w:t>
      </w:r>
      <w:r>
        <w:rPr>
          <w:rStyle w:val="normaltextrun"/>
          <w:rFonts w:ascii="Calibri" w:hAnsi="Calibri" w:cs="Calibri" w:eastAsiaTheme="majorEastAsia"/>
          <w:sz w:val="22"/>
          <w:szCs w:val="22"/>
        </w:rPr>
        <w:t>:</w:t>
      </w:r>
      <w:r>
        <w:rPr>
          <w:rStyle w:val="eop"/>
          <w:rFonts w:ascii="Calibri" w:hAnsi="Calibri" w:cs="Calibri" w:eastAsiaTheme="majorEastAsia"/>
          <w:sz w:val="22"/>
          <w:szCs w:val="22"/>
        </w:rPr>
        <w:t> </w:t>
      </w:r>
    </w:p>
    <w:p w:rsidR="006669F4" w:rsidP="006669F4" w:rsidRDefault="006669F4" w14:paraId="2CF5E9B7"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6669F4" w:rsidP="006669F4" w:rsidRDefault="006669F4" w14:paraId="7113EADE"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Attention: Matthew Francis Chersich (Research Professor)</w:t>
      </w:r>
      <w:r>
        <w:rPr>
          <w:rStyle w:val="eop"/>
          <w:rFonts w:ascii="Calibri" w:hAnsi="Calibri" w:cs="Calibri" w:eastAsiaTheme="majorEastAsia"/>
          <w:sz w:val="22"/>
          <w:szCs w:val="22"/>
        </w:rPr>
        <w:t> </w:t>
      </w:r>
    </w:p>
    <w:p w:rsidR="006669F4" w:rsidP="006669F4" w:rsidRDefault="006669F4" w14:paraId="24263B3D"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Wits Planetary Health Research</w:t>
      </w:r>
      <w:r>
        <w:rPr>
          <w:rStyle w:val="eop"/>
          <w:rFonts w:ascii="Calibri" w:hAnsi="Calibri" w:cs="Calibri" w:eastAsiaTheme="majorEastAsia"/>
          <w:sz w:val="22"/>
          <w:szCs w:val="22"/>
        </w:rPr>
        <w:t> </w:t>
      </w:r>
    </w:p>
    <w:p w:rsidR="006669F4" w:rsidP="006669F4" w:rsidRDefault="006669F4" w14:paraId="69BB5EE9"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27 St Andrews Road</w:t>
      </w:r>
      <w:r>
        <w:rPr>
          <w:rStyle w:val="eop"/>
          <w:rFonts w:ascii="Calibri" w:hAnsi="Calibri" w:cs="Calibri" w:eastAsiaTheme="majorEastAsia"/>
          <w:sz w:val="22"/>
          <w:szCs w:val="22"/>
        </w:rPr>
        <w:t> </w:t>
      </w:r>
    </w:p>
    <w:p w:rsidR="006669F4" w:rsidP="006669F4" w:rsidRDefault="006669F4" w14:paraId="543502FC"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Parktown 2193</w:t>
      </w:r>
      <w:r>
        <w:rPr>
          <w:rStyle w:val="eop"/>
          <w:rFonts w:ascii="Calibri" w:hAnsi="Calibri" w:cs="Calibri" w:eastAsiaTheme="majorEastAsia"/>
          <w:sz w:val="22"/>
          <w:szCs w:val="22"/>
        </w:rPr>
        <w:t> </w:t>
      </w:r>
    </w:p>
    <w:p w:rsidR="006669F4" w:rsidP="006669F4" w:rsidRDefault="006669F4" w14:paraId="10C05E6F"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Email: Matthew.Chersich@tcd.ie</w:t>
      </w:r>
      <w:r>
        <w:rPr>
          <w:rStyle w:val="eop"/>
          <w:rFonts w:ascii="Calibri" w:hAnsi="Calibri" w:cs="Calibri" w:eastAsiaTheme="majorEastAsia"/>
          <w:sz w:val="22"/>
          <w:szCs w:val="22"/>
        </w:rPr>
        <w:t> </w:t>
      </w:r>
    </w:p>
    <w:p w:rsidR="006669F4" w:rsidP="006669F4" w:rsidRDefault="006669F4" w14:paraId="3EF3767B"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6669F4" w:rsidP="006669F4" w:rsidRDefault="006669F4" w14:paraId="1D152254" w14:textId="77777777">
      <w:pPr>
        <w:pStyle w:val="paragraph"/>
        <w:spacing w:before="0" w:beforeAutospacing="0" w:after="0" w:afterAutospacing="0"/>
        <w:ind w:left="345" w:hanging="345"/>
        <w:jc w:val="center"/>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 </w:t>
      </w:r>
    </w:p>
    <w:p w:rsidR="00171EB9" w:rsidP="006669F4" w:rsidRDefault="00171EB9" w14:paraId="7DCE3BE2" w14:textId="77777777">
      <w:pPr>
        <w:pStyle w:val="paragraph"/>
        <w:spacing w:before="0" w:beforeAutospacing="0" w:after="0" w:afterAutospacing="0"/>
        <w:ind w:left="345" w:hanging="345"/>
        <w:jc w:val="center"/>
        <w:textAlignment w:val="baseline"/>
        <w:rPr>
          <w:rStyle w:val="eop"/>
          <w:rFonts w:ascii="Calibri" w:hAnsi="Calibri" w:cs="Calibri" w:eastAsiaTheme="majorEastAsia"/>
          <w:sz w:val="22"/>
          <w:szCs w:val="22"/>
        </w:rPr>
      </w:pPr>
    </w:p>
    <w:p w:rsidR="00171EB9" w:rsidP="006669F4" w:rsidRDefault="00171EB9" w14:paraId="7E99CEFA" w14:textId="77777777">
      <w:pPr>
        <w:pStyle w:val="paragraph"/>
        <w:spacing w:before="0" w:beforeAutospacing="0" w:after="0" w:afterAutospacing="0"/>
        <w:ind w:left="345" w:hanging="345"/>
        <w:jc w:val="center"/>
        <w:textAlignment w:val="baseline"/>
        <w:rPr>
          <w:rFonts w:ascii="Segoe UI" w:hAnsi="Segoe UI" w:cs="Segoe UI"/>
          <w:sz w:val="18"/>
          <w:szCs w:val="18"/>
        </w:rPr>
      </w:pPr>
    </w:p>
    <w:p w:rsidR="006669F4" w:rsidP="006669F4" w:rsidRDefault="006669F4" w14:paraId="4ED2BB98"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b/>
          <w:bCs/>
          <w:sz w:val="22"/>
          <w:szCs w:val="22"/>
        </w:rPr>
        <w:t>If to Data Recipient (Legal):</w:t>
      </w:r>
      <w:r>
        <w:rPr>
          <w:rStyle w:val="eop"/>
          <w:rFonts w:ascii="Calibri" w:hAnsi="Calibri" w:cs="Calibri" w:eastAsiaTheme="majorEastAsia"/>
          <w:sz w:val="22"/>
          <w:szCs w:val="22"/>
        </w:rPr>
        <w:t> </w:t>
      </w:r>
    </w:p>
    <w:p w:rsidR="006669F4" w:rsidP="006669F4" w:rsidRDefault="006669F4" w14:paraId="05739036"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6669F4" w:rsidP="006669F4" w:rsidRDefault="006669F4" w14:paraId="3D7020DD"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Attention: Alfred Farrell (CEO)</w:t>
      </w:r>
      <w:r>
        <w:rPr>
          <w:rStyle w:val="eop"/>
          <w:rFonts w:ascii="Calibri" w:hAnsi="Calibri" w:cs="Calibri" w:eastAsiaTheme="majorEastAsia"/>
          <w:sz w:val="22"/>
          <w:szCs w:val="22"/>
        </w:rPr>
        <w:t> </w:t>
      </w:r>
    </w:p>
    <w:p w:rsidR="006669F4" w:rsidP="006669F4" w:rsidRDefault="006669F4" w14:paraId="11A98F70"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Wits Health Consortium (Pty) Ltd, 31 Princess of Wales Terrace, Parktown, Johannesburg, 2193</w:t>
      </w:r>
      <w:r>
        <w:rPr>
          <w:rStyle w:val="eop"/>
          <w:rFonts w:ascii="Calibri" w:hAnsi="Calibri" w:cs="Calibri" w:eastAsiaTheme="majorEastAsia"/>
          <w:sz w:val="22"/>
          <w:szCs w:val="22"/>
        </w:rPr>
        <w:t> </w:t>
      </w:r>
    </w:p>
    <w:p w:rsidR="006669F4" w:rsidP="006669F4" w:rsidRDefault="006669F4" w14:paraId="30F0644D"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sz w:val="22"/>
          <w:szCs w:val="22"/>
        </w:rPr>
        <w:t xml:space="preserve">Email: </w:t>
      </w:r>
      <w:hyperlink w:tgtFrame="_blank" w:history="1" r:id="rId5">
        <w:r>
          <w:rPr>
            <w:rStyle w:val="normaltextrun"/>
            <w:rFonts w:ascii="Calibri Light" w:hAnsi="Calibri Light" w:cs="Calibri Light" w:eastAsiaTheme="majorEastAsia"/>
            <w:sz w:val="22"/>
            <w:szCs w:val="22"/>
            <w:u w:val="single"/>
            <w:shd w:val="clear" w:color="auto" w:fill="E1E3E6"/>
          </w:rPr>
          <w:t>ceo@witshealth.co.za</w:t>
        </w:r>
      </w:hyperlink>
      <w:r>
        <w:rPr>
          <w:rStyle w:val="eop"/>
          <w:rFonts w:ascii="Calibri" w:hAnsi="Calibri" w:cs="Calibri" w:eastAsiaTheme="majorEastAsia"/>
          <w:sz w:val="22"/>
          <w:szCs w:val="22"/>
        </w:rPr>
        <w:t> </w:t>
      </w:r>
    </w:p>
    <w:p w:rsidR="006669F4" w:rsidP="006669F4" w:rsidRDefault="006669F4" w14:paraId="1144A2AF"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6669F4" w:rsidP="006669F4" w:rsidRDefault="006669F4" w14:paraId="1121DCB5"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b/>
          <w:bCs/>
          <w:sz w:val="22"/>
          <w:szCs w:val="22"/>
        </w:rPr>
        <w:t>If to Data Provider Investigator:</w:t>
      </w:r>
      <w:r>
        <w:rPr>
          <w:rStyle w:val="eop"/>
          <w:rFonts w:ascii="Calibri" w:hAnsi="Calibri" w:cs="Calibri" w:eastAsiaTheme="majorEastAsia"/>
          <w:sz w:val="22"/>
          <w:szCs w:val="22"/>
        </w:rPr>
        <w:t> </w:t>
      </w:r>
    </w:p>
    <w:p w:rsidR="006669F4" w:rsidP="006669F4" w:rsidRDefault="006669F4" w14:paraId="5B1CCA05"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6669F4" w:rsidP="006669F4" w:rsidRDefault="006669F4" w14:paraId="7A7EF97B" w14:textId="77777777">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hAnsi="Calibri" w:cs="Calibri" w:eastAsiaTheme="majorEastAsia"/>
          <w:b/>
          <w:bCs/>
          <w:sz w:val="22"/>
          <w:szCs w:val="22"/>
        </w:rPr>
        <w:t>If to Data Provider (Legal):</w:t>
      </w:r>
      <w:r>
        <w:rPr>
          <w:rStyle w:val="eop"/>
          <w:rFonts w:ascii="Calibri" w:hAnsi="Calibri" w:cs="Calibri" w:eastAsiaTheme="majorEastAsia"/>
          <w:sz w:val="22"/>
          <w:szCs w:val="22"/>
        </w:rPr>
        <w:t> </w:t>
      </w:r>
    </w:p>
    <w:p w:rsidR="006669F4" w:rsidP="06ABA7D2" w:rsidRDefault="006669F4" w14:paraId="7435D173" w14:textId="2157A17A">
      <w:pPr>
        <w:pStyle w:val="paragraph"/>
        <w:spacing w:before="0" w:beforeAutospacing="off" w:after="0" w:afterAutospacing="off"/>
        <w:ind w:left="345" w:hanging="345"/>
        <w:jc w:val="center"/>
        <w:textAlignment w:val="baseline"/>
        <w:rPr>
          <w:rStyle w:val="eop"/>
          <w:rFonts w:ascii="Calibri" w:hAnsi="Calibri" w:eastAsia="" w:cs="Calibri" w:eastAsiaTheme="majorEastAsia"/>
          <w:sz w:val="22"/>
          <w:szCs w:val="22"/>
        </w:rPr>
      </w:pPr>
      <w:del w:author="Darshnika Lakhoo" w:date="2024-09-13T11:02:01.187Z" w:id="1488093434">
        <w:r w:rsidRPr="06ABA7D2" w:rsidDel="06ABA7D2">
          <w:rPr>
            <w:rStyle w:val="normaltextrun"/>
            <w:rFonts w:ascii="Calibri" w:hAnsi="Calibri" w:eastAsia="" w:cs="Calibri" w:eastAsiaTheme="majorEastAsia"/>
            <w:sz w:val="22"/>
            <w:szCs w:val="22"/>
          </w:rPr>
          <w:delText>[Provider legal contact details]</w:delText>
        </w:r>
        <w:r w:rsidRPr="06ABA7D2" w:rsidDel="06ABA7D2">
          <w:rPr>
            <w:rStyle w:val="eop"/>
            <w:rFonts w:ascii="Calibri" w:hAnsi="Calibri" w:eastAsia="" w:cs="Calibri" w:eastAsiaTheme="majorEastAsia"/>
            <w:sz w:val="22"/>
            <w:szCs w:val="22"/>
          </w:rPr>
          <w:delText> </w:delText>
        </w:r>
      </w:del>
      <w:ins w:author="Darshnika Lakhoo" w:date="2024-09-13T11:01:46.047Z" w:id="2025416824">
        <w:r w:rsidRPr="06ABA7D2">
          <w:rPr>
            <w:rStyle w:val="eop"/>
            <w:rFonts w:ascii="Calibri" w:hAnsi="Calibri" w:eastAsia="" w:cs="Calibri" w:eastAsiaTheme="majorEastAsia"/>
            <w:sz w:val="22"/>
            <w:szCs w:val="22"/>
          </w:rPr>
          <w:t>Kenya Medial Research Institute</w:t>
        </w:r>
      </w:ins>
    </w:p>
    <w:p w:rsidR="006669F4" w:rsidP="06ABA7D2" w:rsidRDefault="006669F4" w14:paraId="4FB12D06" w14:textId="1C0B4D37">
      <w:pPr>
        <w:pStyle w:val="paragraph"/>
        <w:spacing w:before="0" w:beforeAutospacing="off" w:after="0" w:afterAutospacing="off"/>
        <w:ind w:left="345" w:hanging="345"/>
        <w:jc w:val="center"/>
        <w:textAlignment w:val="baseline"/>
        <w:rPr>
          <w:rStyle w:val="eop"/>
          <w:rFonts w:ascii="Calibri" w:hAnsi="Calibri" w:eastAsia="" w:cs="Calibri" w:eastAsiaTheme="majorEastAsia"/>
          <w:sz w:val="22"/>
          <w:szCs w:val="22"/>
        </w:rPr>
      </w:pPr>
      <w:r w:rsidRPr="06ABA7D2">
        <w:rPr>
          <w:rStyle w:val="normaltextrun"/>
          <w:rFonts w:ascii="Calibri" w:hAnsi="Calibri" w:eastAsia="" w:cs="Calibri" w:eastAsiaTheme="majorEastAsia"/>
          <w:sz w:val="22"/>
          <w:szCs w:val="22"/>
          <w:shd w:val="clear" w:color="auto" w:fill="FFFF00"/>
        </w:rPr>
        <w:t>Attention:</w:t>
      </w:r>
      <w:r w:rsidRPr="06ABA7D2">
        <w:rPr>
          <w:rStyle w:val="eop"/>
          <w:rFonts w:ascii="Calibri" w:hAnsi="Calibri" w:eastAsia="" w:cs="Calibri" w:eastAsiaTheme="majorEastAsia"/>
          <w:sz w:val="22"/>
          <w:szCs w:val="22"/>
        </w:rPr>
        <w:t> </w:t>
      </w:r>
      <w:ins w:author="Darshnika Lakhoo" w:date="2024-09-13T11:02:59.976Z" w:id="1549399840">
        <w:r w:rsidRPr="06ABA7D2">
          <w:rPr>
            <w:rStyle w:val="eop"/>
            <w:rFonts w:ascii="Calibri" w:hAnsi="Calibri" w:eastAsia="" w:cs="Calibri" w:eastAsiaTheme="majorEastAsia"/>
            <w:sz w:val="22"/>
            <w:szCs w:val="22"/>
          </w:rPr>
          <w:t>D</w:t>
        </w:r>
      </w:ins>
      <w:ins w:author="Darshnika Lakhoo" w:date="2024-09-13T11:03:04.262Z" w:id="134023579">
        <w:r w:rsidRPr="06ABA7D2">
          <w:rPr>
            <w:rStyle w:val="eop"/>
            <w:rFonts w:ascii="Calibri" w:hAnsi="Calibri" w:eastAsia="" w:cs="Calibri" w:eastAsiaTheme="majorEastAsia"/>
            <w:sz w:val="22"/>
            <w:szCs w:val="22"/>
          </w:rPr>
          <w:t>irector General/CEO</w:t>
        </w:r>
      </w:ins>
    </w:p>
    <w:p w:rsidR="006669F4" w:rsidP="06ABA7D2" w:rsidRDefault="006669F4" w14:paraId="5B192FF2" w14:textId="6CD78654">
      <w:pPr>
        <w:pStyle w:val="paragraph"/>
        <w:spacing w:before="0" w:beforeAutospacing="off" w:after="0" w:afterAutospacing="off"/>
        <w:ind w:left="345" w:hanging="345"/>
        <w:jc w:val="center"/>
        <w:textAlignment w:val="baseline"/>
        <w:rPr>
          <w:rStyle w:val="eop"/>
          <w:rFonts w:ascii="Calibri" w:hAnsi="Calibri" w:eastAsia="" w:cs="Calibri" w:eastAsiaTheme="majorEastAsia"/>
          <w:sz w:val="22"/>
          <w:szCs w:val="22"/>
        </w:rPr>
      </w:pPr>
      <w:r w:rsidRPr="06ABA7D2">
        <w:rPr>
          <w:rStyle w:val="normaltextrun"/>
          <w:rFonts w:ascii="Calibri" w:hAnsi="Calibri" w:eastAsia="" w:cs="Calibri" w:eastAsiaTheme="majorEastAsia"/>
          <w:sz w:val="22"/>
          <w:szCs w:val="22"/>
          <w:shd w:val="clear" w:color="auto" w:fill="FFFF00"/>
        </w:rPr>
        <w:t>Address:</w:t>
      </w:r>
      <w:r w:rsidRPr="06ABA7D2">
        <w:rPr>
          <w:rStyle w:val="eop"/>
          <w:rFonts w:ascii="Calibri" w:hAnsi="Calibri" w:eastAsia="" w:cs="Calibri" w:eastAsiaTheme="majorEastAsia"/>
          <w:sz w:val="22"/>
          <w:szCs w:val="22"/>
        </w:rPr>
        <w:t> </w:t>
      </w:r>
      <w:ins w:author="Darshnika Lakhoo" w:date="2024-09-13T11:03:25.464Z" w:id="1732688765">
        <w:r w:rsidRPr="06ABA7D2">
          <w:rPr>
            <w:rStyle w:val="eop"/>
            <w:rFonts w:ascii="Calibri" w:hAnsi="Calibri" w:eastAsia="" w:cs="Calibri" w:eastAsiaTheme="majorEastAsia"/>
            <w:sz w:val="22"/>
            <w:szCs w:val="22"/>
          </w:rPr>
          <w:t>Post Office Box 54840-00200</w:t>
        </w:r>
      </w:ins>
    </w:p>
    <w:p w:rsidR="006669F4" w:rsidP="06ABA7D2" w:rsidRDefault="006669F4" w14:paraId="70513EE9" w14:textId="5DC6CA14">
      <w:pPr>
        <w:pStyle w:val="paragraph"/>
        <w:spacing w:before="0" w:beforeAutospacing="off" w:after="0" w:afterAutospacing="off"/>
        <w:ind w:left="345" w:hanging="345"/>
        <w:jc w:val="center"/>
        <w:textAlignment w:val="baseline"/>
        <w:rPr>
          <w:rFonts w:ascii="Segoe UI" w:hAnsi="Segoe UI" w:cs="Segoe UI"/>
          <w:sz w:val="18"/>
          <w:szCs w:val="18"/>
        </w:rPr>
      </w:pPr>
      <w:r w:rsidRPr="06ABA7D2">
        <w:rPr>
          <w:rStyle w:val="normaltextrun"/>
          <w:rFonts w:ascii="Calibri" w:hAnsi="Calibri" w:eastAsia="" w:cs="Calibri" w:eastAsiaTheme="majorEastAsia"/>
          <w:sz w:val="22"/>
          <w:szCs w:val="22"/>
          <w:shd w:val="clear" w:color="auto" w:fill="FFFF00"/>
        </w:rPr>
        <w:t>Email:</w:t>
      </w:r>
      <w:r w:rsidRPr="06ABA7D2">
        <w:rPr>
          <w:rStyle w:val="eop"/>
          <w:rFonts w:ascii="Calibri" w:hAnsi="Calibri" w:eastAsia="" w:cs="Calibri" w:eastAsiaTheme="majorEastAsia"/>
          <w:sz w:val="22"/>
          <w:szCs w:val="22"/>
        </w:rPr>
        <w:t> </w:t>
      </w:r>
      <w:ins w:author="Darshnika Lakhoo" w:date="2024-09-13T11:03:36.004Z" w:id="1041617535">
        <w:r w:rsidRPr="06ABA7D2">
          <w:rPr>
            <w:rStyle w:val="eop"/>
            <w:rFonts w:ascii="Calibri" w:hAnsi="Calibri" w:eastAsia="" w:cs="Calibri" w:eastAsiaTheme="majorEastAsia"/>
            <w:sz w:val="22"/>
            <w:szCs w:val="22"/>
          </w:rPr>
          <w:t>director@kemri.go.ke</w:t>
        </w:r>
      </w:ins>
    </w:p>
    <w:p w:rsidRPr="006669F4" w:rsidR="006669F4" w:rsidP="006669F4" w:rsidRDefault="006669F4" w14:paraId="1228D359"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340C051"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12.</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b/>
          <w:bCs/>
          <w:kern w:val="0"/>
          <w:sz w:val="22"/>
          <w:szCs w:val="22"/>
          <w:u w:val="single"/>
          <w:lang w:eastAsia="en-ZA"/>
          <w14:ligatures w14:val="none"/>
        </w:rPr>
        <w:t>GENERAL</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61ECC1A"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688D1C6"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12.1</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rsidRPr="006669F4" w:rsidR="006669F4" w:rsidP="006669F4" w:rsidRDefault="006669F4" w14:paraId="49E4419E"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4B61613" w14:textId="77777777" w14:noSpellErr="1">
      <w:pPr>
        <w:spacing w:after="0" w:line="240" w:lineRule="auto"/>
        <w:ind w:left="720" w:hanging="720"/>
        <w:jc w:val="both"/>
        <w:textAlignment w:val="baseline"/>
        <w:rPr>
          <w:ins w:author="Darshnika Lakhoo" w:date="2024-09-13T11:03:51.096Z" w16du:dateUtc="2024-09-13T11:03:51.096Z" w:id="1344187746"/>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12.2</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This Agreement does not constitute, grant nor confer any license under any patents or other proprietary interests of one Party to the other, except as explicitly stated in this Agreement. </w:t>
      </w:r>
    </w:p>
    <w:p w:rsidR="06ABA7D2" w:rsidP="06ABA7D2" w:rsidRDefault="06ABA7D2" w14:paraId="459A7707" w14:textId="55ADF14A">
      <w:pPr>
        <w:spacing w:before="0" w:beforeAutospacing="off" w:after="0" w:afterAutospacing="off" w:line="276" w:lineRule="auto"/>
        <w:ind w:left="720" w:right="0" w:hanging="720"/>
        <w:jc w:val="both"/>
        <w:rPr>
          <w:ins w:author="Darshnika Lakhoo" w:date="2024-09-13T11:04:09.961Z" w16du:dateUtc="2024-09-13T11:04:09.961Z" w:id="913745650"/>
          <w:rFonts w:ascii="Calibri" w:hAnsi="Calibri" w:eastAsia="Calibri" w:cs="Calibri"/>
          <w:noProof w:val="0"/>
          <w:sz w:val="22"/>
          <w:szCs w:val="22"/>
          <w:lang w:val="en-ZA"/>
        </w:rPr>
        <w:pPrChange w:author="Darshnika Lakhoo" w:date="2024-09-13T11:04:09.908Z">
          <w:pPr/>
        </w:pPrChange>
      </w:pPr>
      <w:ins w:author="Darshnika Lakhoo" w:date="2024-09-13T11:04:09.961Z" w:id="895515832">
        <w:r w:rsidRPr="06ABA7D2" w:rsidR="06ABA7D2">
          <w:rPr>
            <w:rFonts w:ascii="Calibri" w:hAnsi="Calibri" w:eastAsia="Calibri" w:cs="Calibri"/>
            <w:noProof w:val="0"/>
            <w:sz w:val="22"/>
            <w:szCs w:val="22"/>
            <w:lang w:val="en-ZA"/>
          </w:rPr>
          <w:t xml:space="preserve">Each Party will indemnify, defend, and hold harmless the other Party, its Affiliates, and their respective successors, trustees, directors, officers, employees, and agents from and against any third-party claims, suits, actions, demands, proceedings and damages arising out of its or its Affiliates’ and their respective successors’, trustees’, directors’, officers’, employees’, and agents’: (a) breach of this Agreement; or (b) fraud, negligence, or wilful misconduct relating to this Agreement. </w:t>
        </w:r>
      </w:ins>
    </w:p>
    <w:p w:rsidR="06ABA7D2" w:rsidP="06ABA7D2" w:rsidRDefault="06ABA7D2" w14:paraId="705EE07C" w14:textId="1C6C278F">
      <w:pPr>
        <w:spacing w:before="0" w:beforeAutospacing="off" w:after="0" w:afterAutospacing="off" w:line="276" w:lineRule="auto"/>
        <w:ind w:left="720" w:right="0" w:hanging="720"/>
        <w:jc w:val="both"/>
        <w:rPr>
          <w:ins w:author="Darshnika Lakhoo" w:date="2024-09-13T11:04:09.961Z" w16du:dateUtc="2024-09-13T11:04:09.961Z" w:id="1574111653"/>
          <w:rFonts w:ascii="Calibri" w:hAnsi="Calibri" w:eastAsia="Calibri" w:cs="Calibri"/>
          <w:noProof w:val="0"/>
          <w:sz w:val="22"/>
          <w:szCs w:val="22"/>
          <w:lang w:val="en-ZA"/>
        </w:rPr>
        <w:pPrChange w:author="Darshnika Lakhoo" w:date="2024-09-13T11:04:09.911Z">
          <w:pPr/>
        </w:pPrChange>
      </w:pPr>
      <w:ins w:author="Darshnika Lakhoo" w:date="2024-09-13T11:04:09.961Z" w:id="577267826">
        <w:r w:rsidRPr="06ABA7D2" w:rsidR="06ABA7D2">
          <w:rPr>
            <w:rFonts w:ascii="Calibri" w:hAnsi="Calibri" w:eastAsia="Calibri" w:cs="Calibri"/>
            <w:noProof w:val="0"/>
            <w:sz w:val="22"/>
            <w:szCs w:val="22"/>
            <w:lang w:val="en-ZA"/>
          </w:rPr>
          <w:t xml:space="preserve"> </w:t>
        </w:r>
      </w:ins>
    </w:p>
    <w:p w:rsidR="06ABA7D2" w:rsidP="06ABA7D2" w:rsidRDefault="06ABA7D2" w14:paraId="406EAB69" w14:textId="64F46267">
      <w:pPr>
        <w:spacing w:before="0" w:beforeAutospacing="off" w:after="0" w:afterAutospacing="off" w:line="276" w:lineRule="auto"/>
        <w:ind w:left="720" w:right="0" w:hanging="720"/>
        <w:jc w:val="both"/>
        <w:rPr>
          <w:ins w:author="Darshnika Lakhoo" w:date="2024-09-13T11:04:09.961Z" w16du:dateUtc="2024-09-13T11:04:09.961Z" w:id="1477082969"/>
          <w:rFonts w:ascii="Calibri" w:hAnsi="Calibri" w:eastAsia="Calibri" w:cs="Calibri"/>
          <w:noProof w:val="0"/>
          <w:sz w:val="22"/>
          <w:szCs w:val="22"/>
          <w:lang w:val="en-ZA"/>
        </w:rPr>
        <w:pPrChange w:author="Darshnika Lakhoo" w:date="2024-09-13T11:04:09.915Z">
          <w:pPr/>
        </w:pPrChange>
      </w:pPr>
      <w:ins w:author="Darshnika Lakhoo" w:date="2024-09-13T11:04:09.961Z" w:id="685980517">
        <w:r w:rsidRPr="06ABA7D2" w:rsidR="06ABA7D2">
          <w:rPr>
            <w:rFonts w:ascii="Calibri" w:hAnsi="Calibri" w:eastAsia="Calibri" w:cs="Calibri"/>
            <w:noProof w:val="0"/>
            <w:sz w:val="22"/>
            <w:szCs w:val="22"/>
            <w:lang w:val="en-ZA"/>
          </w:rPr>
          <w:t>A Party’s indemnification obligations under this section do not apply to the extent a Claim results directly from the Indemnified Party’s fraud, negligence, or wilful misconduct. An Indemnified Party may, at its own expense, employ separate counsel to monitor the defence of any Claim. A Party’s indemnification obligations under this section will survive the termination of this Agreement. Contributor’s indemnification obligations stated in this Section will apply to the extent permitted under applicable laws. Nothing in this Agreement will constitute an express or implied waiver of Contributor’s governmental or sovereign immunities, if any.</w:t>
        </w:r>
      </w:ins>
    </w:p>
    <w:p w:rsidR="06ABA7D2" w:rsidP="06ABA7D2" w:rsidRDefault="06ABA7D2" w14:paraId="4178C1CD" w14:textId="6FA663A6">
      <w:pPr>
        <w:spacing w:before="0" w:beforeAutospacing="off" w:after="0" w:afterAutospacing="off" w:line="276" w:lineRule="auto"/>
        <w:ind w:left="720" w:right="0" w:hanging="720"/>
        <w:jc w:val="both"/>
        <w:rPr>
          <w:ins w:author="Darshnika Lakhoo" w:date="2024-09-13T11:04:09.961Z" w16du:dateUtc="2024-09-13T11:04:09.961Z" w:id="1873123064"/>
          <w:rFonts w:ascii="Calibri" w:hAnsi="Calibri" w:eastAsia="Calibri" w:cs="Calibri"/>
          <w:noProof w:val="0"/>
          <w:sz w:val="22"/>
          <w:szCs w:val="22"/>
          <w:lang w:val="en-ZA"/>
        </w:rPr>
        <w:pPrChange w:author="Darshnika Lakhoo" w:date="2024-09-13T11:04:09.919Z">
          <w:pPr/>
        </w:pPrChange>
      </w:pPr>
      <w:ins w:author="Darshnika Lakhoo" w:date="2024-09-13T11:04:09.961Z" w:id="1724392341">
        <w:r w:rsidRPr="06ABA7D2" w:rsidR="06ABA7D2">
          <w:rPr>
            <w:rFonts w:ascii="Calibri" w:hAnsi="Calibri" w:eastAsia="Calibri" w:cs="Calibri"/>
            <w:noProof w:val="0"/>
            <w:sz w:val="22"/>
            <w:szCs w:val="22"/>
            <w:lang w:val="en-ZA"/>
          </w:rPr>
          <w:t xml:space="preserve"> </w:t>
        </w:r>
      </w:ins>
    </w:p>
    <w:p w:rsidR="06ABA7D2" w:rsidP="06ABA7D2" w:rsidRDefault="06ABA7D2" w14:paraId="439C963C" w14:textId="56998D34">
      <w:pPr>
        <w:spacing w:before="0" w:beforeAutospacing="off" w:after="0" w:afterAutospacing="off" w:line="276" w:lineRule="auto"/>
        <w:ind w:left="720" w:right="0" w:hanging="720"/>
        <w:jc w:val="both"/>
        <w:rPr>
          <w:ins w:author="Darshnika Lakhoo" w:date="2024-09-13T11:04:09.961Z" w16du:dateUtc="2024-09-13T11:04:09.961Z" w:id="175893753"/>
          <w:rFonts w:ascii="Calibri" w:hAnsi="Calibri" w:eastAsia="Calibri" w:cs="Calibri"/>
          <w:noProof w:val="0"/>
          <w:sz w:val="22"/>
          <w:szCs w:val="22"/>
          <w:lang w:val="en-ZA"/>
        </w:rPr>
        <w:pPrChange w:author="Darshnika Lakhoo" w:date="2024-09-13T11:04:09.922Z">
          <w:pPr/>
        </w:pPrChange>
      </w:pPr>
      <w:ins w:author="Darshnika Lakhoo" w:date="2024-09-13T11:04:09.961Z" w:id="1628013173">
        <w:r w:rsidRPr="06ABA7D2" w:rsidR="06ABA7D2">
          <w:rPr>
            <w:rFonts w:ascii="Calibri" w:hAnsi="Calibri" w:eastAsia="Calibri" w:cs="Calibri"/>
            <w:noProof w:val="0"/>
            <w:sz w:val="22"/>
            <w:szCs w:val="22"/>
            <w:lang w:val="en-ZA"/>
          </w:rPr>
          <w:t>16.4</w:t>
        </w:r>
        <w:r>
          <w:tab/>
        </w:r>
        <w:r w:rsidRPr="06ABA7D2" w:rsidR="06ABA7D2">
          <w:rPr>
            <w:rFonts w:ascii="Calibri" w:hAnsi="Calibri" w:eastAsia="Calibri" w:cs="Calibri"/>
            <w:noProof w:val="0"/>
            <w:sz w:val="22"/>
            <w:szCs w:val="22"/>
            <w:lang w:val="en-ZA"/>
          </w:rPr>
          <w:t>Any disputes arising out of this Agreement will be governed, construed, and enforced in accordance with the laws of Kenya, without giving effect to its conflict of law rules.</w:t>
        </w:r>
      </w:ins>
    </w:p>
    <w:p w:rsidR="06ABA7D2" w:rsidP="06ABA7D2" w:rsidRDefault="06ABA7D2" w14:paraId="21DA4C74" w14:textId="105C41C4">
      <w:pPr>
        <w:spacing w:before="0" w:beforeAutospacing="off" w:after="0" w:afterAutospacing="off" w:line="276" w:lineRule="auto"/>
        <w:ind w:left="720" w:right="0" w:hanging="720"/>
        <w:jc w:val="both"/>
        <w:rPr>
          <w:ins w:author="Darshnika Lakhoo" w:date="2024-09-13T11:04:09.961Z" w16du:dateUtc="2024-09-13T11:04:09.961Z" w:id="85569165"/>
          <w:rFonts w:ascii="Calibri" w:hAnsi="Calibri" w:eastAsia="Calibri" w:cs="Calibri"/>
          <w:noProof w:val="0"/>
          <w:sz w:val="22"/>
          <w:szCs w:val="22"/>
          <w:lang w:val="en-ZA"/>
        </w:rPr>
        <w:pPrChange w:author="Darshnika Lakhoo" w:date="2024-09-13T11:04:09.927Z">
          <w:pPr/>
        </w:pPrChange>
      </w:pPr>
      <w:ins w:author="Darshnika Lakhoo" w:date="2024-09-13T11:04:09.961Z" w:id="204845685">
        <w:r w:rsidRPr="06ABA7D2" w:rsidR="06ABA7D2">
          <w:rPr>
            <w:rFonts w:ascii="Calibri" w:hAnsi="Calibri" w:eastAsia="Calibri" w:cs="Calibri"/>
            <w:noProof w:val="0"/>
            <w:sz w:val="22"/>
            <w:szCs w:val="22"/>
            <w:lang w:val="en-ZA"/>
          </w:rPr>
          <w:t xml:space="preserve"> </w:t>
        </w:r>
      </w:ins>
    </w:p>
    <w:p w:rsidR="06ABA7D2" w:rsidP="06ABA7D2" w:rsidRDefault="06ABA7D2" w14:paraId="0E3D554F" w14:textId="626BF9AB">
      <w:pPr>
        <w:spacing w:before="0" w:beforeAutospacing="off" w:after="0" w:afterAutospacing="off" w:line="276" w:lineRule="auto"/>
        <w:ind w:left="720" w:right="0"/>
        <w:jc w:val="both"/>
        <w:rPr>
          <w:ins w:author="Darshnika Lakhoo" w:date="2024-09-13T11:04:09.961Z" w16du:dateUtc="2024-09-13T11:04:09.961Z" w:id="711640683"/>
          <w:rFonts w:ascii="Calibri" w:hAnsi="Calibri" w:eastAsia="Calibri" w:cs="Calibri"/>
          <w:noProof w:val="0"/>
          <w:sz w:val="22"/>
          <w:szCs w:val="22"/>
          <w:lang w:val="en-ZA"/>
        </w:rPr>
        <w:pPrChange w:author="Darshnika Lakhoo" w:date="2024-09-13T11:04:09.929Z">
          <w:pPr/>
        </w:pPrChange>
      </w:pPr>
      <w:ins w:author="Darshnika Lakhoo" w:date="2024-09-13T11:04:09.961Z" w:id="558095695">
        <w:r w:rsidRPr="06ABA7D2" w:rsidR="06ABA7D2">
          <w:rPr>
            <w:rFonts w:ascii="Calibri" w:hAnsi="Calibri" w:eastAsia="Calibri" w:cs="Calibri"/>
            <w:noProof w:val="0"/>
            <w:sz w:val="22"/>
            <w:szCs w:val="22"/>
            <w:lang w:val="en-ZA"/>
          </w:rPr>
          <w:t>The Parties will use their reasonable endeavours to mutually resolve in good faith any disputes, differences or claims arising under the Agreement within 14 days of it arising. If the Parties are unable to reach such mutual agreement, the matter will be forwarded referred to the Nairobi Centre for International Arbitration (NCIA) for resolution through Arbitration under the NCIA Arbitration Rules Laws of Kenya and any other statutory modifications and/or enactment thereof being in force at the time.  The decision reached through arbitration shall be binding on both parties. The seat of arbitration shall be in Nairobi and the proceedings shall be conducted in the English language. Judgment upon any award may be entered by any court having jurisdiction thereof.</w:t>
        </w:r>
      </w:ins>
    </w:p>
    <w:p w:rsidR="06ABA7D2" w:rsidP="06ABA7D2" w:rsidRDefault="06ABA7D2" w14:paraId="65A87290" w14:textId="03C1AECF">
      <w:pPr>
        <w:spacing w:before="0" w:beforeAutospacing="off" w:after="0" w:afterAutospacing="off" w:line="276" w:lineRule="auto"/>
        <w:ind w:left="720" w:right="0"/>
        <w:jc w:val="both"/>
        <w:rPr>
          <w:ins w:author="Darshnika Lakhoo" w:date="2024-09-13T11:04:09.962Z" w16du:dateUtc="2024-09-13T11:04:09.962Z" w:id="1059239698"/>
          <w:rFonts w:ascii="Calibri" w:hAnsi="Calibri" w:eastAsia="Calibri" w:cs="Calibri"/>
          <w:noProof w:val="0"/>
          <w:sz w:val="22"/>
          <w:szCs w:val="22"/>
          <w:lang w:val="en-ZA"/>
        </w:rPr>
        <w:pPrChange w:author="Darshnika Lakhoo" w:date="2024-09-13T11:04:09.932Z">
          <w:pPr/>
        </w:pPrChange>
      </w:pPr>
      <w:ins w:author="Darshnika Lakhoo" w:date="2024-09-13T11:04:09.962Z" w:id="2031749391">
        <w:r w:rsidRPr="06ABA7D2" w:rsidR="06ABA7D2">
          <w:rPr>
            <w:rFonts w:ascii="Calibri" w:hAnsi="Calibri" w:eastAsia="Calibri" w:cs="Calibri"/>
            <w:noProof w:val="0"/>
            <w:sz w:val="22"/>
            <w:szCs w:val="22"/>
            <w:lang w:val="en-ZA"/>
          </w:rPr>
          <w:t xml:space="preserve"> </w:t>
        </w:r>
      </w:ins>
    </w:p>
    <w:p w:rsidR="06ABA7D2" w:rsidP="06ABA7D2" w:rsidRDefault="06ABA7D2" w14:paraId="0625474A" w14:textId="1FC88F0F">
      <w:pPr>
        <w:spacing w:before="0" w:beforeAutospacing="off" w:after="0" w:afterAutospacing="off" w:line="276" w:lineRule="auto"/>
        <w:ind w:left="720" w:right="0"/>
        <w:jc w:val="both"/>
        <w:rPr>
          <w:ins w:author="Darshnika Lakhoo" w:date="2024-09-13T11:04:09.962Z" w16du:dateUtc="2024-09-13T11:04:09.962Z" w:id="2100799441"/>
          <w:rFonts w:ascii="Calibri" w:hAnsi="Calibri" w:eastAsia="Calibri" w:cs="Calibri"/>
          <w:noProof w:val="0"/>
          <w:sz w:val="22"/>
          <w:szCs w:val="22"/>
          <w:lang w:val="en-ZA"/>
        </w:rPr>
        <w:pPrChange w:author="Darshnika Lakhoo" w:date="2024-09-13T11:04:09.937Z">
          <w:pPr/>
        </w:pPrChange>
      </w:pPr>
      <w:ins w:author="Darshnika Lakhoo" w:date="2024-09-13T11:04:09.962Z" w:id="2006994525">
        <w:r w:rsidRPr="06ABA7D2" w:rsidR="06ABA7D2">
          <w:rPr>
            <w:rFonts w:ascii="Calibri" w:hAnsi="Calibri" w:eastAsia="Calibri" w:cs="Calibri"/>
            <w:noProof w:val="0"/>
            <w:sz w:val="22"/>
            <w:szCs w:val="22"/>
            <w:lang w:val="en-ZA"/>
          </w:rPr>
          <w:t>Nothing in this agreement shall prohibit either party from seeking interim redress from the court of law of Kenya. The Parties shall each bear their own costs in relation to the settlement of disputes.</w:t>
        </w:r>
      </w:ins>
    </w:p>
    <w:p w:rsidR="06ABA7D2" w:rsidP="06ABA7D2" w:rsidRDefault="06ABA7D2" w14:paraId="0652635D" w14:textId="5A3E9493">
      <w:pPr>
        <w:spacing w:before="0" w:beforeAutospacing="off" w:after="0" w:afterAutospacing="off" w:line="276" w:lineRule="auto"/>
        <w:ind w:left="720" w:right="0" w:hanging="720"/>
        <w:jc w:val="both"/>
        <w:rPr>
          <w:ins w:author="Darshnika Lakhoo" w:date="2024-09-13T11:04:09.962Z" w16du:dateUtc="2024-09-13T11:04:09.962Z" w:id="1647513716"/>
          <w:rFonts w:ascii="Calibri" w:hAnsi="Calibri" w:eastAsia="Calibri" w:cs="Calibri"/>
          <w:noProof w:val="0"/>
          <w:sz w:val="22"/>
          <w:szCs w:val="22"/>
          <w:lang w:val="en-ZA"/>
        </w:rPr>
        <w:pPrChange w:author="Darshnika Lakhoo" w:date="2024-09-13T11:04:09.941Z">
          <w:pPr/>
        </w:pPrChange>
      </w:pPr>
      <w:ins w:author="Darshnika Lakhoo" w:date="2024-09-13T11:04:09.962Z" w:id="325811573">
        <w:r w:rsidRPr="06ABA7D2" w:rsidR="06ABA7D2">
          <w:rPr>
            <w:rFonts w:ascii="Calibri" w:hAnsi="Calibri" w:eastAsia="Calibri" w:cs="Calibri"/>
            <w:noProof w:val="0"/>
            <w:sz w:val="22"/>
            <w:szCs w:val="22"/>
            <w:lang w:val="en-ZA"/>
          </w:rPr>
          <w:t xml:space="preserve"> </w:t>
        </w:r>
      </w:ins>
    </w:p>
    <w:p w:rsidR="06ABA7D2" w:rsidP="06ABA7D2" w:rsidRDefault="06ABA7D2" w14:paraId="3035BBC2" w14:textId="066FC994">
      <w:pPr>
        <w:spacing w:before="0" w:beforeAutospacing="off" w:after="0" w:afterAutospacing="off" w:line="276" w:lineRule="auto"/>
        <w:ind w:left="720" w:right="0" w:hanging="720"/>
        <w:jc w:val="both"/>
        <w:rPr>
          <w:ins w:author="Darshnika Lakhoo" w:date="2024-09-13T11:04:09.962Z" w16du:dateUtc="2024-09-13T11:04:09.962Z" w:id="94514624"/>
          <w:rFonts w:ascii="Calibri" w:hAnsi="Calibri" w:eastAsia="Calibri" w:cs="Calibri"/>
          <w:noProof w:val="0"/>
          <w:sz w:val="22"/>
          <w:szCs w:val="22"/>
          <w:lang w:val="en-ZA"/>
        </w:rPr>
        <w:pPrChange w:author="Darshnika Lakhoo" w:date="2024-09-13T11:04:09.943Z">
          <w:pPr/>
        </w:pPrChange>
      </w:pPr>
      <w:ins w:author="Darshnika Lakhoo" w:date="2024-09-13T11:04:09.962Z" w:id="99953936">
        <w:r w:rsidRPr="06ABA7D2" w:rsidR="06ABA7D2">
          <w:rPr>
            <w:rFonts w:ascii="Calibri" w:hAnsi="Calibri" w:eastAsia="Calibri" w:cs="Calibri"/>
            <w:noProof w:val="0"/>
            <w:sz w:val="22"/>
            <w:szCs w:val="22"/>
            <w:lang w:val="en-ZA"/>
          </w:rPr>
          <w:t>16.5</w:t>
        </w:r>
        <w:r>
          <w:tab/>
        </w:r>
        <w:r w:rsidRPr="06ABA7D2" w:rsidR="06ABA7D2">
          <w:rPr>
            <w:rFonts w:ascii="Calibri" w:hAnsi="Calibri" w:eastAsia="Calibri" w:cs="Calibri"/>
            <w:noProof w:val="0"/>
            <w:sz w:val="22"/>
            <w:szCs w:val="22"/>
            <w:lang w:val="en-ZA"/>
          </w:rPr>
          <w:t xml:space="preserve">The Parties are not liable for the consequences of force majeure, i.e. any event in which in all fairness a Party is no longer in control or could not have anticipated, and which makes it impossible for this Party to realize all or part of its obligations, including but not limited to acts of war, fire, ordinances or regulations of public authorities. The Party stricken by force majeure shall immediately notify the other Party in writing and this Agreement shall be suspended. </w:t>
        </w:r>
      </w:ins>
    </w:p>
    <w:p w:rsidR="06ABA7D2" w:rsidP="06ABA7D2" w:rsidRDefault="06ABA7D2" w14:paraId="59611933" w14:textId="220FE909">
      <w:pPr>
        <w:spacing w:before="0" w:beforeAutospacing="off" w:after="0" w:afterAutospacing="off" w:line="276" w:lineRule="auto"/>
        <w:ind w:left="720" w:right="0" w:hanging="720"/>
        <w:jc w:val="both"/>
        <w:rPr>
          <w:ins w:author="Darshnika Lakhoo" w:date="2024-09-13T11:04:09.962Z" w16du:dateUtc="2024-09-13T11:04:09.962Z" w:id="1033515250"/>
          <w:rFonts w:ascii="Calibri" w:hAnsi="Calibri" w:eastAsia="Calibri" w:cs="Calibri"/>
          <w:noProof w:val="0"/>
          <w:sz w:val="22"/>
          <w:szCs w:val="22"/>
          <w:lang w:val="en-ZA"/>
        </w:rPr>
        <w:pPrChange w:author="Darshnika Lakhoo" w:date="2024-09-13T11:04:09.947Z">
          <w:pPr/>
        </w:pPrChange>
      </w:pPr>
      <w:ins w:author="Darshnika Lakhoo" w:date="2024-09-13T11:04:09.962Z" w:id="475540743">
        <w:r w:rsidRPr="06ABA7D2" w:rsidR="06ABA7D2">
          <w:rPr>
            <w:rFonts w:ascii="Calibri" w:hAnsi="Calibri" w:eastAsia="Calibri" w:cs="Calibri"/>
            <w:noProof w:val="0"/>
            <w:sz w:val="22"/>
            <w:szCs w:val="22"/>
            <w:lang w:val="en-ZA"/>
          </w:rPr>
          <w:t xml:space="preserve"> </w:t>
        </w:r>
      </w:ins>
    </w:p>
    <w:p w:rsidR="06ABA7D2" w:rsidP="06ABA7D2" w:rsidRDefault="06ABA7D2" w14:paraId="1776C27D" w14:textId="77FCFD0D">
      <w:pPr>
        <w:spacing w:before="0" w:beforeAutospacing="off" w:after="0" w:afterAutospacing="off" w:line="276" w:lineRule="auto"/>
        <w:ind w:left="720" w:right="0"/>
        <w:jc w:val="both"/>
        <w:rPr>
          <w:ins w:author="Darshnika Lakhoo" w:date="2024-09-13T11:04:09.962Z" w16du:dateUtc="2024-09-13T11:04:09.962Z" w:id="738963935"/>
          <w:rFonts w:ascii="Calibri" w:hAnsi="Calibri" w:eastAsia="Calibri" w:cs="Calibri"/>
          <w:noProof w:val="0"/>
          <w:sz w:val="22"/>
          <w:szCs w:val="22"/>
          <w:lang w:val="en-ZA"/>
        </w:rPr>
        <w:pPrChange w:author="Darshnika Lakhoo" w:date="2024-09-13T11:04:09.95Z">
          <w:pPr/>
        </w:pPrChange>
      </w:pPr>
      <w:ins w:author="Darshnika Lakhoo" w:date="2024-09-13T11:04:09.962Z" w:id="844448591">
        <w:r w:rsidRPr="06ABA7D2" w:rsidR="06ABA7D2">
          <w:rPr>
            <w:rFonts w:ascii="Calibri" w:hAnsi="Calibri" w:eastAsia="Calibri" w:cs="Calibri"/>
            <w:noProof w:val="0"/>
            <w:sz w:val="22"/>
            <w:szCs w:val="22"/>
            <w:lang w:val="en-ZA"/>
          </w:rPr>
          <w:t>In the event that such conditions continue or are expected to continue for more than two (2) consecutive months as of the notification as mentioned here above, the Parties shall consult together in order to find a mutually acceptable solution.</w:t>
        </w:r>
      </w:ins>
    </w:p>
    <w:p w:rsidR="06ABA7D2" w:rsidP="06ABA7D2" w:rsidRDefault="06ABA7D2" w14:paraId="3490F0AD" w14:textId="695CA420">
      <w:pPr>
        <w:spacing w:before="0" w:beforeAutospacing="off" w:after="0" w:afterAutospacing="off" w:line="276" w:lineRule="auto"/>
        <w:ind w:left="720" w:right="0" w:hanging="720"/>
        <w:jc w:val="both"/>
        <w:rPr>
          <w:ins w:author="Darshnika Lakhoo" w:date="2024-09-13T11:04:09.962Z" w16du:dateUtc="2024-09-13T11:04:09.962Z" w:id="2118572407"/>
          <w:rFonts w:ascii="Calibri" w:hAnsi="Calibri" w:eastAsia="Calibri" w:cs="Calibri"/>
          <w:noProof w:val="0"/>
          <w:sz w:val="22"/>
          <w:szCs w:val="22"/>
          <w:lang w:val="en-ZA"/>
        </w:rPr>
        <w:pPrChange w:author="Darshnika Lakhoo" w:date="2024-09-13T11:04:09.953Z">
          <w:pPr/>
        </w:pPrChange>
      </w:pPr>
      <w:ins w:author="Darshnika Lakhoo" w:date="2024-09-13T11:04:09.962Z" w:id="530062217">
        <w:r w:rsidRPr="06ABA7D2" w:rsidR="06ABA7D2">
          <w:rPr>
            <w:rFonts w:ascii="Calibri" w:hAnsi="Calibri" w:eastAsia="Calibri" w:cs="Calibri"/>
            <w:noProof w:val="0"/>
            <w:sz w:val="22"/>
            <w:szCs w:val="22"/>
            <w:lang w:val="en-ZA"/>
          </w:rPr>
          <w:t xml:space="preserve"> </w:t>
        </w:r>
      </w:ins>
    </w:p>
    <w:p w:rsidR="06ABA7D2" w:rsidP="06ABA7D2" w:rsidRDefault="06ABA7D2" w14:paraId="56721469" w14:textId="62E71F68">
      <w:pPr>
        <w:spacing w:before="0" w:beforeAutospacing="off" w:after="0" w:afterAutospacing="off" w:line="276" w:lineRule="auto"/>
        <w:ind w:left="720" w:right="0"/>
        <w:jc w:val="both"/>
        <w:rPr>
          <w:ins w:author="Darshnika Lakhoo" w:date="2024-09-13T11:04:09.962Z" w16du:dateUtc="2024-09-13T11:04:09.962Z" w:id="488905123"/>
          <w:rFonts w:ascii="Calibri" w:hAnsi="Calibri" w:eastAsia="Calibri" w:cs="Calibri"/>
          <w:noProof w:val="0"/>
          <w:sz w:val="22"/>
          <w:szCs w:val="22"/>
          <w:lang w:val="en-ZA"/>
        </w:rPr>
        <w:pPrChange w:author="Darshnika Lakhoo" w:date="2024-09-13T11:04:09.954Z">
          <w:pPr/>
        </w:pPrChange>
      </w:pPr>
      <w:ins w:author="Darshnika Lakhoo" w:date="2024-09-13T11:04:09.962Z" w:id="58948079">
        <w:r w:rsidRPr="06ABA7D2" w:rsidR="06ABA7D2">
          <w:rPr>
            <w:rFonts w:ascii="Calibri" w:hAnsi="Calibri" w:eastAsia="Calibri" w:cs="Calibri"/>
            <w:noProof w:val="0"/>
            <w:sz w:val="22"/>
            <w:szCs w:val="22"/>
            <w:lang w:val="en-ZA"/>
          </w:rPr>
          <w:t>In the event that no solution is acceptable by one of the Parties and the conditions as mentioned here above continue or are expected to continue for more than two (2) months as of the termination of the two months period as mentioned here above, then this Agreement can be terminated by either Party with 30 day’s prior written notice without legal proceedings.</w:t>
        </w:r>
      </w:ins>
    </w:p>
    <w:p w:rsidR="06ABA7D2" w:rsidP="06ABA7D2" w:rsidRDefault="06ABA7D2" w14:paraId="5C777DD1" w14:textId="335CBB47">
      <w:pPr>
        <w:spacing w:before="0" w:beforeAutospacing="off" w:after="0" w:afterAutospacing="off" w:line="276" w:lineRule="auto"/>
        <w:ind w:left="720" w:right="0" w:hanging="720"/>
        <w:jc w:val="both"/>
        <w:rPr>
          <w:ins w:author="Darshnika Lakhoo" w:date="2024-09-13T11:04:09.962Z" w16du:dateUtc="2024-09-13T11:04:09.962Z" w:id="36881776"/>
          <w:rFonts w:ascii="Calibri" w:hAnsi="Calibri" w:eastAsia="Calibri" w:cs="Calibri"/>
          <w:noProof w:val="0"/>
          <w:sz w:val="22"/>
          <w:szCs w:val="22"/>
          <w:lang w:val="en-ZA"/>
        </w:rPr>
        <w:pPrChange w:author="Darshnika Lakhoo" w:date="2024-09-13T11:04:09.957Z">
          <w:pPr/>
        </w:pPrChange>
      </w:pPr>
      <w:ins w:author="Darshnika Lakhoo" w:date="2024-09-13T11:04:09.962Z" w:id="1641909755">
        <w:r w:rsidRPr="06ABA7D2" w:rsidR="06ABA7D2">
          <w:rPr>
            <w:rFonts w:ascii="Calibri" w:hAnsi="Calibri" w:eastAsia="Calibri" w:cs="Calibri"/>
            <w:noProof w:val="0"/>
            <w:sz w:val="22"/>
            <w:szCs w:val="22"/>
            <w:lang w:val="en-ZA"/>
          </w:rPr>
          <w:t xml:space="preserve"> </w:t>
        </w:r>
      </w:ins>
    </w:p>
    <w:p w:rsidR="06ABA7D2" w:rsidP="06ABA7D2" w:rsidRDefault="06ABA7D2" w14:paraId="5D3D8561" w14:textId="071DFF30">
      <w:pPr>
        <w:pStyle w:val="Normal"/>
        <w:spacing w:after="0" w:line="240" w:lineRule="auto"/>
        <w:ind w:left="720" w:hanging="720"/>
        <w:jc w:val="both"/>
        <w:rPr>
          <w:rFonts w:ascii="Calibri Light" w:hAnsi="Calibri Light" w:eastAsia="Calibri Light" w:cs="Calibri Light"/>
          <w:noProof w:val="0"/>
          <w:sz w:val="22"/>
          <w:szCs w:val="22"/>
          <w:lang w:val="en-ZA"/>
        </w:rPr>
        <w:pPrChange w:author="Darshnika Lakhoo" w:date="2024-09-13T11:04:09.964Z">
          <w:pPr/>
        </w:pPrChange>
      </w:pPr>
      <w:ins w:author="Darshnika Lakhoo" w:date="2024-09-13T11:04:09.963Z" w:id="1342226556">
        <w:r w:rsidRPr="06ABA7D2" w:rsidR="06ABA7D2">
          <w:rPr>
            <w:rFonts w:ascii="Calibri" w:hAnsi="Calibri" w:eastAsia="Calibri" w:cs="Calibri"/>
            <w:noProof w:val="0"/>
            <w:sz w:val="22"/>
            <w:szCs w:val="22"/>
            <w:lang w:val="en-ZA"/>
          </w:rPr>
          <w:t>16.6</w:t>
        </w:r>
        <w:r>
          <w:tab/>
        </w:r>
        <w:r w:rsidRPr="06ABA7D2" w:rsidR="06ABA7D2">
          <w:rPr>
            <w:rFonts w:ascii="Calibri" w:hAnsi="Calibri" w:eastAsia="Calibri" w:cs="Calibri"/>
            <w:noProof w:val="0"/>
            <w:sz w:val="22"/>
            <w:szCs w:val="22"/>
            <w:lang w:val="en-ZA"/>
          </w:rPr>
          <w:t>No addition to, alteration, cancellation, variation or novation of this Agreement and no waiver of any right arising from this Agreement or its breach or termination shall be of any force or effect unless reduced to writing and signed by all the Parties or their duly authorized representatives.</w:t>
        </w:r>
      </w:ins>
    </w:p>
    <w:p w:rsidRPr="006669F4" w:rsidR="006669F4" w:rsidP="006669F4" w:rsidRDefault="006669F4" w14:paraId="6879C246"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21EDC6F" w14:textId="77777777">
      <w:pPr>
        <w:spacing w:after="0" w:line="240" w:lineRule="auto"/>
        <w:ind w:left="720" w:hanging="720"/>
        <w:jc w:val="both"/>
        <w:textAlignment w:val="baseline"/>
        <w:rPr>
          <w:del w:author="Darshnika Lakhoo" w:date="2024-09-13T11:04:24.456Z" w16du:dateUtc="2024-09-13T11:04:24.456Z" w:id="735413719"/>
          <w:rFonts w:ascii="Segoe UI" w:hAnsi="Segoe UI" w:eastAsia="Times New Roman" w:cs="Segoe UI"/>
          <w:kern w:val="0"/>
          <w:sz w:val="18"/>
          <w:szCs w:val="18"/>
          <w:lang w:eastAsia="en-ZA"/>
          <w14:ligatures w14:val="none"/>
        </w:rPr>
      </w:pPr>
      <w:del w:author="Darshnika Lakhoo" w:date="2024-09-13T11:04:24.457Z" w:id="1023007734">
        <w:r w:rsidRPr="06ABA7D2" w:rsidDel="06ABA7D2">
          <w:rPr>
            <w:rFonts w:ascii="Calibri Light" w:hAnsi="Calibri Light" w:eastAsia="Times New Roman" w:cs="Calibri Light"/>
            <w:sz w:val="22"/>
            <w:szCs w:val="22"/>
            <w:lang w:eastAsia="en-ZA"/>
          </w:rPr>
          <w:delText>12.3</w:delText>
        </w:r>
        <w:r w:rsidRPr="06ABA7D2" w:rsidDel="06ABA7D2">
          <w:rPr>
            <w:rFonts w:ascii="Calibri Light" w:hAnsi="Calibri Light" w:eastAsia="Times New Roman" w:cs="Calibri Light"/>
            <w:sz w:val="22"/>
            <w:szCs w:val="22"/>
            <w:lang w:eastAsia="en-ZA"/>
          </w:rPr>
          <w:delText>This Agreement may be amended by written agreement between the Parties. </w:delText>
        </w:r>
      </w:del>
    </w:p>
    <w:p w:rsidRPr="006669F4" w:rsidR="006669F4" w:rsidP="006669F4" w:rsidRDefault="006669F4" w14:paraId="14FB6279"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AFD6EC3"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12.4</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 </w:t>
      </w:r>
    </w:p>
    <w:p w:rsidRPr="006669F4" w:rsidR="006669F4" w:rsidP="006669F4" w:rsidRDefault="006669F4" w14:paraId="378EE829"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06D4504"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xml:space="preserve">12.5 </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The provisions of this Agreement that by their nature are intended to survive termination or expiration of the Agreement shall survive such termination or expiration and shall remain in full force and effect </w:t>
      </w:r>
    </w:p>
    <w:p w:rsidRPr="006669F4" w:rsidR="006669F4" w:rsidP="006669F4" w:rsidRDefault="006669F4" w14:paraId="7AFD4EF1"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2CA5EFF"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12.6</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xml:space="preserve">The Data Recipient hereby acknowledges and accepts that the signatory of this Agreement on behalf of the Data Provider represents and warrants that they have the full authority and capacity to </w:t>
      </w:r>
      <w:proofErr w:type="gramStart"/>
      <w:r w:rsidRPr="006669F4">
        <w:rPr>
          <w:rFonts w:ascii="Calibri Light" w:hAnsi="Calibri Light" w:eastAsia="Times New Roman" w:cs="Calibri Light"/>
          <w:kern w:val="0"/>
          <w:sz w:val="22"/>
          <w:szCs w:val="22"/>
          <w:lang w:eastAsia="en-ZA"/>
          <w14:ligatures w14:val="none"/>
        </w:rPr>
        <w:t>enter into</w:t>
      </w:r>
      <w:proofErr w:type="gramEnd"/>
      <w:r w:rsidRPr="006669F4">
        <w:rPr>
          <w:rFonts w:ascii="Calibri Light" w:hAnsi="Calibri Light" w:eastAsia="Times New Roman" w:cs="Calibri Light"/>
          <w:kern w:val="0"/>
          <w:sz w:val="22"/>
          <w:szCs w:val="22"/>
          <w:lang w:eastAsia="en-ZA"/>
          <w14:ligatures w14:val="none"/>
        </w:rPr>
        <w:t xml:space="preserve">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w:t>
      </w:r>
      <w:proofErr w:type="gramStart"/>
      <w:r w:rsidRPr="006669F4">
        <w:rPr>
          <w:rFonts w:ascii="Calibri Light" w:hAnsi="Calibri Light" w:eastAsia="Times New Roman" w:cs="Calibri Light"/>
          <w:kern w:val="0"/>
          <w:sz w:val="22"/>
          <w:szCs w:val="22"/>
          <w:lang w:eastAsia="en-ZA"/>
          <w14:ligatures w14:val="none"/>
        </w:rPr>
        <w:t>any and all</w:t>
      </w:r>
      <w:proofErr w:type="gramEnd"/>
      <w:r w:rsidRPr="006669F4">
        <w:rPr>
          <w:rFonts w:ascii="Calibri Light" w:hAnsi="Calibri Light" w:eastAsia="Times New Roman" w:cs="Calibri Light"/>
          <w:kern w:val="0"/>
          <w:sz w:val="22"/>
          <w:szCs w:val="22"/>
          <w:lang w:eastAsia="en-ZA"/>
          <w14:ligatures w14:val="none"/>
        </w:rPr>
        <w:t xml:space="preserve"> claims, liabilities, losses, damages, or expenses arising therefrom. </w:t>
      </w:r>
    </w:p>
    <w:p w:rsidRPr="006669F4" w:rsidR="006669F4" w:rsidP="006669F4" w:rsidRDefault="006669F4" w14:paraId="08AB5427"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6ABA7D2" w:rsidRDefault="006669F4" w14:paraId="538A8916" w14:textId="1EDB114D">
      <w:pPr>
        <w:pStyle w:val="Heading2"/>
        <w:tabs>
          <w:tab w:val="left" w:leader="none" w:pos="720"/>
        </w:tabs>
        <w:spacing w:before="0" w:beforeAutospacing="off" w:after="0" w:afterAutospacing="off" w:line="276" w:lineRule="auto"/>
        <w:ind w:left="720" w:right="0" w:hanging="720"/>
        <w:jc w:val="both"/>
        <w:textAlignment w:val="baseline"/>
        <w:rPr>
          <w:ins w:author="Darshnika Lakhoo" w:date="2024-09-13T11:00:48.599Z" w16du:dateUtc="2024-09-13T11:00:48.599Z" w:id="671558243"/>
          <w:rFonts w:ascii="Calibri" w:hAnsi="Calibri" w:eastAsia="Calibri" w:cs="Calibri"/>
          <w:b w:val="1"/>
          <w:bCs w:val="1"/>
          <w:noProof w:val="0"/>
          <w:sz w:val="22"/>
          <w:szCs w:val="22"/>
          <w:u w:val="single"/>
          <w:lang w:val="en-ZA"/>
        </w:rPr>
        <w:pPrChange w:author="Darshnika Lakhoo" w:date="2024-09-13T11:00:48.603Z">
          <w:pPr>
            <w:spacing w:after="0" w:line="240" w:lineRule="auto"/>
            <w:ind w:left="720" w:hanging="720"/>
            <w:jc w:val="both"/>
          </w:pPr>
        </w:pPrChange>
      </w:pPr>
      <w:r w:rsidRPr="006669F4">
        <w:rPr>
          <w:rFonts w:ascii="Calibri Light" w:hAnsi="Calibri Light" w:eastAsia="Times New Roman" w:cs="Calibri Light"/>
          <w:kern w:val="0"/>
          <w:sz w:val="22"/>
          <w:szCs w:val="22"/>
          <w:lang w:eastAsia="en-ZA"/>
          <w14:ligatures w14:val="none"/>
        </w:rPr>
        <w:t> </w:t>
      </w:r>
      <w:ins w:author="Darshnika Lakhoo" w:date="2024-09-13T11:00:48.599Z" w:id="2086320152">
        <w:r w:rsidRPr="06ABA7D2" w:rsidR="06ABA7D2">
          <w:rPr>
            <w:rFonts w:ascii="Calibri" w:hAnsi="Calibri" w:eastAsia="Calibri" w:cs="Calibri"/>
            <w:b w:val="1"/>
            <w:bCs w:val="1"/>
            <w:noProof w:val="0"/>
            <w:sz w:val="22"/>
            <w:szCs w:val="22"/>
            <w:u w:val="single"/>
            <w:lang w:val="en-ZA"/>
          </w:rPr>
          <w:t xml:space="preserve"> CONFIDENTIALITY</w:t>
        </w:r>
      </w:ins>
    </w:p>
    <w:p w:rsidRPr="006669F4" w:rsidR="006669F4" w:rsidP="06ABA7D2" w:rsidRDefault="006669F4" w14:paraId="71806E25" w14:textId="39D68A71">
      <w:pPr>
        <w:pStyle w:val="Heading2"/>
        <w:tabs>
          <w:tab w:val="left" w:leader="none" w:pos="720"/>
        </w:tabs>
        <w:spacing w:before="0" w:beforeAutospacing="off" w:after="0" w:afterAutospacing="off" w:line="276" w:lineRule="auto"/>
        <w:ind w:left="720" w:right="0" w:hanging="720"/>
        <w:jc w:val="both"/>
        <w:rPr>
          <w:ins w:author="Darshnika Lakhoo" w:date="2024-09-13T11:00:48.599Z" w16du:dateUtc="2024-09-13T11:00:48.599Z" w:id="773810160"/>
          <w:rFonts w:ascii="Calibri" w:hAnsi="Calibri" w:eastAsia="Calibri" w:cs="Calibri"/>
          <w:b w:val="0"/>
          <w:bCs w:val="0"/>
          <w:noProof w:val="0"/>
          <w:sz w:val="22"/>
          <w:szCs w:val="22"/>
          <w:lang w:val="en-ZA"/>
        </w:rPr>
        <w:pPrChange w:author="Darshnika Lakhoo" w:date="2024-09-13T11:00:48.503Z">
          <w:pPr/>
        </w:pPrChange>
      </w:pPr>
      <w:ins w:author="Darshnika Lakhoo" w:date="2024-09-13T11:00:48.599Z" w:id="1143637036">
        <w:r w:rsidRPr="06ABA7D2" w:rsidR="06ABA7D2">
          <w:rPr>
            <w:rFonts w:ascii="Calibri" w:hAnsi="Calibri" w:eastAsia="Calibri" w:cs="Calibri"/>
            <w:b w:val="0"/>
            <w:bCs w:val="0"/>
            <w:noProof w:val="0"/>
            <w:sz w:val="22"/>
            <w:szCs w:val="22"/>
            <w:lang w:val="en-ZA"/>
          </w:rPr>
          <w:t xml:space="preserve"> </w:t>
        </w:r>
      </w:ins>
    </w:p>
    <w:p w:rsidRPr="006669F4" w:rsidR="006669F4" w:rsidP="06ABA7D2" w:rsidRDefault="006669F4" w14:paraId="2A723B9F" w14:textId="0AE6E9D8">
      <w:pPr>
        <w:pStyle w:val="Heading2"/>
        <w:tabs>
          <w:tab w:val="left" w:leader="none" w:pos="720"/>
        </w:tabs>
        <w:spacing w:before="0" w:beforeAutospacing="off" w:after="0" w:afterAutospacing="off" w:line="276" w:lineRule="auto"/>
        <w:ind w:left="720" w:right="0"/>
        <w:jc w:val="both"/>
        <w:rPr>
          <w:ins w:author="Darshnika Lakhoo" w:date="2024-09-13T11:00:48.599Z" w16du:dateUtc="2024-09-13T11:00:48.599Z" w:id="884720148"/>
          <w:rFonts w:ascii="Calibri" w:hAnsi="Calibri" w:eastAsia="Calibri" w:cs="Calibri"/>
          <w:b w:val="0"/>
          <w:bCs w:val="0"/>
          <w:noProof w:val="0"/>
          <w:sz w:val="22"/>
          <w:szCs w:val="22"/>
          <w:lang w:val="en-ZA"/>
        </w:rPr>
        <w:pPrChange w:author="Darshnika Lakhoo" w:date="2024-09-13T11:00:48.514Z">
          <w:pPr/>
        </w:pPrChange>
      </w:pPr>
      <w:ins w:author="Darshnika Lakhoo" w:date="2024-09-13T11:00:48.599Z" w:id="681817507">
        <w:r w:rsidRPr="06ABA7D2" w:rsidR="06ABA7D2">
          <w:rPr>
            <w:rFonts w:ascii="Calibri" w:hAnsi="Calibri" w:eastAsia="Calibri" w:cs="Calibri"/>
            <w:b w:val="0"/>
            <w:bCs w:val="0"/>
            <w:noProof w:val="0"/>
            <w:sz w:val="22"/>
            <w:szCs w:val="22"/>
            <w:lang w:val="en-ZA"/>
          </w:rPr>
          <w:t>The Agreement between the Data Provider and the Data Recipient acknowledges that each Party shall hold confidential information in strict confidence, and shall neither disclose to any third Party the fact that executing this agreement, the terms hereof and the existence and content of any negotiations between the Parties without the other Party`s prior written consent.</w:t>
        </w:r>
      </w:ins>
    </w:p>
    <w:p w:rsidRPr="006669F4" w:rsidR="006669F4" w:rsidP="06ABA7D2" w:rsidRDefault="006669F4" w14:paraId="1A0ED87E" w14:textId="644BEDCB">
      <w:pPr>
        <w:pStyle w:val="Heading2"/>
        <w:tabs>
          <w:tab w:val="left" w:leader="none" w:pos="720"/>
        </w:tabs>
        <w:spacing w:before="0" w:beforeAutospacing="off" w:after="0" w:afterAutospacing="off" w:line="276" w:lineRule="auto"/>
        <w:ind w:left="720" w:right="0"/>
        <w:jc w:val="both"/>
        <w:rPr>
          <w:ins w:author="Darshnika Lakhoo" w:date="2024-09-13T11:00:48.599Z" w16du:dateUtc="2024-09-13T11:00:48.599Z" w:id="1465325378"/>
          <w:rFonts w:ascii="Calibri" w:hAnsi="Calibri" w:eastAsia="Calibri" w:cs="Calibri"/>
          <w:b w:val="0"/>
          <w:bCs w:val="0"/>
          <w:noProof w:val="0"/>
          <w:sz w:val="22"/>
          <w:szCs w:val="22"/>
          <w:lang w:val="en-ZA"/>
        </w:rPr>
        <w:pPrChange w:author="Darshnika Lakhoo" w:date="2024-09-13T11:00:48.523Z">
          <w:pPr/>
        </w:pPrChange>
      </w:pPr>
      <w:ins w:author="Darshnika Lakhoo" w:date="2024-09-13T11:00:48.599Z" w:id="1004500891">
        <w:r w:rsidRPr="06ABA7D2" w:rsidR="06ABA7D2">
          <w:rPr>
            <w:rFonts w:ascii="Calibri" w:hAnsi="Calibri" w:eastAsia="Calibri" w:cs="Calibri"/>
            <w:b w:val="0"/>
            <w:bCs w:val="0"/>
            <w:noProof w:val="0"/>
            <w:sz w:val="22"/>
            <w:szCs w:val="22"/>
            <w:lang w:val="en-ZA"/>
          </w:rPr>
          <w:t xml:space="preserve"> </w:t>
        </w:r>
      </w:ins>
    </w:p>
    <w:p w:rsidRPr="006669F4" w:rsidR="006669F4" w:rsidP="06ABA7D2" w:rsidRDefault="006669F4" w14:paraId="1BE41716" w14:textId="4F56BB09">
      <w:pPr>
        <w:pStyle w:val="Heading2"/>
        <w:tabs>
          <w:tab w:val="left" w:leader="none" w:pos="720"/>
        </w:tabs>
        <w:spacing w:before="0" w:beforeAutospacing="off" w:after="0" w:afterAutospacing="off" w:line="276" w:lineRule="auto"/>
        <w:ind w:left="720" w:right="0"/>
        <w:jc w:val="both"/>
        <w:rPr>
          <w:ins w:author="Darshnika Lakhoo" w:date="2024-09-13T11:00:48.599Z" w16du:dateUtc="2024-09-13T11:00:48.599Z" w:id="304279545"/>
          <w:rFonts w:ascii="Calibri" w:hAnsi="Calibri" w:eastAsia="Calibri" w:cs="Calibri"/>
          <w:b w:val="0"/>
          <w:bCs w:val="0"/>
          <w:noProof w:val="0"/>
          <w:sz w:val="22"/>
          <w:szCs w:val="22"/>
          <w:lang w:val="en-ZA"/>
        </w:rPr>
        <w:pPrChange w:author="Darshnika Lakhoo" w:date="2024-09-13T11:00:48.528Z">
          <w:pPr/>
        </w:pPrChange>
      </w:pPr>
      <w:ins w:author="Darshnika Lakhoo" w:date="2024-09-13T11:00:48.599Z" w:id="1891489747">
        <w:r w:rsidRPr="06ABA7D2" w:rsidR="06ABA7D2">
          <w:rPr>
            <w:rFonts w:ascii="Calibri" w:hAnsi="Calibri" w:eastAsia="Calibri" w:cs="Calibri"/>
            <w:b w:val="0"/>
            <w:bCs w:val="0"/>
            <w:noProof w:val="0"/>
            <w:sz w:val="22"/>
            <w:szCs w:val="22"/>
            <w:lang w:val="en-ZA"/>
          </w:rPr>
          <w:t xml:space="preserve">This confidentiality obligation shall not apply to information that is: </w:t>
        </w:r>
      </w:ins>
    </w:p>
    <w:p w:rsidRPr="006669F4" w:rsidR="006669F4" w:rsidP="06ABA7D2" w:rsidRDefault="006669F4" w14:paraId="1FBB766D" w14:textId="132B326B">
      <w:pPr>
        <w:pStyle w:val="Heading2"/>
        <w:tabs>
          <w:tab w:val="left" w:leader="none" w:pos="720"/>
        </w:tabs>
        <w:spacing w:before="0" w:beforeAutospacing="off" w:after="0" w:afterAutospacing="off" w:line="276" w:lineRule="auto"/>
        <w:ind w:left="1440" w:right="0" w:hanging="360"/>
        <w:jc w:val="both"/>
        <w:rPr>
          <w:ins w:author="Darshnika Lakhoo" w:date="2024-09-13T11:00:48.599Z" w16du:dateUtc="2024-09-13T11:00:48.599Z" w:id="525948142"/>
          <w:rFonts w:ascii="Calibri" w:hAnsi="Calibri" w:eastAsia="Calibri" w:cs="Calibri"/>
          <w:b w:val="0"/>
          <w:bCs w:val="0"/>
          <w:noProof w:val="0"/>
          <w:sz w:val="22"/>
          <w:szCs w:val="22"/>
          <w:lang w:val="en-ZA"/>
        </w:rPr>
        <w:pPrChange w:author="Darshnika Lakhoo" w:date="2024-09-13T11:00:48.533Z">
          <w:pPr/>
        </w:pPrChange>
      </w:pPr>
      <w:ins w:author="Darshnika Lakhoo" w:date="2024-09-13T11:00:48.599Z" w:id="1102975937">
        <w:r w:rsidRPr="06ABA7D2" w:rsidR="06ABA7D2">
          <w:rPr>
            <w:rFonts w:ascii="Calibri" w:hAnsi="Calibri" w:eastAsia="Calibri" w:cs="Calibri"/>
            <w:b w:val="0"/>
            <w:bCs w:val="0"/>
            <w:noProof w:val="0"/>
            <w:sz w:val="22"/>
            <w:szCs w:val="22"/>
            <w:lang w:val="en-ZA"/>
          </w:rPr>
          <w:t>a)</w:t>
        </w:r>
        <w:r w:rsidRPr="06ABA7D2" w:rsidR="06ABA7D2">
          <w:rPr>
            <w:rFonts w:ascii="Times New Roman" w:hAnsi="Times New Roman" w:eastAsia="Times New Roman" w:cs="Times New Roman"/>
            <w:b w:val="0"/>
            <w:bCs w:val="0"/>
            <w:i w:val="0"/>
            <w:iCs w:val="0"/>
            <w:noProof w:val="0"/>
            <w:sz w:val="14"/>
            <w:szCs w:val="14"/>
            <w:lang w:val="en-ZA"/>
          </w:rPr>
          <w:t xml:space="preserve">      </w:t>
        </w:r>
        <w:r w:rsidRPr="06ABA7D2" w:rsidR="06ABA7D2">
          <w:rPr>
            <w:rFonts w:ascii="Calibri" w:hAnsi="Calibri" w:eastAsia="Calibri" w:cs="Calibri"/>
            <w:b w:val="0"/>
            <w:bCs w:val="0"/>
            <w:noProof w:val="0"/>
            <w:sz w:val="22"/>
            <w:szCs w:val="22"/>
            <w:lang w:val="en-ZA"/>
          </w:rPr>
          <w:t xml:space="preserve">lawfully obtained by the Receiving Party free of any duty of confidentiality; </w:t>
        </w:r>
      </w:ins>
    </w:p>
    <w:p w:rsidRPr="006669F4" w:rsidR="006669F4" w:rsidP="06ABA7D2" w:rsidRDefault="006669F4" w14:paraId="22253FAA" w14:textId="3CC7EF1E">
      <w:pPr>
        <w:pStyle w:val="Heading2"/>
        <w:tabs>
          <w:tab w:val="left" w:leader="none" w:pos="720"/>
        </w:tabs>
        <w:spacing w:before="0" w:beforeAutospacing="off" w:after="0" w:afterAutospacing="off" w:line="276" w:lineRule="auto"/>
        <w:ind w:left="1440" w:right="0" w:hanging="360"/>
        <w:jc w:val="both"/>
        <w:rPr>
          <w:ins w:author="Darshnika Lakhoo" w:date="2024-09-13T11:00:48.6Z" w16du:dateUtc="2024-09-13T11:00:48.6Z" w:id="792879825"/>
          <w:rFonts w:ascii="Calibri" w:hAnsi="Calibri" w:eastAsia="Calibri" w:cs="Calibri"/>
          <w:b w:val="0"/>
          <w:bCs w:val="0"/>
          <w:noProof w:val="0"/>
          <w:sz w:val="22"/>
          <w:szCs w:val="22"/>
          <w:lang w:val="en-ZA"/>
        </w:rPr>
        <w:pPrChange w:author="Darshnika Lakhoo" w:date="2024-09-13T11:00:48.54Z">
          <w:pPr/>
        </w:pPrChange>
      </w:pPr>
      <w:ins w:author="Darshnika Lakhoo" w:date="2024-09-13T11:00:48.6Z" w:id="2028665948">
        <w:r w:rsidRPr="06ABA7D2" w:rsidR="06ABA7D2">
          <w:rPr>
            <w:rFonts w:ascii="Calibri" w:hAnsi="Calibri" w:eastAsia="Calibri" w:cs="Calibri"/>
            <w:b w:val="0"/>
            <w:bCs w:val="0"/>
            <w:noProof w:val="0"/>
            <w:sz w:val="22"/>
            <w:szCs w:val="22"/>
            <w:lang w:val="en-ZA"/>
          </w:rPr>
          <w:t>b)</w:t>
        </w:r>
        <w:r w:rsidRPr="06ABA7D2" w:rsidR="06ABA7D2">
          <w:rPr>
            <w:rFonts w:ascii="Times New Roman" w:hAnsi="Times New Roman" w:eastAsia="Times New Roman" w:cs="Times New Roman"/>
            <w:b w:val="0"/>
            <w:bCs w:val="0"/>
            <w:i w:val="0"/>
            <w:iCs w:val="0"/>
            <w:noProof w:val="0"/>
            <w:sz w:val="14"/>
            <w:szCs w:val="14"/>
            <w:lang w:val="en-ZA"/>
          </w:rPr>
          <w:t xml:space="preserve">     </w:t>
        </w:r>
        <w:r w:rsidRPr="06ABA7D2" w:rsidR="06ABA7D2">
          <w:rPr>
            <w:rFonts w:ascii="Calibri" w:hAnsi="Calibri" w:eastAsia="Calibri" w:cs="Calibri"/>
            <w:b w:val="0"/>
            <w:bCs w:val="0"/>
            <w:noProof w:val="0"/>
            <w:sz w:val="22"/>
            <w:szCs w:val="22"/>
            <w:lang w:val="en-ZA"/>
          </w:rPr>
          <w:t xml:space="preserve">already in the possession of the Receiving Party and which the Receiving Party can show from written records was already in its possession; in the public domain </w:t>
        </w:r>
      </w:ins>
    </w:p>
    <w:p w:rsidRPr="006669F4" w:rsidR="006669F4" w:rsidP="06ABA7D2" w:rsidRDefault="006669F4" w14:paraId="2BC83012" w14:textId="038389B1">
      <w:pPr>
        <w:pStyle w:val="Heading2"/>
        <w:tabs>
          <w:tab w:val="left" w:leader="none" w:pos="720"/>
        </w:tabs>
        <w:spacing w:before="0" w:beforeAutospacing="off" w:after="0" w:afterAutospacing="off" w:line="276" w:lineRule="auto"/>
        <w:ind w:left="1440" w:right="0" w:hanging="360"/>
        <w:jc w:val="both"/>
        <w:rPr>
          <w:ins w:author="Darshnika Lakhoo" w:date="2024-09-13T11:00:48.6Z" w16du:dateUtc="2024-09-13T11:00:48.6Z" w:id="1814892714"/>
          <w:rFonts w:ascii="Calibri" w:hAnsi="Calibri" w:eastAsia="Calibri" w:cs="Calibri"/>
          <w:b w:val="0"/>
          <w:bCs w:val="0"/>
          <w:noProof w:val="0"/>
          <w:sz w:val="22"/>
          <w:szCs w:val="22"/>
          <w:lang w:val="en-ZA"/>
        </w:rPr>
        <w:pPrChange w:author="Darshnika Lakhoo" w:date="2024-09-13T11:00:48.549Z">
          <w:pPr/>
        </w:pPrChange>
      </w:pPr>
      <w:ins w:author="Darshnika Lakhoo" w:date="2024-09-13T11:00:48.6Z" w:id="463147139">
        <w:r w:rsidRPr="06ABA7D2" w:rsidR="06ABA7D2">
          <w:rPr>
            <w:rFonts w:ascii="Calibri" w:hAnsi="Calibri" w:eastAsia="Calibri" w:cs="Calibri"/>
            <w:b w:val="0"/>
            <w:bCs w:val="0"/>
            <w:noProof w:val="0"/>
            <w:sz w:val="22"/>
            <w:szCs w:val="22"/>
            <w:lang w:val="en-ZA"/>
          </w:rPr>
          <w:t>c)</w:t>
        </w:r>
        <w:r w:rsidRPr="06ABA7D2" w:rsidR="06ABA7D2">
          <w:rPr>
            <w:rFonts w:ascii="Times New Roman" w:hAnsi="Times New Roman" w:eastAsia="Times New Roman" w:cs="Times New Roman"/>
            <w:b w:val="0"/>
            <w:bCs w:val="0"/>
            <w:i w:val="0"/>
            <w:iCs w:val="0"/>
            <w:noProof w:val="0"/>
            <w:sz w:val="14"/>
            <w:szCs w:val="14"/>
            <w:lang w:val="en-ZA"/>
          </w:rPr>
          <w:t xml:space="preserve">      </w:t>
        </w:r>
        <w:r w:rsidRPr="06ABA7D2" w:rsidR="06ABA7D2">
          <w:rPr>
            <w:rFonts w:ascii="Calibri" w:hAnsi="Calibri" w:eastAsia="Calibri" w:cs="Calibri"/>
            <w:b w:val="0"/>
            <w:bCs w:val="0"/>
            <w:noProof w:val="0"/>
            <w:sz w:val="22"/>
            <w:szCs w:val="22"/>
            <w:lang w:val="en-ZA"/>
          </w:rPr>
          <w:t>independently discovered by employees of the Receiving Party without access to or use of Confidential Information;</w:t>
        </w:r>
      </w:ins>
    </w:p>
    <w:p w:rsidRPr="006669F4" w:rsidR="006669F4" w:rsidP="06ABA7D2" w:rsidRDefault="006669F4" w14:paraId="2D955691" w14:textId="1A769160">
      <w:pPr>
        <w:pStyle w:val="Heading2"/>
        <w:tabs>
          <w:tab w:val="left" w:leader="none" w:pos="720"/>
        </w:tabs>
        <w:spacing w:before="0" w:beforeAutospacing="off" w:after="0" w:afterAutospacing="off" w:line="276" w:lineRule="auto"/>
        <w:ind w:left="1440" w:right="0" w:hanging="360"/>
        <w:jc w:val="both"/>
        <w:rPr>
          <w:ins w:author="Darshnika Lakhoo" w:date="2024-09-13T11:00:48.6Z" w16du:dateUtc="2024-09-13T11:00:48.6Z" w:id="1842511390"/>
          <w:rFonts w:ascii="Calibri" w:hAnsi="Calibri" w:eastAsia="Calibri" w:cs="Calibri"/>
          <w:b w:val="0"/>
          <w:bCs w:val="0"/>
          <w:noProof w:val="0"/>
          <w:sz w:val="22"/>
          <w:szCs w:val="22"/>
          <w:lang w:val="en-ZA"/>
        </w:rPr>
        <w:pPrChange w:author="Darshnika Lakhoo" w:date="2024-09-13T11:00:48.561Z">
          <w:pPr/>
        </w:pPrChange>
      </w:pPr>
      <w:ins w:author="Darshnika Lakhoo" w:date="2024-09-13T11:00:48.6Z" w:id="506671101">
        <w:r w:rsidRPr="06ABA7D2" w:rsidR="06ABA7D2">
          <w:rPr>
            <w:rFonts w:ascii="Calibri" w:hAnsi="Calibri" w:eastAsia="Calibri" w:cs="Calibri"/>
            <w:b w:val="0"/>
            <w:bCs w:val="0"/>
            <w:noProof w:val="0"/>
            <w:sz w:val="22"/>
            <w:szCs w:val="22"/>
            <w:lang w:val="en-ZA"/>
          </w:rPr>
          <w:t>d)</w:t>
        </w:r>
        <w:r w:rsidRPr="06ABA7D2" w:rsidR="06ABA7D2">
          <w:rPr>
            <w:rFonts w:ascii="Times New Roman" w:hAnsi="Times New Roman" w:eastAsia="Times New Roman" w:cs="Times New Roman"/>
            <w:b w:val="0"/>
            <w:bCs w:val="0"/>
            <w:i w:val="0"/>
            <w:iCs w:val="0"/>
            <w:noProof w:val="0"/>
            <w:sz w:val="14"/>
            <w:szCs w:val="14"/>
            <w:lang w:val="en-ZA"/>
          </w:rPr>
          <w:t xml:space="preserve">     </w:t>
        </w:r>
        <w:r w:rsidRPr="06ABA7D2" w:rsidR="06ABA7D2">
          <w:rPr>
            <w:rFonts w:ascii="Calibri" w:hAnsi="Calibri" w:eastAsia="Calibri" w:cs="Calibri"/>
            <w:b w:val="0"/>
            <w:bCs w:val="0"/>
            <w:noProof w:val="0"/>
            <w:sz w:val="22"/>
            <w:szCs w:val="22"/>
            <w:lang w:val="en-ZA"/>
          </w:rPr>
          <w:t>necessarily disclosed by the Receiving Party pursuant to a statutory obligation;</w:t>
        </w:r>
      </w:ins>
    </w:p>
    <w:p w:rsidRPr="006669F4" w:rsidR="006669F4" w:rsidP="06ABA7D2" w:rsidRDefault="006669F4" w14:paraId="3DAF2036" w14:textId="365A0C10">
      <w:pPr>
        <w:pStyle w:val="Heading2"/>
        <w:tabs>
          <w:tab w:val="left" w:leader="none" w:pos="720"/>
        </w:tabs>
        <w:spacing w:before="0" w:beforeAutospacing="off" w:after="0" w:afterAutospacing="off" w:line="276" w:lineRule="auto"/>
        <w:ind w:left="1440" w:right="0" w:hanging="360"/>
        <w:jc w:val="both"/>
        <w:rPr>
          <w:ins w:author="Darshnika Lakhoo" w:date="2024-09-13T11:00:48.6Z" w16du:dateUtc="2024-09-13T11:00:48.6Z" w:id="1818807715"/>
          <w:rFonts w:ascii="Calibri" w:hAnsi="Calibri" w:eastAsia="Calibri" w:cs="Calibri"/>
          <w:b w:val="0"/>
          <w:bCs w:val="0"/>
          <w:noProof w:val="0"/>
          <w:sz w:val="22"/>
          <w:szCs w:val="22"/>
          <w:lang w:val="en-ZA"/>
        </w:rPr>
        <w:pPrChange w:author="Darshnika Lakhoo" w:date="2024-09-13T11:00:48.572Z">
          <w:pPr/>
        </w:pPrChange>
      </w:pPr>
      <w:ins w:author="Darshnika Lakhoo" w:date="2024-09-13T11:00:48.6Z" w:id="931388360">
        <w:r w:rsidRPr="06ABA7D2" w:rsidR="06ABA7D2">
          <w:rPr>
            <w:rFonts w:ascii="Calibri" w:hAnsi="Calibri" w:eastAsia="Calibri" w:cs="Calibri"/>
            <w:b w:val="0"/>
            <w:bCs w:val="0"/>
            <w:noProof w:val="0"/>
            <w:sz w:val="22"/>
            <w:szCs w:val="22"/>
            <w:lang w:val="en-ZA"/>
          </w:rPr>
          <w:t>e)</w:t>
        </w:r>
        <w:r w:rsidRPr="06ABA7D2" w:rsidR="06ABA7D2">
          <w:rPr>
            <w:rFonts w:ascii="Times New Roman" w:hAnsi="Times New Roman" w:eastAsia="Times New Roman" w:cs="Times New Roman"/>
            <w:b w:val="0"/>
            <w:bCs w:val="0"/>
            <w:i w:val="0"/>
            <w:iCs w:val="0"/>
            <w:noProof w:val="0"/>
            <w:sz w:val="14"/>
            <w:szCs w:val="14"/>
            <w:lang w:val="en-ZA"/>
          </w:rPr>
          <w:t xml:space="preserve">     </w:t>
        </w:r>
        <w:r w:rsidRPr="06ABA7D2" w:rsidR="06ABA7D2">
          <w:rPr>
            <w:rFonts w:ascii="Calibri" w:hAnsi="Calibri" w:eastAsia="Calibri" w:cs="Calibri"/>
            <w:b w:val="0"/>
            <w:bCs w:val="0"/>
            <w:noProof w:val="0"/>
            <w:sz w:val="22"/>
            <w:szCs w:val="22"/>
            <w:lang w:val="en-ZA"/>
          </w:rPr>
          <w:t>disclosed with prior written consent of the Disclosing Party</w:t>
        </w:r>
      </w:ins>
    </w:p>
    <w:p w:rsidRPr="006669F4" w:rsidR="006669F4" w:rsidP="06ABA7D2" w:rsidRDefault="006669F4" w14:paraId="0B23DAC8" w14:textId="2BF1451C">
      <w:pPr>
        <w:pStyle w:val="Heading2"/>
        <w:tabs>
          <w:tab w:val="left" w:leader="none" w:pos="720"/>
        </w:tabs>
        <w:spacing w:before="0" w:beforeAutospacing="off" w:after="0" w:afterAutospacing="off" w:line="276" w:lineRule="auto"/>
        <w:ind w:left="720" w:right="0"/>
        <w:jc w:val="both"/>
        <w:rPr>
          <w:ins w:author="Darshnika Lakhoo" w:date="2024-09-13T11:00:48.6Z" w16du:dateUtc="2024-09-13T11:00:48.6Z" w:id="626873221"/>
          <w:rFonts w:ascii="Calibri" w:hAnsi="Calibri" w:eastAsia="Calibri" w:cs="Calibri"/>
          <w:b w:val="0"/>
          <w:bCs w:val="0"/>
          <w:noProof w:val="0"/>
          <w:sz w:val="22"/>
          <w:szCs w:val="22"/>
          <w:lang w:val="en-ZA"/>
        </w:rPr>
        <w:pPrChange w:author="Darshnika Lakhoo" w:date="2024-09-13T11:00:48.579Z">
          <w:pPr/>
        </w:pPrChange>
      </w:pPr>
      <w:ins w:author="Darshnika Lakhoo" w:date="2024-09-13T11:00:48.6Z" w:id="896654141">
        <w:r w:rsidRPr="06ABA7D2" w:rsidR="06ABA7D2">
          <w:rPr>
            <w:rFonts w:ascii="Calibri" w:hAnsi="Calibri" w:eastAsia="Calibri" w:cs="Calibri"/>
            <w:b w:val="0"/>
            <w:bCs w:val="0"/>
            <w:noProof w:val="0"/>
            <w:sz w:val="22"/>
            <w:szCs w:val="22"/>
            <w:lang w:val="en-ZA"/>
          </w:rPr>
          <w:t xml:space="preserve"> </w:t>
        </w:r>
      </w:ins>
    </w:p>
    <w:p w:rsidRPr="006669F4" w:rsidR="006669F4" w:rsidP="06ABA7D2" w:rsidRDefault="006669F4" w14:paraId="65D6D6EB" w14:textId="3E1AD1EA">
      <w:pPr>
        <w:pStyle w:val="Heading2"/>
        <w:tabs>
          <w:tab w:val="left" w:leader="none" w:pos="720"/>
        </w:tabs>
        <w:spacing w:before="0" w:beforeAutospacing="off" w:after="0" w:afterAutospacing="off" w:line="276" w:lineRule="auto"/>
        <w:ind w:left="720" w:right="0"/>
        <w:jc w:val="both"/>
        <w:rPr>
          <w:ins w:author="Darshnika Lakhoo" w:date="2024-09-13T11:00:48.6Z" w16du:dateUtc="2024-09-13T11:00:48.6Z" w:id="891484827"/>
          <w:rFonts w:ascii="Calibri" w:hAnsi="Calibri" w:eastAsia="Calibri" w:cs="Calibri"/>
          <w:b w:val="0"/>
          <w:bCs w:val="0"/>
          <w:noProof w:val="0"/>
          <w:sz w:val="22"/>
          <w:szCs w:val="22"/>
          <w:lang w:val="en-ZA"/>
        </w:rPr>
        <w:pPrChange w:author="Darshnika Lakhoo" w:date="2024-09-13T11:00:48.583Z">
          <w:pPr/>
        </w:pPrChange>
      </w:pPr>
      <w:ins w:author="Darshnika Lakhoo" w:date="2024-09-13T11:00:48.6Z" w:id="1371551626">
        <w:r w:rsidRPr="06ABA7D2" w:rsidR="06ABA7D2">
          <w:rPr>
            <w:rFonts w:ascii="Calibri" w:hAnsi="Calibri" w:eastAsia="Calibri" w:cs="Calibri"/>
            <w:b w:val="0"/>
            <w:bCs w:val="0"/>
            <w:noProof w:val="0"/>
            <w:sz w:val="22"/>
            <w:szCs w:val="22"/>
            <w:lang w:val="en-ZA"/>
          </w:rPr>
          <w:t xml:space="preserve">In the event either Party receives notice of compelled disclosure under operation of the law, the Notice Recipient shall notify the Disclosing Party immediately to allow the other Party to seek an injunctive remedy limiting the disclosure to only the portion of Confidential Information required by law to be disclosed. </w:t>
        </w:r>
      </w:ins>
    </w:p>
    <w:p w:rsidRPr="006669F4" w:rsidR="006669F4" w:rsidP="06ABA7D2" w:rsidRDefault="006669F4" w14:paraId="2420DC0F" w14:textId="49599E67">
      <w:pPr>
        <w:pStyle w:val="Heading2"/>
        <w:tabs>
          <w:tab w:val="left" w:leader="none" w:pos="720"/>
        </w:tabs>
        <w:spacing w:before="0" w:beforeAutospacing="off" w:after="0" w:afterAutospacing="off" w:line="276" w:lineRule="auto"/>
        <w:ind w:left="720" w:right="0"/>
        <w:jc w:val="both"/>
        <w:rPr>
          <w:ins w:author="Darshnika Lakhoo" w:date="2024-09-13T11:00:48.6Z" w16du:dateUtc="2024-09-13T11:00:48.6Z" w:id="933998817"/>
          <w:rFonts w:ascii="Calibri" w:hAnsi="Calibri" w:eastAsia="Calibri" w:cs="Calibri"/>
          <w:b w:val="0"/>
          <w:bCs w:val="0"/>
          <w:noProof w:val="0"/>
          <w:sz w:val="22"/>
          <w:szCs w:val="22"/>
          <w:lang w:val="en-ZA"/>
        </w:rPr>
        <w:pPrChange w:author="Darshnika Lakhoo" w:date="2024-09-13T11:00:48.586Z">
          <w:pPr/>
        </w:pPrChange>
      </w:pPr>
      <w:ins w:author="Darshnika Lakhoo" w:date="2024-09-13T11:00:48.6Z" w:id="1925072428">
        <w:r w:rsidRPr="06ABA7D2" w:rsidR="06ABA7D2">
          <w:rPr>
            <w:rFonts w:ascii="Calibri" w:hAnsi="Calibri" w:eastAsia="Calibri" w:cs="Calibri"/>
            <w:b w:val="0"/>
            <w:bCs w:val="0"/>
            <w:noProof w:val="0"/>
            <w:sz w:val="22"/>
            <w:szCs w:val="22"/>
            <w:lang w:val="en-ZA"/>
          </w:rPr>
          <w:t xml:space="preserve"> </w:t>
        </w:r>
      </w:ins>
    </w:p>
    <w:p w:rsidRPr="006669F4" w:rsidR="006669F4" w:rsidP="06ABA7D2" w:rsidRDefault="006669F4" w14:paraId="7A17B9FE" w14:textId="547C6C51">
      <w:pPr>
        <w:pStyle w:val="Heading2"/>
        <w:tabs>
          <w:tab w:val="left" w:leader="none" w:pos="720"/>
        </w:tabs>
        <w:spacing w:before="0" w:beforeAutospacing="off" w:after="0" w:afterAutospacing="off" w:line="276" w:lineRule="auto"/>
        <w:ind w:left="720" w:right="0"/>
        <w:jc w:val="both"/>
        <w:rPr>
          <w:ins w:author="Darshnika Lakhoo" w:date="2024-09-13T11:00:48.601Z" w16du:dateUtc="2024-09-13T11:00:48.601Z" w:id="1177355467"/>
          <w:rFonts w:ascii="Calibri" w:hAnsi="Calibri" w:eastAsia="Calibri" w:cs="Calibri"/>
          <w:b w:val="0"/>
          <w:bCs w:val="0"/>
          <w:noProof w:val="0"/>
          <w:sz w:val="22"/>
          <w:szCs w:val="22"/>
          <w:lang w:val="en-ZA"/>
        </w:rPr>
        <w:pPrChange w:author="Darshnika Lakhoo" w:date="2024-09-13T11:00:48.59Z">
          <w:pPr/>
        </w:pPrChange>
      </w:pPr>
      <w:ins w:author="Darshnika Lakhoo" w:date="2024-09-13T11:00:48.6Z" w:id="253971773">
        <w:r w:rsidRPr="06ABA7D2" w:rsidR="06ABA7D2">
          <w:rPr>
            <w:rFonts w:ascii="Calibri" w:hAnsi="Calibri" w:eastAsia="Calibri" w:cs="Calibri"/>
            <w:b w:val="0"/>
            <w:bCs w:val="0"/>
            <w:noProof w:val="0"/>
            <w:sz w:val="22"/>
            <w:szCs w:val="22"/>
            <w:lang w:val="en-ZA"/>
          </w:rPr>
          <w:t>The obligation of confidentiality shall survive the termination of this contract for whatever reason and shall not be affected or in any way diminished by entry into or the failure to enter into the agreement.</w:t>
        </w:r>
      </w:ins>
    </w:p>
    <w:p w:rsidRPr="006669F4" w:rsidR="006669F4" w:rsidP="06ABA7D2" w:rsidRDefault="006669F4" w14:paraId="247C2908" w14:textId="6B7E224E">
      <w:pPr>
        <w:pStyle w:val="Heading2"/>
        <w:tabs>
          <w:tab w:val="left" w:leader="none" w:pos="720"/>
        </w:tabs>
        <w:spacing w:before="0" w:beforeAutospacing="off" w:after="0" w:afterAutospacing="off" w:line="276" w:lineRule="auto"/>
        <w:ind w:left="720" w:right="0" w:hanging="720"/>
        <w:jc w:val="both"/>
        <w:rPr>
          <w:ins w:author="Darshnika Lakhoo" w:date="2024-09-13T11:00:48.601Z" w16du:dateUtc="2024-09-13T11:00:48.601Z" w:id="1381941076"/>
          <w:rFonts w:ascii="Calibri" w:hAnsi="Calibri" w:eastAsia="Calibri" w:cs="Calibri"/>
          <w:b w:val="1"/>
          <w:bCs w:val="1"/>
          <w:strike w:val="0"/>
          <w:dstrike w:val="0"/>
          <w:noProof w:val="0"/>
          <w:sz w:val="22"/>
          <w:szCs w:val="22"/>
          <w:u w:val="none"/>
          <w:lang w:val="en-ZA"/>
        </w:rPr>
        <w:pPrChange w:author="Darshnika Lakhoo" w:date="2024-09-13T11:00:48.595Z">
          <w:pPr/>
        </w:pPrChange>
      </w:pPr>
    </w:p>
    <w:p w:rsidRPr="006669F4" w:rsidR="006669F4" w:rsidP="06ABA7D2" w:rsidRDefault="006669F4" w14:paraId="2FC804C8" w14:textId="1DD42A46">
      <w:pPr>
        <w:pStyle w:val="Normal"/>
        <w:spacing w:after="0" w:line="240" w:lineRule="auto"/>
        <w:ind w:left="720" w:hanging="720"/>
        <w:jc w:val="both"/>
        <w:textAlignment w:val="baseline"/>
        <w:rPr>
          <w:rFonts w:ascii="Calibri Light" w:hAnsi="Calibri Light" w:eastAsia="Times New Roman" w:cs="Calibri Light"/>
          <w:kern w:val="0"/>
          <w:sz w:val="22"/>
          <w:szCs w:val="22"/>
          <w:lang w:eastAsia="en-ZA"/>
          <w14:ligatures w14:val="none"/>
        </w:rPr>
      </w:pPr>
    </w:p>
    <w:p w:rsidRPr="006669F4" w:rsidR="006669F4" w:rsidP="006669F4" w:rsidRDefault="006669F4" w14:paraId="276C315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00"/>
        <w:gridCol w:w="4500"/>
      </w:tblGrid>
      <w:tr w:rsidRPr="006669F4" w:rsidR="006669F4" w:rsidTr="06ABA7D2" w14:paraId="1EFA7AFA" w14:textId="77777777">
        <w:trPr>
          <w:trHeight w:val="300"/>
        </w:trPr>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7CAEAC46"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b/>
                <w:bCs/>
                <w:kern w:val="0"/>
                <w:sz w:val="22"/>
                <w:szCs w:val="22"/>
                <w:lang w:eastAsia="en-ZA"/>
                <w14:ligatures w14:val="none"/>
              </w:rPr>
              <w:t>DATA PROVIDER</w:t>
            </w:r>
            <w:r w:rsidRPr="006669F4">
              <w:rPr>
                <w:rFonts w:ascii="Calibri Light" w:hAnsi="Calibri Light" w:eastAsia="Times New Roman" w:cs="Calibri Light"/>
                <w:kern w:val="0"/>
                <w:sz w:val="22"/>
                <w:szCs w:val="22"/>
                <w:lang w:eastAsia="en-ZA"/>
                <w14:ligatures w14:val="none"/>
              </w:rPr>
              <w:t> </w:t>
            </w:r>
          </w:p>
        </w:tc>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5414046C"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b/>
                <w:bCs/>
                <w:kern w:val="0"/>
                <w:sz w:val="22"/>
                <w:szCs w:val="22"/>
                <w:lang w:eastAsia="en-ZA"/>
                <w14:ligatures w14:val="none"/>
              </w:rPr>
              <w:t>DATA RECIPIENT</w:t>
            </w:r>
            <w:r w:rsidRPr="006669F4">
              <w:rPr>
                <w:rFonts w:ascii="Calibri Light" w:hAnsi="Calibri Light" w:eastAsia="Times New Roman" w:cs="Calibri Light"/>
                <w:kern w:val="0"/>
                <w:sz w:val="22"/>
                <w:szCs w:val="22"/>
                <w:lang w:eastAsia="en-ZA"/>
                <w14:ligatures w14:val="none"/>
              </w:rPr>
              <w:t> </w:t>
            </w:r>
          </w:p>
        </w:tc>
      </w:tr>
      <w:tr w:rsidRPr="006669F4" w:rsidR="006669F4" w:rsidTr="06ABA7D2" w14:paraId="0FE422DD" w14:textId="77777777">
        <w:trPr>
          <w:trHeight w:val="300"/>
        </w:trPr>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0A4C9733"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75132DB"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118BF4B" w14:textId="77777777">
            <w:pPr>
              <w:spacing w:after="0" w:line="240" w:lineRule="auto"/>
              <w:jc w:val="center"/>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(signature) </w:t>
            </w:r>
          </w:p>
        </w:tc>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6D6F81E0"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9D66236"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082AAED" w14:textId="77777777">
            <w:pPr>
              <w:spacing w:after="0" w:line="240" w:lineRule="auto"/>
              <w:jc w:val="center"/>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(signature) </w:t>
            </w:r>
          </w:p>
        </w:tc>
      </w:tr>
      <w:tr w:rsidRPr="006669F4" w:rsidR="006669F4" w:rsidTr="06ABA7D2" w14:paraId="72059331" w14:textId="77777777">
        <w:trPr>
          <w:trHeight w:val="300"/>
        </w:trPr>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6ABA7D2" w:rsidRDefault="006669F4" w14:paraId="3E1A26D1" w14:textId="31BAE4C2">
            <w:pPr>
              <w:spacing w:after="0" w:line="240" w:lineRule="auto"/>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Name: </w:t>
            </w:r>
            <w:ins w:author="Darshnika Lakhoo" w:date="2024-09-13T11:04:59.953Z" w:id="1620298397">
              <w:r w:rsidRPr="006669F4">
                <w:rPr>
                  <w:rFonts w:ascii="Calibri Light" w:hAnsi="Calibri Light" w:eastAsia="Times New Roman" w:cs="Calibri Light"/>
                  <w:kern w:val="0"/>
                  <w:sz w:val="22"/>
                  <w:szCs w:val="22"/>
                  <w:lang w:eastAsia="en-ZA"/>
                  <w14:ligatures w14:val="none"/>
                </w:rPr>
                <w:t>Prof E</w:t>
              </w:r>
            </w:ins>
            <w:ins w:author="Darshnika Lakhoo" w:date="2024-09-13T11:05:07.06Z" w:id="1987109950">
              <w:r w:rsidRPr="006669F4">
                <w:rPr>
                  <w:rFonts w:ascii="Calibri Light" w:hAnsi="Calibri Light" w:eastAsia="Times New Roman" w:cs="Calibri Light"/>
                  <w:kern w:val="0"/>
                  <w:sz w:val="22"/>
                  <w:szCs w:val="22"/>
                  <w:lang w:eastAsia="en-ZA"/>
                  <w14:ligatures w14:val="none"/>
                </w:rPr>
                <w:t>lijah Songok</w:t>
              </w:r>
            </w:ins>
          </w:p>
        </w:tc>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0C4FF20D"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Name: </w:t>
            </w:r>
          </w:p>
        </w:tc>
      </w:tr>
      <w:tr w:rsidRPr="006669F4" w:rsidR="006669F4" w:rsidTr="06ABA7D2" w14:paraId="2AEC2C73" w14:textId="77777777">
        <w:trPr>
          <w:trHeight w:val="300"/>
        </w:trPr>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5AECC106" w14:textId="5F31D05E">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Title: </w:t>
            </w:r>
            <w:ins w:author="Darshnika Lakhoo" w:date="2024-09-13T11:05:16.653Z" w:id="827379826">
              <w:r w:rsidRPr="006669F4">
                <w:rPr>
                  <w:rFonts w:ascii="Calibri Light" w:hAnsi="Calibri Light" w:eastAsia="Times New Roman" w:cs="Calibri Light"/>
                  <w:kern w:val="0"/>
                  <w:sz w:val="22"/>
                  <w:szCs w:val="22"/>
                  <w:lang w:eastAsia="en-ZA"/>
                  <w14:ligatures w14:val="none"/>
                </w:rPr>
                <w:t>Director General, KEMRI</w:t>
              </w:r>
            </w:ins>
          </w:p>
        </w:tc>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47B5F7B1"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Title: </w:t>
            </w:r>
          </w:p>
        </w:tc>
      </w:tr>
      <w:tr w:rsidRPr="006669F4" w:rsidR="006669F4" w:rsidTr="06ABA7D2" w14:paraId="2A864225" w14:textId="77777777">
        <w:trPr>
          <w:trHeight w:val="300"/>
        </w:trPr>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417207E0"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Date: </w:t>
            </w:r>
          </w:p>
        </w:tc>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6669F4" w:rsidR="006669F4" w:rsidP="006669F4" w:rsidRDefault="006669F4" w14:paraId="4EA4FCE2" w14:textId="77777777">
            <w:pPr>
              <w:spacing w:after="0" w:line="240" w:lineRule="auto"/>
              <w:jc w:val="both"/>
              <w:textAlignment w:val="baseline"/>
              <w:rPr>
                <w:rFonts w:ascii="Times New Roman" w:hAnsi="Times New Roman" w:eastAsia="Times New Roman" w:cs="Times New Roman"/>
                <w:kern w:val="0"/>
                <w:lang w:eastAsia="en-ZA"/>
                <w14:ligatures w14:val="none"/>
              </w:rPr>
            </w:pPr>
            <w:r w:rsidRPr="006669F4">
              <w:rPr>
                <w:rFonts w:ascii="Calibri Light" w:hAnsi="Calibri Light" w:eastAsia="Times New Roman" w:cs="Calibri Light"/>
                <w:kern w:val="0"/>
                <w:sz w:val="22"/>
                <w:szCs w:val="22"/>
                <w:lang w:eastAsia="en-ZA"/>
                <w14:ligatures w14:val="none"/>
              </w:rPr>
              <w:t>Date: </w:t>
            </w:r>
          </w:p>
        </w:tc>
      </w:tr>
    </w:tbl>
    <w:p w:rsidRPr="006669F4" w:rsidR="006669F4" w:rsidP="006669F4" w:rsidRDefault="006669F4" w14:paraId="590BFB41" w14:textId="08B34EA2">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r w:rsidRPr="006669F4">
        <w:rPr>
          <w:rFonts w:ascii="Calibri Light" w:hAnsi="Calibri Light" w:eastAsia="Times New Roman" w:cs="Calibri Light"/>
          <w:b/>
          <w:bCs/>
          <w:kern w:val="0"/>
          <w:sz w:val="22"/>
          <w:szCs w:val="22"/>
          <w:u w:val="single"/>
          <w:lang w:eastAsia="en-ZA"/>
          <w14:ligatures w14:val="none"/>
        </w:rPr>
        <w:t>ANNEXURE A:</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BB2C747" w14:textId="77777777">
      <w:pPr>
        <w:spacing w:after="0" w:line="240" w:lineRule="auto"/>
        <w:ind w:left="1440" w:hanging="1440"/>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493C064" w14:textId="77777777">
      <w:pPr>
        <w:spacing w:after="0" w:line="240" w:lineRule="auto"/>
        <w:ind w:left="1440" w:hanging="1440"/>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DESCRIPTION OF DATA</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3488EC0" w14:textId="77777777">
      <w:pPr>
        <w:spacing w:after="0" w:line="240" w:lineRule="auto"/>
        <w:ind w:left="1440" w:hanging="1440"/>
        <w:jc w:val="center"/>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1992E18"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below list of variables is indicative, and the final variable list shall be finalised and recorded between Data Provider and Data Recipient based on data availability and relevance. </w:t>
      </w:r>
    </w:p>
    <w:p w:rsidRPr="006669F4" w:rsidR="006669F4" w:rsidP="006669F4" w:rsidRDefault="006669F4" w14:paraId="7C8A4075"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u w:val="single"/>
          <w:lang w:eastAsia="en-ZA"/>
          <w14:ligatures w14:val="none"/>
        </w:rPr>
        <w:t>Data Source 1</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ED7BE5D" w14:textId="77777777">
      <w:pPr>
        <w:spacing w:after="0" w:line="240" w:lineRule="auto"/>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5AEEB5A" w14:textId="77777777">
      <w:pPr>
        <w:spacing w:after="0" w:line="240" w:lineRule="auto"/>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 xml:space="preserve">Project Title: </w:t>
      </w:r>
      <w:r w:rsidRPr="006669F4">
        <w:rPr>
          <w:rFonts w:ascii="Calibri Light" w:hAnsi="Calibri Light" w:eastAsia="Times New Roman" w:cs="Calibri Light"/>
          <w:b/>
          <w:bCs/>
          <w:kern w:val="0"/>
          <w:sz w:val="22"/>
          <w:szCs w:val="22"/>
          <w:shd w:val="clear" w:color="auto" w:fill="FFFF00"/>
          <w:lang w:eastAsia="en-ZA"/>
          <w14:ligatures w14:val="none"/>
        </w:rPr>
        <w:t>[Full research project title]</w:t>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2878EF2"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583BD0B"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 xml:space="preserve">Funder: </w:t>
      </w:r>
      <w:r w:rsidRPr="006669F4">
        <w:rPr>
          <w:rFonts w:ascii="Calibri Light" w:hAnsi="Calibri Light" w:eastAsia="Times New Roman" w:cs="Calibri Light"/>
          <w:b/>
          <w:bCs/>
          <w:kern w:val="0"/>
          <w:sz w:val="22"/>
          <w:szCs w:val="22"/>
          <w:shd w:val="clear" w:color="auto" w:fill="FFFF00"/>
          <w:lang w:eastAsia="en-ZA"/>
          <w14:ligatures w14:val="none"/>
        </w:rPr>
        <w:t>[Original research funding details</w:t>
      </w:r>
      <w:r w:rsidRPr="006669F4">
        <w:rPr>
          <w:rFonts w:ascii="Calibri Light" w:hAnsi="Calibri Light" w:eastAsia="Times New Roman" w:cs="Calibri Light"/>
          <w:b/>
          <w:bCs/>
          <w:kern w:val="0"/>
          <w:sz w:val="22"/>
          <w:szCs w:val="22"/>
          <w:lang w:eastAsia="en-ZA"/>
          <w14:ligatures w14:val="none"/>
        </w:rPr>
        <w:t>]</w:t>
      </w:r>
      <w:r w:rsidRPr="006669F4">
        <w:rPr>
          <w:rFonts w:ascii="Calibri Light" w:hAnsi="Calibri Light" w:eastAsia="Times New Roman" w:cs="Calibri Light"/>
          <w:kern w:val="0"/>
          <w:sz w:val="22"/>
          <w:szCs w:val="22"/>
          <w:lang w:eastAsia="en-ZA"/>
          <w14:ligatures w14:val="none"/>
        </w:rPr>
        <w:t>.</w:t>
      </w:r>
      <w:r w:rsidRPr="006669F4">
        <w:rPr>
          <w:rFonts w:ascii="Calibri" w:hAnsi="Calibri" w:eastAsia="Times New Roman" w:cs="Calibri"/>
          <w:kern w:val="0"/>
          <w:sz w:val="22"/>
          <w:szCs w:val="22"/>
          <w:lang w:eastAsia="en-ZA"/>
          <w14:ligatures w14:val="none"/>
        </w:rPr>
        <w:tab/>
      </w:r>
      <w:r w:rsidRPr="006669F4">
        <w:rPr>
          <w:rFonts w:ascii="Calibri" w:hAnsi="Calibri" w:eastAsia="Times New Roman" w:cs="Calibri"/>
          <w:kern w:val="0"/>
          <w:sz w:val="22"/>
          <w:szCs w:val="22"/>
          <w:lang w:eastAsia="en-ZA"/>
          <w14:ligatures w14:val="none"/>
        </w:rPr>
        <w:tab/>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9F834D3"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20F56BA"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 xml:space="preserve">Data to be transferred: </w:t>
      </w:r>
      <w:r w:rsidRPr="006669F4">
        <w:rPr>
          <w:rFonts w:ascii="Calibri Light" w:hAnsi="Calibri Light" w:eastAsia="Times New Roman" w:cs="Calibri Light"/>
          <w:kern w:val="0"/>
          <w:sz w:val="22"/>
          <w:szCs w:val="22"/>
          <w:lang w:eastAsia="en-ZA"/>
          <w14:ligatures w14:val="none"/>
        </w:rPr>
        <w:t xml:space="preserve">Individual participant data for a limited set of variables from the original dataset/s relating to Maternal outcomes and/or </w:t>
      </w:r>
      <w:proofErr w:type="spellStart"/>
      <w:r w:rsidRPr="006669F4">
        <w:rPr>
          <w:rFonts w:ascii="Calibri Light" w:hAnsi="Calibri Light" w:eastAsia="Times New Roman" w:cs="Calibri Light"/>
          <w:kern w:val="0"/>
          <w:sz w:val="22"/>
          <w:szCs w:val="22"/>
          <w:lang w:eastAsia="en-ZA"/>
          <w14:ligatures w14:val="none"/>
        </w:rPr>
        <w:t>fetal</w:t>
      </w:r>
      <w:proofErr w:type="spellEnd"/>
      <w:r w:rsidRPr="006669F4">
        <w:rPr>
          <w:rFonts w:ascii="Calibri Light" w:hAnsi="Calibri Light" w:eastAsia="Times New Roman" w:cs="Calibri Light"/>
          <w:kern w:val="0"/>
          <w:sz w:val="22"/>
          <w:szCs w:val="22"/>
          <w:lang w:eastAsia="en-ZA"/>
          <w14:ligatures w14:val="none"/>
        </w:rPr>
        <w:t>, neonatal and child outcomes. </w:t>
      </w:r>
    </w:p>
    <w:p w:rsidRPr="006669F4" w:rsidR="006669F4" w:rsidP="006669F4" w:rsidRDefault="006669F4" w14:paraId="217EC968"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801583A"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Dataset includes these important variables: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6A2717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0E7347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Essential variables: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0D3FA4A" w14:textId="77777777">
      <w:pPr>
        <w:numPr>
          <w:ilvl w:val="0"/>
          <w:numId w:val="16"/>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Unique ID (study ID and participant ID) </w:t>
      </w:r>
    </w:p>
    <w:p w:rsidRPr="006669F4" w:rsidR="006669F4" w:rsidP="006669F4" w:rsidRDefault="006669F4" w14:paraId="3F35D2E8" w14:textId="77777777">
      <w:pPr>
        <w:numPr>
          <w:ilvl w:val="0"/>
          <w:numId w:val="17"/>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Date of delivery of the newborn OR date of maternal outcomes </w:t>
      </w:r>
    </w:p>
    <w:p w:rsidRPr="006669F4" w:rsidR="006669F4" w:rsidP="006669F4" w:rsidRDefault="006669F4" w14:paraId="0EE8E8F3" w14:textId="77777777">
      <w:pPr>
        <w:numPr>
          <w:ilvl w:val="0"/>
          <w:numId w:val="18"/>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Location, at a minimum: city of delivery, or city of follow-up (data on location of household, birth facility, or study clinic are preferable) </w:t>
      </w:r>
    </w:p>
    <w:p w:rsidRPr="006669F4" w:rsidR="006669F4" w:rsidP="006669F4" w:rsidRDefault="006669F4" w14:paraId="183D5D8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5393D0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Maternal outcomes (indicative list):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FE66E6F" w14:textId="77777777">
      <w:pPr>
        <w:numPr>
          <w:ilvl w:val="0"/>
          <w:numId w:val="19"/>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Gestational age at delivery </w:t>
      </w:r>
    </w:p>
    <w:p w:rsidRPr="006669F4" w:rsidR="006669F4" w:rsidP="006669F4" w:rsidRDefault="006669F4" w14:paraId="46278A11" w14:textId="77777777">
      <w:pPr>
        <w:numPr>
          <w:ilvl w:val="0"/>
          <w:numId w:val="20"/>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Preterm premature rupture of the membranes </w:t>
      </w:r>
    </w:p>
    <w:p w:rsidRPr="006669F4" w:rsidR="006669F4" w:rsidP="006669F4" w:rsidRDefault="006669F4" w14:paraId="75E87DD2" w14:textId="77777777">
      <w:pPr>
        <w:numPr>
          <w:ilvl w:val="0"/>
          <w:numId w:val="21"/>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Prolonged rupture of membranes </w:t>
      </w:r>
    </w:p>
    <w:p w:rsidRPr="006669F4" w:rsidR="006669F4" w:rsidP="006669F4" w:rsidRDefault="006669F4" w14:paraId="732FE4B6" w14:textId="77777777">
      <w:pPr>
        <w:numPr>
          <w:ilvl w:val="0"/>
          <w:numId w:val="22"/>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Antepartum and postpartum haemorrhage </w:t>
      </w:r>
    </w:p>
    <w:p w:rsidRPr="006669F4" w:rsidR="006669F4" w:rsidP="006669F4" w:rsidRDefault="006669F4" w14:paraId="0F660B0A" w14:textId="77777777">
      <w:pPr>
        <w:numPr>
          <w:ilvl w:val="0"/>
          <w:numId w:val="23"/>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Hypertensive disorders in pregnancy </w:t>
      </w:r>
    </w:p>
    <w:p w:rsidRPr="006669F4" w:rsidR="006669F4" w:rsidP="006669F4" w:rsidRDefault="006669F4" w14:paraId="58C227EB" w14:textId="77777777">
      <w:pPr>
        <w:numPr>
          <w:ilvl w:val="0"/>
          <w:numId w:val="24"/>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Anaemia in pregnancy </w:t>
      </w:r>
    </w:p>
    <w:p w:rsidRPr="006669F4" w:rsidR="006669F4" w:rsidP="006669F4" w:rsidRDefault="006669F4" w14:paraId="2B823F6F" w14:textId="77777777">
      <w:pPr>
        <w:numPr>
          <w:ilvl w:val="0"/>
          <w:numId w:val="25"/>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Adverse events </w:t>
      </w:r>
    </w:p>
    <w:p w:rsidRPr="006669F4" w:rsidR="006669F4" w:rsidP="006669F4" w:rsidRDefault="006669F4" w14:paraId="3EC84FBA" w14:textId="77777777">
      <w:pPr>
        <w:numPr>
          <w:ilvl w:val="0"/>
          <w:numId w:val="26"/>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Gestational Diabetes Mellitus </w:t>
      </w:r>
    </w:p>
    <w:p w:rsidRPr="006669F4" w:rsidR="006669F4" w:rsidP="006669F4" w:rsidRDefault="006669F4" w14:paraId="25A77A93" w14:textId="77777777">
      <w:pPr>
        <w:numPr>
          <w:ilvl w:val="0"/>
          <w:numId w:val="27"/>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Health facility visits  </w:t>
      </w:r>
    </w:p>
    <w:p w:rsidRPr="006669F4" w:rsidR="006669F4" w:rsidP="006669F4" w:rsidRDefault="006669F4" w14:paraId="25161160" w14:textId="77777777">
      <w:pPr>
        <w:numPr>
          <w:ilvl w:val="0"/>
          <w:numId w:val="28"/>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Maternal mental health </w:t>
      </w:r>
    </w:p>
    <w:p w:rsidRPr="006669F4" w:rsidR="006669F4" w:rsidP="006669F4" w:rsidRDefault="006669F4" w14:paraId="5AA55DA6" w14:textId="77777777">
      <w:pPr>
        <w:spacing w:after="0" w:line="240" w:lineRule="auto"/>
        <w:ind w:left="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50697FA" w14:textId="77777777">
      <w:pPr>
        <w:spacing w:after="0" w:line="240" w:lineRule="auto"/>
        <w:jc w:val="both"/>
        <w:textAlignment w:val="baseline"/>
        <w:rPr>
          <w:rFonts w:ascii="Segoe UI" w:hAnsi="Segoe UI" w:eastAsia="Times New Roman" w:cs="Segoe UI"/>
          <w:kern w:val="0"/>
          <w:sz w:val="18"/>
          <w:szCs w:val="18"/>
          <w:lang w:eastAsia="en-ZA"/>
          <w14:ligatures w14:val="none"/>
        </w:rPr>
      </w:pPr>
      <w:proofErr w:type="spellStart"/>
      <w:r w:rsidRPr="006669F4">
        <w:rPr>
          <w:rFonts w:ascii="Calibri Light" w:hAnsi="Calibri Light" w:eastAsia="Times New Roman" w:cs="Calibri Light"/>
          <w:b/>
          <w:bCs/>
          <w:kern w:val="0"/>
          <w:sz w:val="22"/>
          <w:szCs w:val="22"/>
          <w:lang w:eastAsia="en-ZA"/>
          <w14:ligatures w14:val="none"/>
        </w:rPr>
        <w:t>Fetal</w:t>
      </w:r>
      <w:proofErr w:type="spellEnd"/>
      <w:r w:rsidRPr="006669F4">
        <w:rPr>
          <w:rFonts w:ascii="Calibri Light" w:hAnsi="Calibri Light" w:eastAsia="Times New Roman" w:cs="Calibri Light"/>
          <w:b/>
          <w:bCs/>
          <w:kern w:val="0"/>
          <w:sz w:val="22"/>
          <w:szCs w:val="22"/>
          <w:lang w:eastAsia="en-ZA"/>
          <w14:ligatures w14:val="none"/>
        </w:rPr>
        <w:t>, neonatal and child outcomes (indicative list)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9011029" w14:textId="77777777">
      <w:pPr>
        <w:numPr>
          <w:ilvl w:val="0"/>
          <w:numId w:val="29"/>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Prematurity (see also gestational age at delivery) </w:t>
      </w:r>
    </w:p>
    <w:p w:rsidRPr="006669F4" w:rsidR="006669F4" w:rsidP="006669F4" w:rsidRDefault="006669F4" w14:paraId="78D5D387" w14:textId="77777777">
      <w:pPr>
        <w:numPr>
          <w:ilvl w:val="0"/>
          <w:numId w:val="30"/>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Mortality (including cause) </w:t>
      </w:r>
    </w:p>
    <w:p w:rsidRPr="006669F4" w:rsidR="006669F4" w:rsidP="006669F4" w:rsidRDefault="006669F4" w14:paraId="3E20CBB1" w14:textId="77777777">
      <w:pPr>
        <w:numPr>
          <w:ilvl w:val="0"/>
          <w:numId w:val="31"/>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Mother-to-child transmission of HIV (MTCT) </w:t>
      </w:r>
    </w:p>
    <w:p w:rsidRPr="006669F4" w:rsidR="006669F4" w:rsidP="006669F4" w:rsidRDefault="006669F4" w14:paraId="0B3323A4" w14:textId="77777777">
      <w:pPr>
        <w:numPr>
          <w:ilvl w:val="0"/>
          <w:numId w:val="32"/>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APGAR score </w:t>
      </w:r>
    </w:p>
    <w:p w:rsidRPr="006669F4" w:rsidR="006669F4" w:rsidP="006669F4" w:rsidRDefault="006669F4" w14:paraId="43EAF1FE" w14:textId="77777777">
      <w:pPr>
        <w:numPr>
          <w:ilvl w:val="0"/>
          <w:numId w:val="33"/>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Infant growth </w:t>
      </w:r>
    </w:p>
    <w:p w:rsidRPr="006669F4" w:rsidR="006669F4" w:rsidP="006669F4" w:rsidRDefault="006669F4" w14:paraId="27526595" w14:textId="77777777">
      <w:pPr>
        <w:numPr>
          <w:ilvl w:val="0"/>
          <w:numId w:val="34"/>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Admission to neonatal intensive care units or paediatric ward </w:t>
      </w:r>
    </w:p>
    <w:p w:rsidRPr="006669F4" w:rsidR="006669F4" w:rsidP="006669F4" w:rsidRDefault="006669F4" w14:paraId="1F0FC379" w14:textId="77777777">
      <w:pPr>
        <w:numPr>
          <w:ilvl w:val="0"/>
          <w:numId w:val="35"/>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Intrauterine growth restriction </w:t>
      </w:r>
    </w:p>
    <w:p w:rsidRPr="006669F4" w:rsidR="006669F4" w:rsidP="006669F4" w:rsidRDefault="006669F4" w14:paraId="3ACAB13B"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CFDE7B9"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3AF5C08"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96A5EB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0C195F0"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Other variables</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DA1D5DB" w14:textId="77777777">
      <w:pPr>
        <w:numPr>
          <w:ilvl w:val="0"/>
          <w:numId w:val="36"/>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Maternal age </w:t>
      </w:r>
    </w:p>
    <w:p w:rsidRPr="006669F4" w:rsidR="006669F4" w:rsidP="006669F4" w:rsidRDefault="006669F4" w14:paraId="6495F8D7" w14:textId="77777777">
      <w:pPr>
        <w:numPr>
          <w:ilvl w:val="0"/>
          <w:numId w:val="37"/>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Date of interviews or examination </w:t>
      </w:r>
    </w:p>
    <w:p w:rsidRPr="006669F4" w:rsidR="006669F4" w:rsidP="006669F4" w:rsidRDefault="006669F4" w14:paraId="687843FB" w14:textId="77777777">
      <w:pPr>
        <w:numPr>
          <w:ilvl w:val="0"/>
          <w:numId w:val="38"/>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Mode of delivery </w:t>
      </w:r>
    </w:p>
    <w:p w:rsidRPr="006669F4" w:rsidR="006669F4" w:rsidP="006669F4" w:rsidRDefault="006669F4" w14:paraId="68D4DDAE" w14:textId="77777777">
      <w:pPr>
        <w:numPr>
          <w:ilvl w:val="0"/>
          <w:numId w:val="39"/>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Facility of delivery location, or catchment area of facility </w:t>
      </w:r>
    </w:p>
    <w:p w:rsidRPr="006669F4" w:rsidR="006669F4" w:rsidP="006669F4" w:rsidRDefault="006669F4" w14:paraId="494952D2" w14:textId="77777777">
      <w:pPr>
        <w:numPr>
          <w:ilvl w:val="0"/>
          <w:numId w:val="40"/>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Location of research site </w:t>
      </w:r>
    </w:p>
    <w:p w:rsidRPr="006669F4" w:rsidR="006669F4" w:rsidP="006669F4" w:rsidRDefault="006669F4" w14:paraId="1CFB30BC" w14:textId="77777777">
      <w:pPr>
        <w:numPr>
          <w:ilvl w:val="0"/>
          <w:numId w:val="41"/>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 xml:space="preserve">Type of facility (health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/hospital) </w:t>
      </w:r>
    </w:p>
    <w:p w:rsidRPr="006669F4" w:rsidR="006669F4" w:rsidP="006669F4" w:rsidRDefault="006669F4" w14:paraId="6B896C18" w14:textId="77777777">
      <w:pPr>
        <w:numPr>
          <w:ilvl w:val="0"/>
          <w:numId w:val="42"/>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Maternal HIV status </w:t>
      </w:r>
    </w:p>
    <w:p w:rsidRPr="006669F4" w:rsidR="006669F4" w:rsidP="006669F4" w:rsidRDefault="006669F4" w14:paraId="1204BFB8" w14:textId="77777777">
      <w:pPr>
        <w:numPr>
          <w:ilvl w:val="0"/>
          <w:numId w:val="43"/>
        </w:numPr>
        <w:spacing w:after="0" w:line="240" w:lineRule="auto"/>
        <w:ind w:left="1080" w:firstLine="0"/>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Gravidity, parity </w:t>
      </w:r>
    </w:p>
    <w:p w:rsidRPr="006669F4" w:rsidR="006669F4" w:rsidP="006669F4" w:rsidRDefault="006669F4" w14:paraId="5B3BB801" w14:textId="77777777">
      <w:pPr>
        <w:numPr>
          <w:ilvl w:val="0"/>
          <w:numId w:val="44"/>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Maternal anthropometry (weight, height, BMI, MUAC) </w:t>
      </w:r>
    </w:p>
    <w:p w:rsidRPr="006669F4" w:rsidR="006669F4" w:rsidP="006669F4" w:rsidRDefault="006669F4" w14:paraId="1D0EE71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FC51AD3"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Associated metadata/documentation</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7A301F2" w14:textId="77777777">
      <w:pPr>
        <w:numPr>
          <w:ilvl w:val="0"/>
          <w:numId w:val="45"/>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Study protocol </w:t>
      </w:r>
    </w:p>
    <w:p w:rsidRPr="006669F4" w:rsidR="006669F4" w:rsidP="006669F4" w:rsidRDefault="006669F4" w14:paraId="338E6CF8" w14:textId="77777777">
      <w:pPr>
        <w:numPr>
          <w:ilvl w:val="0"/>
          <w:numId w:val="46"/>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Codebooks </w:t>
      </w:r>
    </w:p>
    <w:p w:rsidRPr="006669F4" w:rsidR="006669F4" w:rsidP="006669F4" w:rsidRDefault="006669F4" w14:paraId="79F72794" w14:textId="77777777">
      <w:pPr>
        <w:numPr>
          <w:ilvl w:val="0"/>
          <w:numId w:val="47"/>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Do files </w:t>
      </w:r>
    </w:p>
    <w:p w:rsidRPr="006669F4" w:rsidR="006669F4" w:rsidP="006669F4" w:rsidRDefault="006669F4" w14:paraId="19B64F88" w14:textId="77777777">
      <w:pPr>
        <w:numPr>
          <w:ilvl w:val="0"/>
          <w:numId w:val="48"/>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Documentation on definitions, components and processing of the data </w:t>
      </w:r>
    </w:p>
    <w:p w:rsidRPr="006669F4" w:rsidR="006669F4" w:rsidP="006669F4" w:rsidRDefault="006669F4" w14:paraId="0215C424" w14:textId="77777777">
      <w:pPr>
        <w:spacing w:after="0" w:line="240" w:lineRule="auto"/>
        <w:ind w:left="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812413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 xml:space="preserve">Purpose of Data Transfer: </w:t>
      </w:r>
      <w:r w:rsidRPr="006669F4">
        <w:rPr>
          <w:rFonts w:ascii="Calibri Light" w:hAnsi="Calibri Light" w:eastAsia="Times New Roman" w:cs="Calibri Light"/>
          <w:kern w:val="0"/>
          <w:sz w:val="22"/>
          <w:szCs w:val="22"/>
          <w:lang w:eastAsia="en-ZA"/>
          <w14:ligatures w14:val="none"/>
        </w:rPr>
        <w:t>The data will be used to quantify the current and future impacts of heat exposure on maternal and child health in sub-Saharan Africa. </w:t>
      </w:r>
    </w:p>
    <w:p w:rsidRPr="006669F4" w:rsidR="006669F4" w:rsidP="006669F4" w:rsidRDefault="006669F4" w14:paraId="0F5DA8CB" w14:textId="77777777">
      <w:pPr>
        <w:spacing w:after="0" w:line="240" w:lineRule="auto"/>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7211FE2"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u w:val="single"/>
          <w:lang w:eastAsia="en-ZA"/>
          <w14:ligatures w14:val="none"/>
        </w:rPr>
        <w:t>Data Source 2:</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CD0D40D"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263E458"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u w:val="single"/>
          <w:shd w:val="clear" w:color="auto" w:fill="FFFF00"/>
          <w:lang w:eastAsia="en-ZA"/>
          <w14:ligatures w14:val="none"/>
        </w:rPr>
        <w:t>[repeat as above for each data set to be shared</w:t>
      </w:r>
      <w:r w:rsidRPr="006669F4">
        <w:rPr>
          <w:rFonts w:ascii="Calibri Light" w:hAnsi="Calibri Light" w:eastAsia="Times New Roman" w:cs="Calibri Light"/>
          <w:b/>
          <w:bCs/>
          <w:kern w:val="0"/>
          <w:sz w:val="22"/>
          <w:szCs w:val="22"/>
          <w:u w:val="single"/>
          <w:lang w:eastAsia="en-ZA"/>
          <w14:ligatures w14:val="none"/>
        </w:rPr>
        <w: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D3BD3EA" w14:textId="77777777">
      <w:pPr>
        <w:spacing w:after="0" w:line="240" w:lineRule="auto"/>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B3DB0F2"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u w:val="single"/>
          <w:lang w:eastAsia="en-ZA"/>
          <w14:ligatures w14:val="none"/>
        </w:rPr>
        <w:t>ANNEXURE B: </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8B9EDFB"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FEBAD9F"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DESCRIPTION OF STUDY</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F7074EB"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8423223"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 xml:space="preserve">Study title: </w:t>
      </w:r>
      <w:r w:rsidRPr="006669F4">
        <w:rPr>
          <w:rFonts w:ascii="Calibri Light" w:hAnsi="Calibri Light" w:eastAsia="Times New Roman" w:cs="Calibri Light"/>
          <w:kern w:val="0"/>
          <w:sz w:val="22"/>
          <w:szCs w:val="22"/>
          <w:lang w:eastAsia="en-ZA"/>
          <w14:ligatures w14:val="none"/>
        </w:rPr>
        <w:t>Individual Participant Data meta-analysis to quantify the impact of high ambient temperatures on maternal and child health in Africa </w:t>
      </w:r>
    </w:p>
    <w:p w:rsidRPr="006669F4" w:rsidR="006669F4" w:rsidP="006669F4" w:rsidRDefault="006669F4" w14:paraId="1E8A4F98"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B1C3CD5"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Study rationale:</w:t>
      </w:r>
      <w:r w:rsidRPr="006669F4">
        <w:rPr>
          <w:rFonts w:ascii="Calibri Light" w:hAnsi="Calibri Light" w:eastAsia="Times New Roman" w:cs="Calibri Light"/>
          <w:kern w:val="0"/>
          <w:sz w:val="22"/>
          <w:szCs w:val="22"/>
          <w:lang w:eastAsia="en-ZA"/>
          <w14:ligatures w14:val="none"/>
        </w:rPr>
        <w:t xml:space="preserv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rsidRPr="006669F4" w:rsidR="006669F4" w:rsidP="006669F4" w:rsidRDefault="006669F4" w14:paraId="45567D36"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20E658C"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 </w:t>
      </w:r>
    </w:p>
    <w:p w:rsidRPr="006669F4" w:rsidR="006669F4" w:rsidP="006669F4" w:rsidRDefault="006669F4" w14:paraId="1D5A790A"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2E22B8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 </w:t>
      </w:r>
    </w:p>
    <w:p w:rsidRPr="006669F4" w:rsidR="006669F4" w:rsidP="006669F4" w:rsidRDefault="006669F4" w14:paraId="29ADC5E5"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A8DBDD5"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Analysing pooled participant-level data from multiple settings and time periods also holds several notable advantages over analyses of individual databases from a single location and time, most especially through increasing statistical power and generalisability. </w:t>
      </w:r>
    </w:p>
    <w:p w:rsidRPr="006669F4" w:rsidR="006669F4" w:rsidP="006669F4" w:rsidRDefault="006669F4" w14:paraId="7AB84D79"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0B810489"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IPD forms parts of the HE</w:t>
      </w:r>
      <w:r w:rsidRPr="006669F4">
        <w:rPr>
          <w:rFonts w:ascii="Calibri Light" w:hAnsi="Calibri Light" w:eastAsia="Times New Roman" w:cs="Calibri Light"/>
          <w:kern w:val="0"/>
          <w:sz w:val="13"/>
          <w:szCs w:val="13"/>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w:t>
      </w:r>
      <w:proofErr w:type="spellStart"/>
      <w:r w:rsidRPr="006669F4">
        <w:rPr>
          <w:rFonts w:ascii="Calibri Light" w:hAnsi="Calibri Light" w:eastAsia="Times New Roman" w:cs="Calibri Light"/>
          <w:kern w:val="0"/>
          <w:sz w:val="22"/>
          <w:szCs w:val="22"/>
          <w:u w:val="single"/>
          <w:lang w:eastAsia="en-ZA"/>
          <w14:ligatures w14:val="none"/>
        </w:rPr>
        <w:t>HE</w:t>
      </w:r>
      <w:r w:rsidRPr="006669F4">
        <w:rPr>
          <w:rFonts w:ascii="Calibri Light" w:hAnsi="Calibri Light" w:eastAsia="Times New Roman" w:cs="Calibri Light"/>
          <w:kern w:val="0"/>
          <w:sz w:val="22"/>
          <w:szCs w:val="22"/>
          <w:lang w:eastAsia="en-ZA"/>
          <w14:ligatures w14:val="none"/>
        </w:rPr>
        <w:t>at</w:t>
      </w:r>
      <w:proofErr w:type="spellEnd"/>
      <w:r w:rsidRPr="006669F4">
        <w:rPr>
          <w:rFonts w:ascii="Calibri Light" w:hAnsi="Calibri Light" w:eastAsia="Times New Roman" w:cs="Calibri Light"/>
          <w:kern w:val="0"/>
          <w:sz w:val="22"/>
          <w:szCs w:val="22"/>
          <w:lang w:eastAsia="en-ZA"/>
          <w14:ligatures w14:val="none"/>
        </w:rPr>
        <w:t xml:space="preserve"> and </w:t>
      </w:r>
      <w:proofErr w:type="spellStart"/>
      <w:r w:rsidRPr="006669F4">
        <w:rPr>
          <w:rFonts w:ascii="Calibri Light" w:hAnsi="Calibri Light" w:eastAsia="Times New Roman" w:cs="Calibri Light"/>
          <w:kern w:val="0"/>
          <w:sz w:val="22"/>
          <w:szCs w:val="22"/>
          <w:u w:val="single"/>
          <w:lang w:eastAsia="en-ZA"/>
          <w14:ligatures w14:val="none"/>
        </w:rPr>
        <w:t>HE</w:t>
      </w:r>
      <w:r w:rsidRPr="006669F4">
        <w:rPr>
          <w:rFonts w:ascii="Calibri Light" w:hAnsi="Calibri Light" w:eastAsia="Times New Roman" w:cs="Calibri Light"/>
          <w:kern w:val="0"/>
          <w:sz w:val="22"/>
          <w:szCs w:val="22"/>
          <w:lang w:eastAsia="en-ZA"/>
          <w14:ligatures w14:val="none"/>
        </w:rPr>
        <w:t>alth</w:t>
      </w:r>
      <w:proofErr w:type="spellEnd"/>
      <w:r w:rsidRPr="006669F4">
        <w:rPr>
          <w:rFonts w:ascii="Calibri Light" w:hAnsi="Calibri Light" w:eastAsia="Times New Roman" w:cs="Calibri Light"/>
          <w:kern w:val="0"/>
          <w:sz w:val="22"/>
          <w:szCs w:val="22"/>
          <w:lang w:eastAsia="en-ZA"/>
          <w14:ligatures w14:val="none"/>
        </w:rPr>
        <w:t xml:space="preserve"> </w:t>
      </w:r>
      <w:r w:rsidRPr="006669F4">
        <w:rPr>
          <w:rFonts w:ascii="Calibri Light" w:hAnsi="Calibri Light" w:eastAsia="Times New Roman" w:cs="Calibri Light"/>
          <w:kern w:val="0"/>
          <w:sz w:val="22"/>
          <w:szCs w:val="22"/>
          <w:u w:val="single"/>
          <w:lang w:eastAsia="en-ZA"/>
          <w14:ligatures w14:val="none"/>
        </w:rPr>
        <w:t>A</w:t>
      </w:r>
      <w:r w:rsidRPr="006669F4">
        <w:rPr>
          <w:rFonts w:ascii="Calibri Light" w:hAnsi="Calibri Light" w:eastAsia="Times New Roman" w:cs="Calibri Light"/>
          <w:kern w:val="0"/>
          <w:sz w:val="22"/>
          <w:szCs w:val="22"/>
          <w:lang w:eastAsia="en-ZA"/>
          <w14:ligatures w14:val="none"/>
        </w:rPr>
        <w:t xml:space="preserve">frican </w:t>
      </w:r>
      <w:r w:rsidRPr="006669F4">
        <w:rPr>
          <w:rFonts w:ascii="Calibri Light" w:hAnsi="Calibri Light" w:eastAsia="Times New Roman" w:cs="Calibri Light"/>
          <w:kern w:val="0"/>
          <w:sz w:val="22"/>
          <w:szCs w:val="22"/>
          <w:u w:val="single"/>
          <w:lang w:eastAsia="en-ZA"/>
          <w14:ligatures w14:val="none"/>
        </w:rPr>
        <w:t>T</w:t>
      </w:r>
      <w:r w:rsidRPr="006669F4">
        <w:rPr>
          <w:rFonts w:ascii="Calibri Light" w:hAnsi="Calibri Light" w:eastAsia="Times New Roman" w:cs="Calibri Light"/>
          <w:kern w:val="0"/>
          <w:sz w:val="22"/>
          <w:szCs w:val="22"/>
          <w:lang w:eastAsia="en-ZA"/>
          <w14:ligatures w14:val="none"/>
        </w:rPr>
        <w:t xml:space="preserve">ransdisciplinary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which consists of partners from South Africa (University of Cape Town and Wits Health Consortium, and IBM-Research Africa), Côte d’Ivoire (University of </w:t>
      </w:r>
      <w:proofErr w:type="spellStart"/>
      <w:r w:rsidRPr="006669F4">
        <w:rPr>
          <w:rFonts w:ascii="Calibri Light" w:hAnsi="Calibri Light" w:eastAsia="Times New Roman" w:cs="Calibri Light"/>
          <w:kern w:val="0"/>
          <w:sz w:val="22"/>
          <w:szCs w:val="22"/>
          <w:lang w:eastAsia="en-ZA"/>
          <w14:ligatures w14:val="none"/>
        </w:rPr>
        <w:t>Peleforo</w:t>
      </w:r>
      <w:proofErr w:type="spellEnd"/>
      <w:r w:rsidRPr="006669F4">
        <w:rPr>
          <w:rFonts w:ascii="Calibri Light" w:hAnsi="Calibri Light" w:eastAsia="Times New Roman" w:cs="Calibri Light"/>
          <w:kern w:val="0"/>
          <w:sz w:val="22"/>
          <w:szCs w:val="22"/>
          <w:lang w:eastAsia="en-ZA"/>
          <w14:ligatures w14:val="none"/>
        </w:rPr>
        <w:t xml:space="preserve"> Gon Coulibaly), Zimbabwe (</w:t>
      </w:r>
      <w:proofErr w:type="spellStart"/>
      <w:r w:rsidRPr="006669F4">
        <w:rPr>
          <w:rFonts w:ascii="Calibri Light" w:hAnsi="Calibri Light" w:eastAsia="Times New Roman" w:cs="Calibri Light"/>
          <w:kern w:val="0"/>
          <w:sz w:val="22"/>
          <w:szCs w:val="22"/>
          <w:lang w:eastAsia="en-ZA"/>
          <w14:ligatures w14:val="none"/>
        </w:rPr>
        <w:t>CeSHHAR</w:t>
      </w:r>
      <w:proofErr w:type="spellEnd"/>
      <w:r w:rsidRPr="006669F4">
        <w:rPr>
          <w:rFonts w:ascii="Calibri Light" w:hAnsi="Calibri Light" w:eastAsia="Times New Roman" w:cs="Calibri Light"/>
          <w:kern w:val="0"/>
          <w:sz w:val="22"/>
          <w:szCs w:val="22"/>
          <w:lang w:eastAsia="en-ZA"/>
          <w14:ligatures w14:val="none"/>
        </w:rPr>
        <w:t xml:space="preserve">), and the United States (Universities of Michigan and Washington). The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is funded through the United States NIH Harnessing Data Science for Health Discovery and Innovation in Africa (DS-I Africa) program. DS-I Africa aims to make optimum use of existing data resources across Africa to address the most pressing health concerns on the continent. </w:t>
      </w:r>
    </w:p>
    <w:p w:rsidRPr="006669F4" w:rsidR="006669F4" w:rsidP="006669F4" w:rsidRDefault="006669F4" w14:paraId="6F97ACB2"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8C919F5"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Study objectives</w:t>
      </w:r>
      <w:r w:rsidRPr="006669F4">
        <w:rPr>
          <w:rFonts w:ascii="Calibri Light" w:hAnsi="Calibri Light" w:eastAsia="Times New Roman" w:cs="Calibri Light"/>
          <w:kern w:val="0"/>
          <w:sz w:val="22"/>
          <w:szCs w:val="22"/>
          <w:lang w:eastAsia="en-ZA"/>
          <w14:ligatures w14:val="none"/>
        </w:rPr>
        <w:t>: The overall objective of the study is to use innovative data science approaches to quantify the current and future impacts of heat exposure on maternal and child health in sub-Saharan Africa. </w:t>
      </w:r>
    </w:p>
    <w:p w:rsidRPr="006669F4" w:rsidR="006669F4" w:rsidP="006669F4" w:rsidRDefault="006669F4" w14:paraId="45F5980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specific objectives are: </w:t>
      </w:r>
    </w:p>
    <w:p w:rsidRPr="006669F4" w:rsidR="006669F4" w:rsidP="006669F4" w:rsidRDefault="006669F4" w14:paraId="79D738EF" w14:textId="77777777">
      <w:pPr>
        <w:numPr>
          <w:ilvl w:val="0"/>
          <w:numId w:val="49"/>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To locate, acquire, collate and transform prospectively collected data from cohort studies and randomized trials on maternal and child health in sub-Saharan Africa. </w:t>
      </w:r>
    </w:p>
    <w:p w:rsidRPr="006669F4" w:rsidR="006669F4" w:rsidP="006669F4" w:rsidRDefault="006669F4" w14:paraId="50B01F96" w14:textId="77777777">
      <w:pPr>
        <w:numPr>
          <w:ilvl w:val="0"/>
          <w:numId w:val="50"/>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To develop a collaboration between the HE</w:t>
      </w:r>
      <w:r w:rsidRPr="006669F4">
        <w:rPr>
          <w:rFonts w:ascii="Calibri Light" w:hAnsi="Calibri Light" w:eastAsia="Times New Roman" w:cs="Calibri Light"/>
          <w:kern w:val="0"/>
          <w:sz w:val="13"/>
          <w:szCs w:val="13"/>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and investigators of each of the studies who contribute participant-level data. </w:t>
      </w:r>
    </w:p>
    <w:p w:rsidRPr="006669F4" w:rsidR="006669F4" w:rsidP="006669F4" w:rsidRDefault="006669F4" w14:paraId="0FB89397" w14:textId="77777777">
      <w:pPr>
        <w:numPr>
          <w:ilvl w:val="0"/>
          <w:numId w:val="51"/>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To link health outcome data spatially and temporally with weather and other environmental data, as well as with socio-economic and related factors. </w:t>
      </w:r>
    </w:p>
    <w:p w:rsidRPr="006669F4" w:rsidR="006669F4" w:rsidP="006669F4" w:rsidRDefault="006669F4" w14:paraId="3702B005" w14:textId="77777777">
      <w:pPr>
        <w:numPr>
          <w:ilvl w:val="0"/>
          <w:numId w:val="52"/>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To utilize classic statistical methods and novel machine learning approaches to understand and quantify the impact of heat exposure on maternal and child health. </w:t>
      </w:r>
    </w:p>
    <w:p w:rsidRPr="006669F4" w:rsidR="006669F4" w:rsidP="006669F4" w:rsidRDefault="006669F4" w14:paraId="7D277113" w14:textId="77777777">
      <w:pPr>
        <w:numPr>
          <w:ilvl w:val="0"/>
          <w:numId w:val="53"/>
        </w:numPr>
        <w:spacing w:after="0" w:line="240" w:lineRule="auto"/>
        <w:ind w:left="1080"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To document variations in the relationship between heat exposure, and other environmental data, and maternal and child health outcomes across different settings, climate zones and population groups in sub-Saharan Africa. </w:t>
      </w:r>
    </w:p>
    <w:p w:rsidRPr="006669F4" w:rsidR="006669F4" w:rsidP="006669F4" w:rsidRDefault="006669F4" w14:paraId="6D29EE1F" w14:textId="77777777">
      <w:pPr>
        <w:spacing w:after="0" w:line="240" w:lineRule="auto"/>
        <w:ind w:left="1065"/>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CA0FDCA"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color w:val="000000"/>
          <w:kern w:val="0"/>
          <w:sz w:val="22"/>
          <w:szCs w:val="22"/>
          <w:lang w:eastAsia="en-ZA"/>
          <w14:ligatures w14:val="none"/>
        </w:rPr>
        <w:t>Methods:</w:t>
      </w:r>
      <w:r w:rsidRPr="006669F4">
        <w:rPr>
          <w:rFonts w:ascii="Calibri Light" w:hAnsi="Calibri Light" w:eastAsia="Times New Roman" w:cs="Calibri Light"/>
          <w:color w:val="000000"/>
          <w:kern w:val="0"/>
          <w:sz w:val="22"/>
          <w:szCs w:val="22"/>
          <w:lang w:eastAsia="en-ZA"/>
          <w14:ligatures w14:val="none"/>
        </w:rPr>
        <w:t xml:space="preserve"> Full details of the study have been published in the BMJ Open journal</w:t>
      </w:r>
      <w:r w:rsidRPr="006669F4">
        <w:rPr>
          <w:rFonts w:ascii="Calibri Light" w:hAnsi="Calibri Light" w:eastAsia="Times New Roman" w:cs="Calibri Light"/>
          <w:color w:val="000000"/>
          <w:kern w:val="0"/>
          <w:sz w:val="17"/>
          <w:szCs w:val="17"/>
          <w:vertAlign w:val="superscript"/>
          <w:lang w:eastAsia="en-ZA"/>
          <w14:ligatures w14:val="none"/>
        </w:rPr>
        <w:t>1</w:t>
      </w:r>
      <w:r w:rsidRPr="006669F4">
        <w:rPr>
          <w:rFonts w:ascii="Calibri Light" w:hAnsi="Calibri Light" w:eastAsia="Times New Roman" w:cs="Calibri Light"/>
          <w:color w:val="000000"/>
          <w:kern w:val="0"/>
          <w:sz w:val="22"/>
          <w:szCs w:val="22"/>
          <w:lang w:eastAsia="en-ZA"/>
          <w14:ligatures w14:val="none"/>
        </w:rPr>
        <w:t xml:space="preserve">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sidRPr="006669F4">
        <w:rPr>
          <w:rFonts w:ascii="Calibri Light" w:hAnsi="Calibri Light" w:eastAsia="Times New Roman" w:cs="Calibri Light"/>
          <w:kern w:val="0"/>
          <w:sz w:val="22"/>
          <w:szCs w:val="22"/>
          <w:lang w:eastAsia="en-ZA"/>
          <w14:ligatures w14:val="none"/>
        </w:rPr>
        <w:t xml:space="preserve">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w:t>
      </w:r>
      <w:proofErr w:type="gramStart"/>
      <w:r w:rsidRPr="006669F4">
        <w:rPr>
          <w:rFonts w:ascii="Calibri Light" w:hAnsi="Calibri Light" w:eastAsia="Times New Roman" w:cs="Calibri Light"/>
          <w:kern w:val="0"/>
          <w:sz w:val="22"/>
          <w:szCs w:val="22"/>
          <w:lang w:eastAsia="en-ZA"/>
          <w14:ligatures w14:val="none"/>
        </w:rPr>
        <w:t>in particular groups</w:t>
      </w:r>
      <w:proofErr w:type="gramEnd"/>
      <w:r w:rsidRPr="006669F4">
        <w:rPr>
          <w:rFonts w:ascii="Calibri Light" w:hAnsi="Calibri Light" w:eastAsia="Times New Roman" w:cs="Calibri Light"/>
          <w:kern w:val="0"/>
          <w:sz w:val="22"/>
          <w:szCs w:val="22"/>
          <w:lang w:eastAsia="en-ZA"/>
          <w14:ligatures w14:val="none"/>
        </w:rPr>
        <w:t xml:space="preserve"> of studies that share common characteristics. </w:t>
      </w:r>
    </w:p>
    <w:p w:rsidRPr="006669F4" w:rsidR="006669F4" w:rsidP="006669F4" w:rsidRDefault="006669F4" w14:paraId="47352931"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D7A0B8D"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Ethical and legal considerations</w:t>
      </w:r>
      <w:r w:rsidRPr="006669F4">
        <w:rPr>
          <w:rFonts w:ascii="Calibri Light" w:hAnsi="Calibri Light" w:eastAsia="Times New Roman" w:cs="Calibri Light"/>
          <w:kern w:val="0"/>
          <w:sz w:val="22"/>
          <w:szCs w:val="22"/>
          <w:lang w:eastAsia="en-ZA"/>
          <w14:ligatures w14:val="none"/>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w:t>
      </w:r>
      <w:r w:rsidRPr="006669F4">
        <w:rPr>
          <w:rFonts w:ascii="Calibri Light" w:hAnsi="Calibri Light" w:eastAsia="Times New Roman" w:cs="Calibri Light"/>
          <w:kern w:val="0"/>
          <w:sz w:val="22"/>
          <w:szCs w:val="22"/>
          <w:lang w:eastAsia="en-ZA"/>
          <w14:ligatures w14:val="none"/>
        </w:rPr>
        <w:t>protected servers. Data sharing across countries can involve legal considerations depending on legislation in particular countries. </w:t>
      </w:r>
    </w:p>
    <w:p w:rsidRPr="006669F4" w:rsidR="006669F4" w:rsidP="006669F4" w:rsidRDefault="006669F4" w14:paraId="2E19F66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50E2FD3"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PROSPERO registration</w:t>
      </w:r>
      <w:r w:rsidRPr="006669F4">
        <w:rPr>
          <w:rFonts w:ascii="Calibri Light" w:hAnsi="Calibri Light" w:eastAsia="Times New Roman" w:cs="Calibri Light"/>
          <w:kern w:val="0"/>
          <w:sz w:val="22"/>
          <w:szCs w:val="22"/>
          <w:lang w:eastAsia="en-ZA"/>
          <w14:ligatures w14:val="none"/>
        </w:rPr>
        <w:t xml:space="preserve">: </w:t>
      </w:r>
      <w:r w:rsidRPr="006669F4">
        <w:rPr>
          <w:rFonts w:ascii="Calibri Light" w:hAnsi="Calibri Light" w:eastAsia="Times New Roman" w:cs="Calibri Light"/>
          <w:color w:val="333333"/>
          <w:kern w:val="0"/>
          <w:sz w:val="22"/>
          <w:szCs w:val="22"/>
          <w:shd w:val="clear" w:color="auto" w:fill="FFFFFF"/>
          <w:lang w:eastAsia="en-ZA"/>
          <w14:ligatures w14:val="none"/>
        </w:rPr>
        <w:t>PROSPERO 2022 CRD42022346068 Available from:</w:t>
      </w:r>
      <w:hyperlink w:tgtFrame="_blank" w:history="1" r:id="rId6">
        <w:r w:rsidRPr="006669F4">
          <w:rPr>
            <w:rFonts w:ascii="Arial" w:hAnsi="Arial" w:eastAsia="Times New Roman" w:cs="Arial"/>
            <w:color w:val="0563C1"/>
            <w:kern w:val="0"/>
            <w:sz w:val="22"/>
            <w:szCs w:val="22"/>
            <w:u w:val="single"/>
            <w:lang w:eastAsia="en-ZA"/>
            <w14:ligatures w14:val="none"/>
          </w:rPr>
          <w:t>https://www.crd.york.ac.uk/prospero/documents/PROSPERO registration form.pdf</w:t>
        </w:r>
      </w:hyperlink>
      <w:r w:rsidRPr="006669F4">
        <w:rPr>
          <w:rFonts w:ascii="Calibri Light" w:hAnsi="Calibri Light" w:eastAsia="Times New Roman" w:cs="Calibri Light"/>
          <w:color w:val="333333"/>
          <w:kern w:val="0"/>
          <w:sz w:val="22"/>
          <w:szCs w:val="22"/>
          <w:shd w:val="clear" w:color="auto" w:fill="FFFFFF"/>
          <w:lang w:eastAsia="en-ZA"/>
          <w14:ligatures w14:val="none"/>
        </w:rPr>
        <w:t> </w:t>
      </w:r>
      <w:r w:rsidRPr="006669F4">
        <w:rPr>
          <w:rFonts w:ascii="Calibri Light" w:hAnsi="Calibri Light" w:eastAsia="Times New Roman" w:cs="Calibri Light"/>
          <w:color w:val="0D7F25"/>
          <w:kern w:val="0"/>
          <w:sz w:val="22"/>
          <w:szCs w:val="22"/>
          <w:u w:val="single"/>
          <w:shd w:val="clear" w:color="auto" w:fill="FFFFFF"/>
          <w:lang w:eastAsia="en-ZA"/>
          <w14:ligatures w14:val="none"/>
        </w:rPr>
        <w:t>https://www.crd.york.ac.uk/prospero/display_record.php?ID=CRD42022346068</w:t>
      </w:r>
      <w:r w:rsidRPr="006669F4">
        <w:rPr>
          <w:rFonts w:ascii="Calibri Light" w:hAnsi="Calibri Light" w:eastAsia="Times New Roman" w:cs="Calibri Light"/>
          <w:color w:val="0D7F25"/>
          <w:kern w:val="0"/>
          <w:sz w:val="22"/>
          <w:szCs w:val="22"/>
          <w:lang w:eastAsia="en-ZA"/>
          <w14:ligatures w14:val="none"/>
        </w:rPr>
        <w:t> </w:t>
      </w:r>
    </w:p>
    <w:p w:rsidRPr="006669F4" w:rsidR="006669F4" w:rsidP="006669F4" w:rsidRDefault="006669F4" w14:paraId="7C4D6ECA"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color w:val="0D7F25"/>
          <w:kern w:val="0"/>
          <w:sz w:val="22"/>
          <w:szCs w:val="22"/>
          <w:lang w:eastAsia="en-ZA"/>
          <w14:ligatures w14:val="none"/>
        </w:rPr>
        <w:t> </w:t>
      </w:r>
    </w:p>
    <w:p w:rsidRPr="006669F4" w:rsidR="006669F4" w:rsidP="006669F4" w:rsidRDefault="006669F4" w14:paraId="41A043FA"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Funding acknowledgement</w:t>
      </w:r>
      <w:r w:rsidRPr="006669F4">
        <w:rPr>
          <w:rFonts w:ascii="Calibri Light" w:hAnsi="Calibri Light" w:eastAsia="Times New Roman" w:cs="Calibri Light"/>
          <w:kern w:val="0"/>
          <w:sz w:val="22"/>
          <w:szCs w:val="22"/>
          <w:lang w:eastAsia="en-ZA"/>
          <w14:ligatures w14:val="none"/>
        </w:rPr>
        <w:t xml:space="preserve">: The study is funded by the Fogarty International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and National Institute of Environmental Health Sciences (NIEHS) and OD/Office of Strategic Coordination (OSC) of the National Institutes of Health under Award Number U54 TW 012083. </w:t>
      </w:r>
    </w:p>
    <w:p w:rsidRPr="006669F4" w:rsidR="006669F4" w:rsidP="006669F4" w:rsidRDefault="006669F4" w14:paraId="3C5CACC1"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u w:val="single"/>
          <w:lang w:eastAsia="en-ZA"/>
          <w14:ligatures w14:val="none"/>
        </w:rPr>
        <w:t>ANNEXURE C:</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A5C4746"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51271621"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HEAT CENTER CONSORTIUM MEMBERS AS AT DATE OF SIGNING THIS DATA TRANSFER AGREEMENT: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388D7B0"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13C763C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Wits Health Consortium (Pty) Ltd, South Africa</w:t>
      </w:r>
      <w:r w:rsidRPr="006669F4">
        <w:rPr>
          <w:rFonts w:ascii="Calibri Light" w:hAnsi="Calibri Light" w:eastAsia="Times New Roman" w:cs="Calibri Light"/>
          <w:kern w:val="0"/>
          <w:sz w:val="17"/>
          <w:szCs w:val="17"/>
          <w:vertAlign w:val="superscript"/>
          <w:lang w:eastAsia="en-ZA"/>
          <w14:ligatures w14:val="none"/>
        </w:rPr>
        <w: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634B0E19"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University of Cape Town, South Africa</w:t>
      </w:r>
      <w:r w:rsidRPr="006669F4">
        <w:rPr>
          <w:rFonts w:ascii="Calibri Light" w:hAnsi="Calibri Light" w:eastAsia="Times New Roman" w:cs="Calibri Light"/>
          <w:kern w:val="0"/>
          <w:sz w:val="17"/>
          <w:szCs w:val="17"/>
          <w:vertAlign w:val="superscript"/>
          <w:lang w:eastAsia="en-ZA"/>
          <w14:ligatures w14:val="none"/>
        </w:rPr>
        <w:t>*</w:t>
      </w:r>
      <w:r w:rsidRPr="006669F4">
        <w:rPr>
          <w:rFonts w:ascii="Calibri Light" w:hAnsi="Calibri Light" w:eastAsia="Times New Roman" w:cs="Calibri Light"/>
          <w:kern w:val="0"/>
          <w:sz w:val="17"/>
          <w:szCs w:val="17"/>
          <w:lang w:eastAsia="en-ZA"/>
          <w14:ligatures w14:val="none"/>
        </w:rPr>
        <w:t> </w:t>
      </w:r>
    </w:p>
    <w:p w:rsidRPr="006669F4" w:rsidR="006669F4" w:rsidP="006669F4" w:rsidRDefault="006669F4" w14:paraId="5168C240"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xml:space="preserve">International Business Machines (IBM) Corporation through its Thomas J. Watson Research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USA</w:t>
      </w:r>
      <w:r w:rsidRPr="006669F4">
        <w:rPr>
          <w:rFonts w:ascii="Calibri Light" w:hAnsi="Calibri Light" w:eastAsia="Times New Roman" w:cs="Calibri Light"/>
          <w:kern w:val="0"/>
          <w:sz w:val="17"/>
          <w:szCs w:val="17"/>
          <w:vertAlign w:val="superscript"/>
          <w:lang w:eastAsia="en-ZA"/>
          <w14:ligatures w14:val="none"/>
        </w:rPr>
        <w: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AF1040A"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xml:space="preserve">University of </w:t>
      </w:r>
      <w:proofErr w:type="spellStart"/>
      <w:r w:rsidRPr="006669F4">
        <w:rPr>
          <w:rFonts w:ascii="Calibri Light" w:hAnsi="Calibri Light" w:eastAsia="Times New Roman" w:cs="Calibri Light"/>
          <w:kern w:val="0"/>
          <w:sz w:val="22"/>
          <w:szCs w:val="22"/>
          <w:lang w:eastAsia="en-ZA"/>
          <w14:ligatures w14:val="none"/>
        </w:rPr>
        <w:t>Peleforo</w:t>
      </w:r>
      <w:proofErr w:type="spellEnd"/>
      <w:r w:rsidRPr="006669F4">
        <w:rPr>
          <w:rFonts w:ascii="Calibri Light" w:hAnsi="Calibri Light" w:eastAsia="Times New Roman" w:cs="Calibri Light"/>
          <w:kern w:val="0"/>
          <w:sz w:val="22"/>
          <w:szCs w:val="22"/>
          <w:lang w:eastAsia="en-ZA"/>
          <w14:ligatures w14:val="none"/>
        </w:rPr>
        <w:t xml:space="preserve"> Gon Coulibaly, Côte d’Ivoire</w:t>
      </w:r>
      <w:r w:rsidRPr="006669F4">
        <w:rPr>
          <w:rFonts w:ascii="Calibri Light" w:hAnsi="Calibri Light" w:eastAsia="Times New Roman" w:cs="Calibri Light"/>
          <w:kern w:val="0"/>
          <w:sz w:val="17"/>
          <w:szCs w:val="17"/>
          <w:vertAlign w:val="superscript"/>
          <w:lang w:eastAsia="en-ZA"/>
          <w14:ligatures w14:val="none"/>
        </w:rPr>
        <w:t>*</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4B34D7F6"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Centre for Sexual Health and HIV AIDS Research (</w:t>
      </w:r>
      <w:proofErr w:type="spellStart"/>
      <w:r w:rsidRPr="006669F4">
        <w:rPr>
          <w:rFonts w:ascii="Calibri Light" w:hAnsi="Calibri Light" w:eastAsia="Times New Roman" w:cs="Calibri Light"/>
          <w:kern w:val="0"/>
          <w:sz w:val="22"/>
          <w:szCs w:val="22"/>
          <w:lang w:eastAsia="en-ZA"/>
          <w14:ligatures w14:val="none"/>
        </w:rPr>
        <w:t>CeSHHAR</w:t>
      </w:r>
      <w:proofErr w:type="spellEnd"/>
      <w:r w:rsidRPr="006669F4">
        <w:rPr>
          <w:rFonts w:ascii="Calibri Light" w:hAnsi="Calibri Light" w:eastAsia="Times New Roman" w:cs="Calibri Light"/>
          <w:kern w:val="0"/>
          <w:sz w:val="22"/>
          <w:szCs w:val="22"/>
          <w:lang w:eastAsia="en-ZA"/>
          <w14:ligatures w14:val="none"/>
        </w:rPr>
        <w:t>), Zimbabwe</w:t>
      </w:r>
      <w:r w:rsidRPr="006669F4">
        <w:rPr>
          <w:rFonts w:ascii="Calibri Light" w:hAnsi="Calibri Light" w:eastAsia="Times New Roman" w:cs="Calibri Light"/>
          <w:kern w:val="0"/>
          <w:sz w:val="17"/>
          <w:szCs w:val="17"/>
          <w:vertAlign w:val="superscript"/>
          <w:lang w:eastAsia="en-ZA"/>
          <w14:ligatures w14:val="none"/>
        </w:rPr>
        <w:t>*</w:t>
      </w:r>
      <w:r w:rsidRPr="006669F4">
        <w:rPr>
          <w:rFonts w:ascii="Calibri Light" w:hAnsi="Calibri Light" w:eastAsia="Times New Roman" w:cs="Calibri Light"/>
          <w:kern w:val="0"/>
          <w:sz w:val="17"/>
          <w:szCs w:val="17"/>
          <w:lang w:eastAsia="en-ZA"/>
          <w14:ligatures w14:val="none"/>
        </w:rPr>
        <w:t> </w:t>
      </w:r>
    </w:p>
    <w:p w:rsidRPr="006669F4" w:rsidR="006669F4" w:rsidP="006669F4" w:rsidRDefault="006669F4" w14:paraId="454DDA86"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University of Michigan, United States </w:t>
      </w:r>
    </w:p>
    <w:p w:rsidRPr="006669F4" w:rsidR="006669F4" w:rsidP="006669F4" w:rsidRDefault="006669F4" w14:paraId="56C51E92"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University of Washington, United States </w:t>
      </w:r>
    </w:p>
    <w:p w:rsidRPr="006669F4" w:rsidR="006669F4" w:rsidP="006669F4" w:rsidRDefault="006669F4" w14:paraId="6332A359"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28B18525" w14:textId="5B36231A">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17"/>
          <w:szCs w:val="17"/>
          <w:vertAlign w:val="superscript"/>
          <w:lang w:eastAsia="en-ZA"/>
          <w14:ligatures w14:val="none"/>
        </w:rPr>
        <w:t>*Only these HE</w:t>
      </w:r>
      <w:r>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17"/>
          <w:szCs w:val="17"/>
          <w:vertAlign w:val="superscript"/>
          <w:lang w:eastAsia="en-ZA"/>
          <w14:ligatures w14:val="none"/>
        </w:rPr>
        <w:t xml:space="preserve">AT </w:t>
      </w:r>
      <w:proofErr w:type="spellStart"/>
      <w:r w:rsidRPr="006669F4">
        <w:rPr>
          <w:rFonts w:ascii="Calibri Light" w:hAnsi="Calibri Light" w:eastAsia="Times New Roman" w:cs="Calibri Light"/>
          <w:kern w:val="0"/>
          <w:sz w:val="17"/>
          <w:szCs w:val="17"/>
          <w:vertAlign w:val="superscript"/>
          <w:lang w:eastAsia="en-ZA"/>
          <w14:ligatures w14:val="none"/>
        </w:rPr>
        <w:t>Center</w:t>
      </w:r>
      <w:proofErr w:type="spellEnd"/>
      <w:r w:rsidRPr="006669F4">
        <w:rPr>
          <w:rFonts w:ascii="Calibri Light" w:hAnsi="Calibri Light" w:eastAsia="Times New Roman" w:cs="Calibri Light"/>
          <w:kern w:val="0"/>
          <w:sz w:val="17"/>
          <w:szCs w:val="17"/>
          <w:vertAlign w:val="superscript"/>
          <w:lang w:eastAsia="en-ZA"/>
          <w14:ligatures w14:val="none"/>
        </w:rPr>
        <w:t xml:space="preserve"> Consortium Members shall have access to the Consortium-Shared Data for purposes of the RP1 Study analysis </w:t>
      </w:r>
      <w:r w:rsidRPr="006669F4">
        <w:rPr>
          <w:rFonts w:ascii="Calibri Light" w:hAnsi="Calibri Light" w:eastAsia="Times New Roman" w:cs="Calibri Light"/>
          <w:kern w:val="0"/>
          <w:sz w:val="17"/>
          <w:szCs w:val="17"/>
          <w:lang w:eastAsia="en-ZA"/>
          <w14:ligatures w14:val="none"/>
        </w:rPr>
        <w:t> </w:t>
      </w:r>
    </w:p>
    <w:p w:rsidRPr="006669F4" w:rsidR="006669F4" w:rsidP="006669F4" w:rsidRDefault="006669F4" w14:paraId="3D4DA0ED" w14:textId="77777777">
      <w:pPr>
        <w:spacing w:after="0" w:line="240" w:lineRule="auto"/>
        <w:textAlignment w:val="baseline"/>
        <w:rPr>
          <w:rFonts w:ascii="Segoe UI" w:hAnsi="Segoe UI" w:eastAsia="Times New Roman" w:cs="Segoe UI"/>
          <w:kern w:val="0"/>
          <w:sz w:val="18"/>
          <w:szCs w:val="18"/>
          <w:lang w:eastAsia="en-ZA"/>
          <w14:ligatures w14:val="none"/>
        </w:rPr>
      </w:pPr>
      <w:r w:rsidRPr="006669F4">
        <w:rPr>
          <w:rFonts w:ascii="Calibri" w:hAnsi="Calibri" w:eastAsia="Times New Roman" w:cs="Calibri"/>
          <w:kern w:val="0"/>
          <w:sz w:val="22"/>
          <w:szCs w:val="22"/>
          <w:lang w:eastAsia="en-ZA"/>
          <w14:ligatures w14:val="none"/>
        </w:rPr>
        <w:t> </w:t>
      </w:r>
    </w:p>
    <w:p w:rsidRPr="006669F4" w:rsidR="006669F4" w:rsidP="006669F4" w:rsidRDefault="006669F4" w14:paraId="66237EAF"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u w:val="single"/>
          <w:lang w:eastAsia="en-ZA"/>
          <w14:ligatures w14:val="none"/>
        </w:rPr>
        <w:t>ANNEXURE D:</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7ABFF090" w14:textId="77777777">
      <w:pPr>
        <w:spacing w:after="0" w:line="240" w:lineRule="auto"/>
        <w:ind w:left="720" w:hanging="720"/>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07CC138"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b/>
          <w:bCs/>
          <w:kern w:val="0"/>
          <w:sz w:val="22"/>
          <w:szCs w:val="22"/>
          <w:lang w:eastAsia="en-ZA"/>
          <w14:ligatures w14:val="none"/>
        </w:rPr>
        <w:t>AUTHORSHIP GUIDELINES FOR STUDIES WHO CONTRIBUTE DATA </w:t>
      </w:r>
      <w:r w:rsidRPr="006669F4">
        <w:rPr>
          <w:rFonts w:ascii="Calibri Light" w:hAnsi="Calibri Light" w:eastAsia="Times New Roman" w:cs="Calibri Light"/>
          <w:kern w:val="0"/>
          <w:sz w:val="22"/>
          <w:szCs w:val="22"/>
          <w:lang w:eastAsia="en-ZA"/>
          <w14:ligatures w14:val="none"/>
        </w:rPr>
        <w:t> </w:t>
      </w:r>
    </w:p>
    <w:p w:rsidRPr="006669F4" w:rsidR="006669F4" w:rsidP="006669F4" w:rsidRDefault="006669F4" w14:paraId="3D0D536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Study Principal Investigators, Site Principal Investigators, and additional contributing study members will be invited to be part of the authorship group for any publications that include use of the data from their study.  </w:t>
      </w:r>
    </w:p>
    <w:p w:rsidRPr="006669F4" w:rsidR="006669F4" w:rsidP="006669F4" w:rsidRDefault="006669F4" w14:paraId="4344F932"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authorship guidelines adhere to the ICMJE criteria for authorship, which include:   </w:t>
      </w:r>
    </w:p>
    <w:p w:rsidRPr="006669F4" w:rsidR="006669F4" w:rsidP="006669F4" w:rsidRDefault="006669F4" w14:paraId="4818D326" w14:textId="77777777">
      <w:pPr>
        <w:numPr>
          <w:ilvl w:val="0"/>
          <w:numId w:val="54"/>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Substantial contributions to the conception or design of the work; or the acquisition, analysis, or interpretation of data for the work; AND  </w:t>
      </w:r>
    </w:p>
    <w:p w:rsidRPr="006669F4" w:rsidR="006669F4" w:rsidP="006669F4" w:rsidRDefault="006669F4" w14:paraId="7B69266D" w14:textId="77777777">
      <w:pPr>
        <w:numPr>
          <w:ilvl w:val="0"/>
          <w:numId w:val="55"/>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Drafting the work or revising it critically for important intellectual content; AND  </w:t>
      </w:r>
    </w:p>
    <w:p w:rsidRPr="006669F4" w:rsidR="006669F4" w:rsidP="006669F4" w:rsidRDefault="006669F4" w14:paraId="0BF42AB2" w14:textId="77777777">
      <w:pPr>
        <w:numPr>
          <w:ilvl w:val="0"/>
          <w:numId w:val="56"/>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Final approval of the version to be published; AND  </w:t>
      </w:r>
    </w:p>
    <w:p w:rsidRPr="006669F4" w:rsidR="006669F4" w:rsidP="006669F4" w:rsidRDefault="006669F4" w14:paraId="3116B553" w14:textId="77777777">
      <w:pPr>
        <w:numPr>
          <w:ilvl w:val="0"/>
          <w:numId w:val="57"/>
        </w:numPr>
        <w:spacing w:after="0" w:line="240" w:lineRule="auto"/>
        <w:ind w:firstLine="0"/>
        <w:jc w:val="both"/>
        <w:textAlignment w:val="baseline"/>
        <w:rPr>
          <w:rFonts w:ascii="Calibri Light" w:hAnsi="Calibri Light" w:eastAsia="Times New Roman" w:cs="Calibri Light"/>
          <w:kern w:val="0"/>
          <w:sz w:val="22"/>
          <w:szCs w:val="22"/>
          <w:lang w:eastAsia="en-ZA"/>
          <w14:ligatures w14:val="none"/>
        </w:rPr>
      </w:pPr>
      <w:r w:rsidRPr="006669F4">
        <w:rPr>
          <w:rFonts w:ascii="Calibri Light" w:hAnsi="Calibri Light" w:eastAsia="Times New Roman" w:cs="Calibri Light"/>
          <w:kern w:val="0"/>
          <w:sz w:val="22"/>
          <w:szCs w:val="22"/>
          <w:lang w:eastAsia="en-ZA"/>
          <w14:ligatures w14:val="none"/>
        </w:rPr>
        <w:t>Agreement to be accountable for all aspects of the work in ensuring that questions related to the accuracy or integrity of any part of the work are appropriately investigated and resolved.  </w:t>
      </w:r>
    </w:p>
    <w:p w:rsidRPr="006669F4" w:rsidR="006669F4" w:rsidP="006669F4" w:rsidRDefault="006669F4" w14:paraId="4F36EFA4"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authorship guidelines and study acknowledgements are based on an appreciation of the substantial contribution made by Principal Investigators in providing data from their study, and in recognition of the work involved in conducting the study.  </w:t>
      </w:r>
    </w:p>
    <w:p w:rsidRPr="006669F4" w:rsidR="006669F4" w:rsidP="006669F4" w:rsidRDefault="006669F4" w14:paraId="09945327"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6669F4">
        <w:rPr>
          <w:rFonts w:ascii="Calibri Light" w:hAnsi="Calibri Light" w:eastAsia="Times New Roman" w:cs="Calibri Light"/>
          <w:kern w:val="0"/>
          <w:sz w:val="17"/>
          <w:szCs w:val="17"/>
          <w:vertAlign w:val="superscript"/>
          <w:lang w:eastAsia="en-ZA"/>
          <w14:ligatures w14:val="none"/>
        </w:rPr>
        <w:t>th</w:t>
      </w:r>
      <w:r w:rsidRPr="006669F4">
        <w:rPr>
          <w:rFonts w:ascii="Calibri Light" w:hAnsi="Calibri Light" w:eastAsia="Times New Roman" w:cs="Calibri Light"/>
          <w:kern w:val="0"/>
          <w:sz w:val="22"/>
          <w:szCs w:val="22"/>
          <w:lang w:eastAsia="en-ZA"/>
          <w14:ligatures w14:val="none"/>
        </w:rPr>
        <w:t xml:space="preserve"> author to second-last author. As such, authorships 1-3 and last authorship will be reserved for those who contributed most to the work, and as per ICMJE.  </w:t>
      </w:r>
    </w:p>
    <w:p w:rsidRPr="006669F4" w:rsidR="006669F4" w:rsidP="006669F4" w:rsidRDefault="006669F4" w14:paraId="1A46BA37"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Some journals may place a restriction on the number of authors that may be listed and require that additional authors beyond that number should be included as part of the ‘</w:t>
      </w:r>
      <w:r w:rsidRPr="006669F4">
        <w:rPr>
          <w:rFonts w:ascii="Calibri Light" w:hAnsi="Calibri Light" w:eastAsia="Times New Roman" w:cs="Calibri Light"/>
          <w:i/>
          <w:iCs/>
          <w:kern w:val="0"/>
          <w:sz w:val="22"/>
          <w:szCs w:val="22"/>
          <w:lang w:eastAsia="en-ZA"/>
          <w14:ligatures w14:val="none"/>
        </w:rPr>
        <w:t>HE</w:t>
      </w:r>
      <w:r w:rsidRPr="006669F4">
        <w:rPr>
          <w:rFonts w:ascii="Calibri Light" w:hAnsi="Calibri Light" w:eastAsia="Times New Roman" w:cs="Calibri Light"/>
          <w:i/>
          <w:iCs/>
          <w:kern w:val="0"/>
          <w:sz w:val="17"/>
          <w:szCs w:val="17"/>
          <w:vertAlign w:val="superscript"/>
          <w:lang w:eastAsia="en-ZA"/>
          <w14:ligatures w14:val="none"/>
        </w:rPr>
        <w:t>2</w:t>
      </w:r>
      <w:r w:rsidRPr="006669F4">
        <w:rPr>
          <w:rFonts w:ascii="Calibri Light" w:hAnsi="Calibri Light" w:eastAsia="Times New Roman" w:cs="Calibri Light"/>
          <w:i/>
          <w:iCs/>
          <w:kern w:val="0"/>
          <w:sz w:val="22"/>
          <w:szCs w:val="22"/>
          <w:lang w:eastAsia="en-ZA"/>
          <w14:ligatures w14:val="none"/>
        </w:rPr>
        <w:t xml:space="preserve">AT </w:t>
      </w:r>
      <w:proofErr w:type="spellStart"/>
      <w:r w:rsidRPr="006669F4">
        <w:rPr>
          <w:rFonts w:ascii="Calibri Light" w:hAnsi="Calibri Light" w:eastAsia="Times New Roman" w:cs="Calibri Light"/>
          <w:i/>
          <w:iCs/>
          <w:kern w:val="0"/>
          <w:sz w:val="22"/>
          <w:szCs w:val="22"/>
          <w:lang w:eastAsia="en-ZA"/>
          <w14:ligatures w14:val="none"/>
        </w:rPr>
        <w:t>Center</w:t>
      </w:r>
      <w:proofErr w:type="spellEnd"/>
      <w:r w:rsidRPr="006669F4">
        <w:rPr>
          <w:rFonts w:ascii="Calibri Light" w:hAnsi="Calibri Light" w:eastAsia="Times New Roman" w:cs="Calibri Light"/>
          <w:i/>
          <w:iCs/>
          <w:kern w:val="0"/>
          <w:sz w:val="22"/>
          <w:szCs w:val="22"/>
          <w:lang w:eastAsia="en-ZA"/>
          <w14:ligatures w14:val="none"/>
        </w:rPr>
        <w:t xml:space="preserve"> Study </w:t>
      </w:r>
      <w:proofErr w:type="gramStart"/>
      <w:r w:rsidRPr="006669F4">
        <w:rPr>
          <w:rFonts w:ascii="Calibri Light" w:hAnsi="Calibri Light" w:eastAsia="Times New Roman" w:cs="Calibri Light"/>
          <w:i/>
          <w:iCs/>
          <w:kern w:val="0"/>
          <w:sz w:val="22"/>
          <w:szCs w:val="22"/>
          <w:lang w:eastAsia="en-ZA"/>
          <w14:ligatures w14:val="none"/>
        </w:rPr>
        <w:t>Group</w:t>
      </w:r>
      <w:r w:rsidRPr="006669F4">
        <w:rPr>
          <w:rFonts w:ascii="Calibri Light" w:hAnsi="Calibri Light" w:eastAsia="Times New Roman" w:cs="Calibri Light"/>
          <w:kern w:val="0"/>
          <w:sz w:val="22"/>
          <w:szCs w:val="22"/>
          <w:lang w:eastAsia="en-ZA"/>
          <w14:ligatures w14:val="none"/>
        </w:rPr>
        <w:t>‘</w:t>
      </w:r>
      <w:proofErr w:type="gramEnd"/>
      <w:r w:rsidRPr="006669F4">
        <w:rPr>
          <w:rFonts w:ascii="Calibri Light" w:hAnsi="Calibri Light" w:eastAsia="Times New Roman" w:cs="Calibri Light"/>
          <w:kern w:val="0"/>
          <w:sz w:val="22"/>
          <w:szCs w:val="22"/>
          <w:lang w:eastAsia="en-ZA"/>
          <w14:ligatures w14:val="none"/>
        </w:rPr>
        <w:t>. In this situation, the HE</w:t>
      </w:r>
      <w:r w:rsidRPr="006669F4">
        <w:rPr>
          <w:rFonts w:ascii="Calibri Light" w:hAnsi="Calibri Light" w:eastAsia="Times New Roman" w:cs="Calibri Light"/>
          <w:kern w:val="0"/>
          <w:sz w:val="17"/>
          <w:szCs w:val="17"/>
          <w:vertAlign w:val="superscript"/>
          <w:lang w:eastAsia="en-ZA"/>
          <w14:ligatures w14:val="none"/>
        </w:rPr>
        <w:t>2</w:t>
      </w:r>
      <w:r w:rsidRPr="006669F4">
        <w:rPr>
          <w:rFonts w:ascii="Calibri Light" w:hAnsi="Calibri Light" w:eastAsia="Times New Roman" w:cs="Calibri Light"/>
          <w:kern w:val="0"/>
          <w:sz w:val="22"/>
          <w:szCs w:val="22"/>
          <w:lang w:eastAsia="en-ZA"/>
          <w14:ligatures w14:val="none"/>
        </w:rPr>
        <w:t xml:space="preserve">AT </w:t>
      </w:r>
      <w:proofErr w:type="spellStart"/>
      <w:r w:rsidRPr="006669F4">
        <w:rPr>
          <w:rFonts w:ascii="Calibri Light" w:hAnsi="Calibri Light" w:eastAsia="Times New Roman" w:cs="Calibri Light"/>
          <w:kern w:val="0"/>
          <w:sz w:val="22"/>
          <w:szCs w:val="22"/>
          <w:lang w:eastAsia="en-ZA"/>
          <w14:ligatures w14:val="none"/>
        </w:rPr>
        <w:t>Center</w:t>
      </w:r>
      <w:proofErr w:type="spellEnd"/>
      <w:r w:rsidRPr="006669F4">
        <w:rPr>
          <w:rFonts w:ascii="Calibri Light" w:hAnsi="Calibri Light" w:eastAsia="Times New Roman" w:cs="Calibri Light"/>
          <w:kern w:val="0"/>
          <w:sz w:val="22"/>
          <w:szCs w:val="22"/>
          <w:lang w:eastAsia="en-ZA"/>
          <w14:ligatures w14:val="none"/>
        </w:rPr>
        <w:t xml:space="preserve"> Steering Committee will have the right to </w:t>
      </w:r>
      <w:proofErr w:type="gramStart"/>
      <w:r w:rsidRPr="006669F4">
        <w:rPr>
          <w:rFonts w:ascii="Calibri Light" w:hAnsi="Calibri Light" w:eastAsia="Times New Roman" w:cs="Calibri Light"/>
          <w:kern w:val="0"/>
          <w:sz w:val="22"/>
          <w:szCs w:val="22"/>
          <w:lang w:eastAsia="en-ZA"/>
          <w14:ligatures w14:val="none"/>
        </w:rPr>
        <w:t>make a decision</w:t>
      </w:r>
      <w:proofErr w:type="gramEnd"/>
      <w:r w:rsidRPr="006669F4">
        <w:rPr>
          <w:rFonts w:ascii="Calibri Light" w:hAnsi="Calibri Light" w:eastAsia="Times New Roman" w:cs="Calibri Light"/>
          <w:kern w:val="0"/>
          <w:sz w:val="22"/>
          <w:szCs w:val="22"/>
          <w:lang w:eastAsia="en-ZA"/>
          <w14:ligatures w14:val="none"/>
        </w:rPr>
        <w:t xml:space="preserve"> on final authorship, taking into consideration the studies which contributed most participants to the IPD.  </w:t>
      </w:r>
    </w:p>
    <w:p w:rsidRPr="006669F4" w:rsidR="006669F4" w:rsidP="006669F4" w:rsidRDefault="006669F4" w14:paraId="2662888E"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6669F4">
        <w:rPr>
          <w:rFonts w:ascii="Calibri Light" w:hAnsi="Calibri Light" w:eastAsia="Times New Roman" w:cs="Calibri Light"/>
          <w:i/>
          <w:iCs/>
          <w:kern w:val="0"/>
          <w:sz w:val="22"/>
          <w:szCs w:val="22"/>
          <w:lang w:eastAsia="en-ZA"/>
          <w14:ligatures w14:val="none"/>
        </w:rPr>
        <w:t>HE</w:t>
      </w:r>
      <w:r w:rsidRPr="006669F4">
        <w:rPr>
          <w:rFonts w:ascii="Calibri Light" w:hAnsi="Calibri Light" w:eastAsia="Times New Roman" w:cs="Calibri Light"/>
          <w:i/>
          <w:iCs/>
          <w:kern w:val="0"/>
          <w:sz w:val="17"/>
          <w:szCs w:val="17"/>
          <w:vertAlign w:val="superscript"/>
          <w:lang w:eastAsia="en-ZA"/>
          <w14:ligatures w14:val="none"/>
        </w:rPr>
        <w:t>2</w:t>
      </w:r>
      <w:r w:rsidRPr="006669F4">
        <w:rPr>
          <w:rFonts w:ascii="Calibri Light" w:hAnsi="Calibri Light" w:eastAsia="Times New Roman" w:cs="Calibri Light"/>
          <w:i/>
          <w:iCs/>
          <w:kern w:val="0"/>
          <w:sz w:val="22"/>
          <w:szCs w:val="22"/>
          <w:lang w:eastAsia="en-ZA"/>
          <w14:ligatures w14:val="none"/>
        </w:rPr>
        <w:t xml:space="preserve">AT </w:t>
      </w:r>
      <w:proofErr w:type="spellStart"/>
      <w:r w:rsidRPr="006669F4">
        <w:rPr>
          <w:rFonts w:ascii="Calibri Light" w:hAnsi="Calibri Light" w:eastAsia="Times New Roman" w:cs="Calibri Light"/>
          <w:i/>
          <w:iCs/>
          <w:kern w:val="0"/>
          <w:sz w:val="22"/>
          <w:szCs w:val="22"/>
          <w:lang w:eastAsia="en-ZA"/>
          <w14:ligatures w14:val="none"/>
        </w:rPr>
        <w:t>Center</w:t>
      </w:r>
      <w:proofErr w:type="spellEnd"/>
      <w:r w:rsidRPr="006669F4">
        <w:rPr>
          <w:rFonts w:ascii="Calibri Light" w:hAnsi="Calibri Light" w:eastAsia="Times New Roman" w:cs="Calibri Light"/>
          <w:i/>
          <w:iCs/>
          <w:kern w:val="0"/>
          <w:sz w:val="22"/>
          <w:szCs w:val="22"/>
          <w:lang w:eastAsia="en-ZA"/>
          <w14:ligatures w14:val="none"/>
        </w:rPr>
        <w:t xml:space="preserve"> Study Group</w:t>
      </w:r>
      <w:r w:rsidRPr="006669F4">
        <w:rPr>
          <w:rFonts w:ascii="Calibri Light" w:hAnsi="Calibri Light" w:eastAsia="Times New Roman" w:cs="Calibri Light"/>
          <w:kern w:val="0"/>
          <w:sz w:val="22"/>
          <w:szCs w:val="22"/>
          <w:lang w:eastAsia="en-ZA"/>
          <w14:ligatures w14:val="none"/>
        </w:rPr>
        <w:t>’ in an Appendix where journals will allow this, or otherwise be listed in the acknowledgement section.  </w:t>
      </w:r>
    </w:p>
    <w:p w:rsidRPr="006669F4" w:rsidR="006669F4" w:rsidP="006669F4" w:rsidRDefault="006669F4" w14:paraId="2D1D6862"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The name of the funder of the contributing study and of other Principal Investigators will be included in the acknowledgements, as relevant.    </w:t>
      </w:r>
    </w:p>
    <w:p w:rsidRPr="006669F4" w:rsidR="006669F4" w:rsidP="006669F4" w:rsidRDefault="006669F4" w14:paraId="5C3A454D" w14:textId="77777777">
      <w:pPr>
        <w:spacing w:after="0" w:line="240" w:lineRule="auto"/>
        <w:jc w:val="both"/>
        <w:textAlignment w:val="baseline"/>
        <w:rPr>
          <w:rFonts w:ascii="Segoe UI" w:hAnsi="Segoe UI" w:eastAsia="Times New Roman" w:cs="Segoe UI"/>
          <w:kern w:val="0"/>
          <w:sz w:val="18"/>
          <w:szCs w:val="18"/>
          <w:lang w:eastAsia="en-ZA"/>
          <w14:ligatures w14:val="none"/>
        </w:rPr>
      </w:pPr>
      <w:r w:rsidRPr="006669F4">
        <w:rPr>
          <w:rFonts w:ascii="Calibri Light" w:hAnsi="Calibri Light" w:eastAsia="Times New Roman" w:cs="Calibri Light"/>
          <w:kern w:val="0"/>
          <w:sz w:val="22"/>
          <w:szCs w:val="22"/>
          <w:lang w:eastAsia="en-ZA"/>
          <w14:ligatures w14:val="none"/>
        </w:rPr>
        <w:t xml:space="preserve">Study Principal Investigators may be granted access to the RP-1 De-Identified Data for secondary analyses, provided they complete the Data Request Forms, which will then be reviewed by the Data Access Committee (DAC). Decisions around data access are governed by the HE²AT </w:t>
      </w:r>
      <w:proofErr w:type="spellStart"/>
      <w:r w:rsidRPr="006669F4">
        <w:rPr>
          <w:rFonts w:ascii="Calibri Light" w:hAnsi="Calibri Light" w:eastAsia="Times New Roman" w:cs="Calibri Light"/>
          <w:kern w:val="0"/>
          <w:sz w:val="22"/>
          <w:szCs w:val="22"/>
          <w:lang w:eastAsia="en-ZA"/>
          <w14:ligatures w14:val="none"/>
        </w:rPr>
        <w:t>Center’s</w:t>
      </w:r>
      <w:proofErr w:type="spellEnd"/>
      <w:r w:rsidRPr="006669F4">
        <w:rPr>
          <w:rFonts w:ascii="Calibri Light" w:hAnsi="Calibri Light" w:eastAsia="Times New Roman" w:cs="Calibri Light"/>
          <w:kern w:val="0"/>
          <w:sz w:val="22"/>
          <w:szCs w:val="22"/>
          <w:lang w:eastAsia="en-ZA"/>
          <w14:ligatures w14:val="none"/>
        </w:rPr>
        <w:t xml:space="preserve"> Data Management Plan and the Publication Policy Standard Operating Procedures.  </w:t>
      </w:r>
    </w:p>
    <w:p w:rsidR="00341E37" w:rsidRDefault="00341E37" w14:paraId="04B882C2" w14:textId="77777777"/>
    <w:sectPr w:rsidR="00341E37">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DL" w:author="Darshnika Lakhoo" w:date="2024-09-13T12:49:14" w:id="1785773239">
    <w:p w:rsidR="06ABA7D2" w:rsidRDefault="06ABA7D2" w14:paraId="0E9F2AFF" w14:textId="465B58A6">
      <w:pPr>
        <w:pStyle w:val="CommentText"/>
      </w:pPr>
      <w:r w:rsidR="06ABA7D2">
        <w:rPr/>
        <w:t>From Shilah Wangui: Can we substitute with data processor? It's more universally acknowledged</w:t>
      </w:r>
      <w:r>
        <w:rPr>
          <w:rStyle w:val="CommentReference"/>
        </w:rPr>
        <w:annotationRef/>
      </w:r>
    </w:p>
  </w:comment>
  <w:comment w:initials="DL" w:author="Darshnika Lakhoo" w:date="2024-09-13T12:52:01" w:id="967866417">
    <w:p w:rsidR="06ABA7D2" w:rsidRDefault="06ABA7D2" w14:paraId="0EA59320" w14:textId="3BF4F61B">
      <w:pPr>
        <w:pStyle w:val="CommentText"/>
      </w:pPr>
      <w:r w:rsidR="06ABA7D2">
        <w:rPr/>
        <w:t>From Shilah Wangiu: Can we substitute with data processor II?</w:t>
      </w:r>
      <w:r>
        <w:rPr>
          <w:rStyle w:val="CommentReference"/>
        </w:rPr>
        <w:annotationRef/>
      </w:r>
    </w:p>
  </w:comment>
  <w:comment w:initials="DL" w:author="Darshnika Lakhoo" w:date="2024-09-13T12:54:49" w:id="585525161">
    <w:p w:rsidR="06ABA7D2" w:rsidRDefault="06ABA7D2" w14:paraId="3DCEE3EF" w14:textId="1D9D4F92">
      <w:pPr>
        <w:pStyle w:val="CommentText"/>
      </w:pPr>
      <w:r w:rsidR="06ABA7D2">
        <w:rPr/>
        <w:t>From Shilah Wangiu: Check which obligations/rights remain relevant on expiry</w:t>
      </w:r>
      <w:r>
        <w:rPr>
          <w:rStyle w:val="CommentReference"/>
        </w:rPr>
        <w:annotationRef/>
      </w:r>
    </w:p>
  </w:comment>
  <w:comment w:initials="DL" w:author="Darshnika Lakhoo" w:date="2024-09-13T12:57:40" w:id="982738682">
    <w:p w:rsidR="06ABA7D2" w:rsidRDefault="06ABA7D2" w14:paraId="437B8548" w14:textId="09B87F22">
      <w:pPr>
        <w:pStyle w:val="CommentText"/>
      </w:pPr>
      <w:r w:rsidR="06ABA7D2">
        <w:rPr/>
        <w:t>From Shilah Wangui: KEMRI (data provider) shall have conducted some processing activities by anonymizing the data and even sharing it. Strictly speaking, it cannot be excluded as a processor (responsible party)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E9F2AFF"/>
  <w15:commentEx w15:done="0" w15:paraId="0EA59320"/>
  <w15:commentEx w15:done="0" w15:paraId="3DCEE3EF"/>
  <w15:commentEx w15:done="0" w15:paraId="437B854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BE02847" w16cex:dateUtc="2024-09-13T10:49:14.872Z"/>
  <w16cex:commentExtensible w16cex:durableId="38DEE9CA" w16cex:dateUtc="2024-09-13T10:52:01.515Z"/>
  <w16cex:commentExtensible w16cex:durableId="68B3B5A7" w16cex:dateUtc="2024-09-13T10:54:49.472Z"/>
  <w16cex:commentExtensible w16cex:durableId="5A3BD485" w16cex:dateUtc="2024-09-13T10:57:40.194Z"/>
</w16cex:commentsExtensible>
</file>

<file path=word/commentsIds.xml><?xml version="1.0" encoding="utf-8"?>
<w16cid:commentsIds xmlns:mc="http://schemas.openxmlformats.org/markup-compatibility/2006" xmlns:w16cid="http://schemas.microsoft.com/office/word/2016/wordml/cid" mc:Ignorable="w16cid">
  <w16cid:commentId w16cid:paraId="0E9F2AFF" w16cid:durableId="1BE02847"/>
  <w16cid:commentId w16cid:paraId="0EA59320" w16cid:durableId="38DEE9CA"/>
  <w16cid:commentId w16cid:paraId="3DCEE3EF" w16cid:durableId="68B3B5A7"/>
  <w16cid:commentId w16cid:paraId="437B8548" w16cid:durableId="5A3BD4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810"/>
    <w:multiLevelType w:val="multilevel"/>
    <w:tmpl w:val="D4069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00B5005"/>
    <w:multiLevelType w:val="multilevel"/>
    <w:tmpl w:val="2092CF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2BC1A06"/>
    <w:multiLevelType w:val="multilevel"/>
    <w:tmpl w:val="FEA489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0539F"/>
    <w:multiLevelType w:val="multilevel"/>
    <w:tmpl w:val="83B8A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3E1769C"/>
    <w:multiLevelType w:val="multilevel"/>
    <w:tmpl w:val="00BA1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416DC"/>
    <w:multiLevelType w:val="multilevel"/>
    <w:tmpl w:val="61020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DEB17F1"/>
    <w:multiLevelType w:val="multilevel"/>
    <w:tmpl w:val="4CAAA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E09267D"/>
    <w:multiLevelType w:val="multilevel"/>
    <w:tmpl w:val="815C37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0B075F6"/>
    <w:multiLevelType w:val="multilevel"/>
    <w:tmpl w:val="6AE41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8385E78"/>
    <w:multiLevelType w:val="multilevel"/>
    <w:tmpl w:val="C2D61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0F54A6"/>
    <w:multiLevelType w:val="multilevel"/>
    <w:tmpl w:val="5A56F8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BE5622B"/>
    <w:multiLevelType w:val="multilevel"/>
    <w:tmpl w:val="9D321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D8E7BAA"/>
    <w:multiLevelType w:val="multilevel"/>
    <w:tmpl w:val="036EE1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ECD4AF0"/>
    <w:multiLevelType w:val="multilevel"/>
    <w:tmpl w:val="3FE216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0505E9C"/>
    <w:multiLevelType w:val="multilevel"/>
    <w:tmpl w:val="BB5683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0B5BBF"/>
    <w:multiLevelType w:val="multilevel"/>
    <w:tmpl w:val="06764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12C0B"/>
    <w:multiLevelType w:val="multilevel"/>
    <w:tmpl w:val="BBD46C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31C190F"/>
    <w:multiLevelType w:val="multilevel"/>
    <w:tmpl w:val="35EAAA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5E0422C"/>
    <w:multiLevelType w:val="multilevel"/>
    <w:tmpl w:val="BDCC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A51F8"/>
    <w:multiLevelType w:val="multilevel"/>
    <w:tmpl w:val="DF323B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2040120"/>
    <w:multiLevelType w:val="multilevel"/>
    <w:tmpl w:val="BE3EFA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33EF1F39"/>
    <w:multiLevelType w:val="multilevel"/>
    <w:tmpl w:val="2F4A9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5721F36"/>
    <w:multiLevelType w:val="multilevel"/>
    <w:tmpl w:val="284E8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36906EF7"/>
    <w:multiLevelType w:val="multilevel"/>
    <w:tmpl w:val="87926D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F9011F"/>
    <w:multiLevelType w:val="multilevel"/>
    <w:tmpl w:val="6596C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39EA7678"/>
    <w:multiLevelType w:val="multilevel"/>
    <w:tmpl w:val="4CAE2D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3D0A6D9D"/>
    <w:multiLevelType w:val="multilevel"/>
    <w:tmpl w:val="E448357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3DCB5232"/>
    <w:multiLevelType w:val="multilevel"/>
    <w:tmpl w:val="35B8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0A199E"/>
    <w:multiLevelType w:val="multilevel"/>
    <w:tmpl w:val="D63C37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2C537E"/>
    <w:multiLevelType w:val="multilevel"/>
    <w:tmpl w:val="8138CE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46904187"/>
    <w:multiLevelType w:val="multilevel"/>
    <w:tmpl w:val="543041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4A1F5129"/>
    <w:multiLevelType w:val="multilevel"/>
    <w:tmpl w:val="B2446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4E375D72"/>
    <w:multiLevelType w:val="multilevel"/>
    <w:tmpl w:val="75781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827FD"/>
    <w:multiLevelType w:val="multilevel"/>
    <w:tmpl w:val="7F1CE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55626AB2"/>
    <w:multiLevelType w:val="multilevel"/>
    <w:tmpl w:val="F0D0E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E21876"/>
    <w:multiLevelType w:val="multilevel"/>
    <w:tmpl w:val="2DDCB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5E6F1D4E"/>
    <w:multiLevelType w:val="multilevel"/>
    <w:tmpl w:val="EA08F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34605F"/>
    <w:multiLevelType w:val="multilevel"/>
    <w:tmpl w:val="D3CE0F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63866913"/>
    <w:multiLevelType w:val="multilevel"/>
    <w:tmpl w:val="75862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8629D2"/>
    <w:multiLevelType w:val="multilevel"/>
    <w:tmpl w:val="1DFA85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6BF4512C"/>
    <w:multiLevelType w:val="multilevel"/>
    <w:tmpl w:val="A8E84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0834DE"/>
    <w:multiLevelType w:val="multilevel"/>
    <w:tmpl w:val="AF16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5E0FC2"/>
    <w:multiLevelType w:val="multilevel"/>
    <w:tmpl w:val="78E2E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6EA91530"/>
    <w:multiLevelType w:val="multilevel"/>
    <w:tmpl w:val="16F87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6FBA0375"/>
    <w:multiLevelType w:val="multilevel"/>
    <w:tmpl w:val="794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5E0C7D"/>
    <w:multiLevelType w:val="multilevel"/>
    <w:tmpl w:val="96A0F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2FF6BB5"/>
    <w:multiLevelType w:val="multilevel"/>
    <w:tmpl w:val="7444F41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730A1D9D"/>
    <w:multiLevelType w:val="multilevel"/>
    <w:tmpl w:val="A224B34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3AD0645"/>
    <w:multiLevelType w:val="multilevel"/>
    <w:tmpl w:val="62A01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73FF3F8B"/>
    <w:multiLevelType w:val="multilevel"/>
    <w:tmpl w:val="E2BAA2D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15:restartNumberingAfterBreak="0">
    <w:nsid w:val="743E451C"/>
    <w:multiLevelType w:val="multilevel"/>
    <w:tmpl w:val="0F8CE5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758F466D"/>
    <w:multiLevelType w:val="multilevel"/>
    <w:tmpl w:val="27CE6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770D0EE8"/>
    <w:multiLevelType w:val="multilevel"/>
    <w:tmpl w:val="09902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714CED"/>
    <w:multiLevelType w:val="multilevel"/>
    <w:tmpl w:val="ED268F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B622BE1"/>
    <w:multiLevelType w:val="multilevel"/>
    <w:tmpl w:val="1C44AE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1F02AC"/>
    <w:multiLevelType w:val="multilevel"/>
    <w:tmpl w:val="42980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7D655A39"/>
    <w:multiLevelType w:val="multilevel"/>
    <w:tmpl w:val="E6D03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113938865">
    <w:abstractNumId w:val="13"/>
  </w:num>
  <w:num w:numId="2" w16cid:durableId="1273635805">
    <w:abstractNumId w:val="3"/>
  </w:num>
  <w:num w:numId="3" w16cid:durableId="135952126">
    <w:abstractNumId w:val="53"/>
  </w:num>
  <w:num w:numId="4" w16cid:durableId="1331517149">
    <w:abstractNumId w:val="47"/>
  </w:num>
  <w:num w:numId="5" w16cid:durableId="859899851">
    <w:abstractNumId w:val="49"/>
  </w:num>
  <w:num w:numId="6" w16cid:durableId="237326223">
    <w:abstractNumId w:val="26"/>
  </w:num>
  <w:num w:numId="7" w16cid:durableId="1973632813">
    <w:abstractNumId w:val="46"/>
  </w:num>
  <w:num w:numId="8" w16cid:durableId="455950386">
    <w:abstractNumId w:val="41"/>
  </w:num>
  <w:num w:numId="9" w16cid:durableId="1588727746">
    <w:abstractNumId w:val="38"/>
  </w:num>
  <w:num w:numId="10" w16cid:durableId="983389842">
    <w:abstractNumId w:val="52"/>
  </w:num>
  <w:num w:numId="11" w16cid:durableId="88700961">
    <w:abstractNumId w:val="54"/>
  </w:num>
  <w:num w:numId="12" w16cid:durableId="2048557002">
    <w:abstractNumId w:val="28"/>
  </w:num>
  <w:num w:numId="13" w16cid:durableId="41829832">
    <w:abstractNumId w:val="23"/>
  </w:num>
  <w:num w:numId="14" w16cid:durableId="453208292">
    <w:abstractNumId w:val="2"/>
  </w:num>
  <w:num w:numId="15" w16cid:durableId="1809856491">
    <w:abstractNumId w:val="14"/>
  </w:num>
  <w:num w:numId="16" w16cid:durableId="930969018">
    <w:abstractNumId w:val="0"/>
  </w:num>
  <w:num w:numId="17" w16cid:durableId="1502892439">
    <w:abstractNumId w:val="29"/>
  </w:num>
  <w:num w:numId="18" w16cid:durableId="1629432588">
    <w:abstractNumId w:val="56"/>
  </w:num>
  <w:num w:numId="19" w16cid:durableId="655769546">
    <w:abstractNumId w:val="19"/>
  </w:num>
  <w:num w:numId="20" w16cid:durableId="709570925">
    <w:abstractNumId w:val="43"/>
  </w:num>
  <w:num w:numId="21" w16cid:durableId="688063876">
    <w:abstractNumId w:val="1"/>
  </w:num>
  <w:num w:numId="22" w16cid:durableId="10303142">
    <w:abstractNumId w:val="21"/>
  </w:num>
  <w:num w:numId="23" w16cid:durableId="299387084">
    <w:abstractNumId w:val="12"/>
  </w:num>
  <w:num w:numId="24" w16cid:durableId="680819257">
    <w:abstractNumId w:val="33"/>
  </w:num>
  <w:num w:numId="25" w16cid:durableId="197132357">
    <w:abstractNumId w:val="9"/>
  </w:num>
  <w:num w:numId="26" w16cid:durableId="1447045921">
    <w:abstractNumId w:val="35"/>
  </w:num>
  <w:num w:numId="27" w16cid:durableId="753823272">
    <w:abstractNumId w:val="24"/>
  </w:num>
  <w:num w:numId="28" w16cid:durableId="1098791542">
    <w:abstractNumId w:val="42"/>
  </w:num>
  <w:num w:numId="29" w16cid:durableId="490946657">
    <w:abstractNumId w:val="45"/>
  </w:num>
  <w:num w:numId="30" w16cid:durableId="663972258">
    <w:abstractNumId w:val="6"/>
  </w:num>
  <w:num w:numId="31" w16cid:durableId="982585423">
    <w:abstractNumId w:val="30"/>
  </w:num>
  <w:num w:numId="32" w16cid:durableId="575286513">
    <w:abstractNumId w:val="11"/>
  </w:num>
  <w:num w:numId="33" w16cid:durableId="1152329801">
    <w:abstractNumId w:val="7"/>
  </w:num>
  <w:num w:numId="34" w16cid:durableId="793524060">
    <w:abstractNumId w:val="50"/>
  </w:num>
  <w:num w:numId="35" w16cid:durableId="2098093899">
    <w:abstractNumId w:val="5"/>
  </w:num>
  <w:num w:numId="36" w16cid:durableId="760877407">
    <w:abstractNumId w:val="17"/>
  </w:num>
  <w:num w:numId="37" w16cid:durableId="1807814119">
    <w:abstractNumId w:val="16"/>
  </w:num>
  <w:num w:numId="38" w16cid:durableId="97530087">
    <w:abstractNumId w:val="51"/>
  </w:num>
  <w:num w:numId="39" w16cid:durableId="205409314">
    <w:abstractNumId w:val="31"/>
  </w:num>
  <w:num w:numId="40" w16cid:durableId="494881524">
    <w:abstractNumId w:val="22"/>
  </w:num>
  <w:num w:numId="41" w16cid:durableId="103766209">
    <w:abstractNumId w:val="48"/>
  </w:num>
  <w:num w:numId="42" w16cid:durableId="1680765477">
    <w:abstractNumId w:val="37"/>
  </w:num>
  <w:num w:numId="43" w16cid:durableId="1282030056">
    <w:abstractNumId w:val="25"/>
  </w:num>
  <w:num w:numId="44" w16cid:durableId="277639906">
    <w:abstractNumId w:val="8"/>
  </w:num>
  <w:num w:numId="45" w16cid:durableId="2106992850">
    <w:abstractNumId w:val="39"/>
  </w:num>
  <w:num w:numId="46" w16cid:durableId="2006739207">
    <w:abstractNumId w:val="55"/>
  </w:num>
  <w:num w:numId="47" w16cid:durableId="847016960">
    <w:abstractNumId w:val="10"/>
  </w:num>
  <w:num w:numId="48" w16cid:durableId="1718243448">
    <w:abstractNumId w:val="20"/>
  </w:num>
  <w:num w:numId="49" w16cid:durableId="1420952018">
    <w:abstractNumId w:val="18"/>
  </w:num>
  <w:num w:numId="50" w16cid:durableId="271591654">
    <w:abstractNumId w:val="4"/>
  </w:num>
  <w:num w:numId="51" w16cid:durableId="1066952055">
    <w:abstractNumId w:val="44"/>
  </w:num>
  <w:num w:numId="52" w16cid:durableId="81071304">
    <w:abstractNumId w:val="40"/>
  </w:num>
  <w:num w:numId="53" w16cid:durableId="220604553">
    <w:abstractNumId w:val="36"/>
  </w:num>
  <w:num w:numId="54" w16cid:durableId="2061241695">
    <w:abstractNumId w:val="27"/>
  </w:num>
  <w:num w:numId="55" w16cid:durableId="2045907372">
    <w:abstractNumId w:val="34"/>
  </w:num>
  <w:num w:numId="56" w16cid:durableId="357657150">
    <w:abstractNumId w:val="15"/>
  </w:num>
  <w:num w:numId="57" w16cid:durableId="1623724827">
    <w:abstractNumId w:val="32"/>
  </w:num>
</w:numbering>
</file>

<file path=word/people.xml><?xml version="1.0" encoding="utf-8"?>
<w15:people xmlns:mc="http://schemas.openxmlformats.org/markup-compatibility/2006" xmlns:w15="http://schemas.microsoft.com/office/word/2012/wordml" mc:Ignorable="w15">
  <w15:person w15:author="Darshnika Lakhoo">
    <w15:presenceInfo w15:providerId="" w15:userId=""/>
  </w15:person>
  <w15:person w15:author="Darshnika Lakhoo">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F4"/>
    <w:rsid w:val="00171EB9"/>
    <w:rsid w:val="00341E37"/>
    <w:rsid w:val="00440C57"/>
    <w:rsid w:val="005B611D"/>
    <w:rsid w:val="006669F4"/>
    <w:rsid w:val="00BC0FA3"/>
    <w:rsid w:val="00D600D2"/>
    <w:rsid w:val="00DD3E22"/>
    <w:rsid w:val="00F72C70"/>
    <w:rsid w:val="06ABA7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FB0C4"/>
  <w15:chartTrackingRefBased/>
  <w15:docId w15:val="{5DA5E58F-BEB9-407B-A565-DFEE272E92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669F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9F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9F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669F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669F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669F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669F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669F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669F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669F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669F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669F4"/>
    <w:rPr>
      <w:rFonts w:eastAsiaTheme="majorEastAsia" w:cstheme="majorBidi"/>
      <w:color w:val="272727" w:themeColor="text1" w:themeTint="D8"/>
    </w:rPr>
  </w:style>
  <w:style w:type="paragraph" w:styleId="Title">
    <w:name w:val="Title"/>
    <w:basedOn w:val="Normal"/>
    <w:next w:val="Normal"/>
    <w:link w:val="TitleChar"/>
    <w:uiPriority w:val="10"/>
    <w:qFormat/>
    <w:rsid w:val="006669F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669F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669F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66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9F4"/>
    <w:pPr>
      <w:spacing w:before="160"/>
      <w:jc w:val="center"/>
    </w:pPr>
    <w:rPr>
      <w:i/>
      <w:iCs/>
      <w:color w:val="404040" w:themeColor="text1" w:themeTint="BF"/>
    </w:rPr>
  </w:style>
  <w:style w:type="character" w:styleId="QuoteChar" w:customStyle="1">
    <w:name w:val="Quote Char"/>
    <w:basedOn w:val="DefaultParagraphFont"/>
    <w:link w:val="Quote"/>
    <w:uiPriority w:val="29"/>
    <w:rsid w:val="006669F4"/>
    <w:rPr>
      <w:i/>
      <w:iCs/>
      <w:color w:val="404040" w:themeColor="text1" w:themeTint="BF"/>
    </w:rPr>
  </w:style>
  <w:style w:type="paragraph" w:styleId="ListParagraph">
    <w:name w:val="List Paragraph"/>
    <w:basedOn w:val="Normal"/>
    <w:uiPriority w:val="34"/>
    <w:qFormat/>
    <w:rsid w:val="006669F4"/>
    <w:pPr>
      <w:ind w:left="720"/>
      <w:contextualSpacing/>
    </w:pPr>
  </w:style>
  <w:style w:type="character" w:styleId="IntenseEmphasis">
    <w:name w:val="Intense Emphasis"/>
    <w:basedOn w:val="DefaultParagraphFont"/>
    <w:uiPriority w:val="21"/>
    <w:qFormat/>
    <w:rsid w:val="006669F4"/>
    <w:rPr>
      <w:i/>
      <w:iCs/>
      <w:color w:val="0F4761" w:themeColor="accent1" w:themeShade="BF"/>
    </w:rPr>
  </w:style>
  <w:style w:type="paragraph" w:styleId="IntenseQuote">
    <w:name w:val="Intense Quote"/>
    <w:basedOn w:val="Normal"/>
    <w:next w:val="Normal"/>
    <w:link w:val="IntenseQuoteChar"/>
    <w:uiPriority w:val="30"/>
    <w:qFormat/>
    <w:rsid w:val="006669F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669F4"/>
    <w:rPr>
      <w:i/>
      <w:iCs/>
      <w:color w:val="0F4761" w:themeColor="accent1" w:themeShade="BF"/>
    </w:rPr>
  </w:style>
  <w:style w:type="character" w:styleId="IntenseReference">
    <w:name w:val="Intense Reference"/>
    <w:basedOn w:val="DefaultParagraphFont"/>
    <w:uiPriority w:val="32"/>
    <w:qFormat/>
    <w:rsid w:val="006669F4"/>
    <w:rPr>
      <w:b/>
      <w:bCs/>
      <w:smallCaps/>
      <w:color w:val="0F4761" w:themeColor="accent1" w:themeShade="BF"/>
      <w:spacing w:val="5"/>
    </w:rPr>
  </w:style>
  <w:style w:type="paragraph" w:styleId="paragraph" w:customStyle="1">
    <w:name w:val="paragraph"/>
    <w:basedOn w:val="Normal"/>
    <w:rsid w:val="006669F4"/>
    <w:pPr>
      <w:spacing w:before="100" w:beforeAutospacing="1" w:after="100" w:afterAutospacing="1" w:line="240" w:lineRule="auto"/>
    </w:pPr>
    <w:rPr>
      <w:rFonts w:ascii="Times New Roman" w:hAnsi="Times New Roman" w:eastAsia="Times New Roman" w:cs="Times New Roman"/>
      <w:kern w:val="0"/>
      <w:lang w:eastAsia="en-ZA"/>
      <w14:ligatures w14:val="none"/>
    </w:rPr>
  </w:style>
  <w:style w:type="character" w:styleId="normaltextrun" w:customStyle="1">
    <w:name w:val="normaltextrun"/>
    <w:basedOn w:val="DefaultParagraphFont"/>
    <w:rsid w:val="006669F4"/>
  </w:style>
  <w:style w:type="character" w:styleId="eop" w:customStyle="1">
    <w:name w:val="eop"/>
    <w:basedOn w:val="DefaultParagraphFont"/>
    <w:rsid w:val="0066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328131">
      <w:bodyDiv w:val="1"/>
      <w:marLeft w:val="0"/>
      <w:marRight w:val="0"/>
      <w:marTop w:val="0"/>
      <w:marBottom w:val="0"/>
      <w:divBdr>
        <w:top w:val="none" w:sz="0" w:space="0" w:color="auto"/>
        <w:left w:val="none" w:sz="0" w:space="0" w:color="auto"/>
        <w:bottom w:val="none" w:sz="0" w:space="0" w:color="auto"/>
        <w:right w:val="none" w:sz="0" w:space="0" w:color="auto"/>
      </w:divBdr>
      <w:divsChild>
        <w:div w:id="1634169694">
          <w:marLeft w:val="0"/>
          <w:marRight w:val="0"/>
          <w:marTop w:val="0"/>
          <w:marBottom w:val="0"/>
          <w:divBdr>
            <w:top w:val="none" w:sz="0" w:space="0" w:color="auto"/>
            <w:left w:val="none" w:sz="0" w:space="0" w:color="auto"/>
            <w:bottom w:val="none" w:sz="0" w:space="0" w:color="auto"/>
            <w:right w:val="none" w:sz="0" w:space="0" w:color="auto"/>
          </w:divBdr>
          <w:divsChild>
            <w:div w:id="1500540182">
              <w:marLeft w:val="0"/>
              <w:marRight w:val="0"/>
              <w:marTop w:val="0"/>
              <w:marBottom w:val="0"/>
              <w:divBdr>
                <w:top w:val="none" w:sz="0" w:space="0" w:color="auto"/>
                <w:left w:val="none" w:sz="0" w:space="0" w:color="auto"/>
                <w:bottom w:val="none" w:sz="0" w:space="0" w:color="auto"/>
                <w:right w:val="none" w:sz="0" w:space="0" w:color="auto"/>
              </w:divBdr>
            </w:div>
            <w:div w:id="541983317">
              <w:marLeft w:val="0"/>
              <w:marRight w:val="0"/>
              <w:marTop w:val="0"/>
              <w:marBottom w:val="0"/>
              <w:divBdr>
                <w:top w:val="none" w:sz="0" w:space="0" w:color="auto"/>
                <w:left w:val="none" w:sz="0" w:space="0" w:color="auto"/>
                <w:bottom w:val="none" w:sz="0" w:space="0" w:color="auto"/>
                <w:right w:val="none" w:sz="0" w:space="0" w:color="auto"/>
              </w:divBdr>
            </w:div>
            <w:div w:id="114717287">
              <w:marLeft w:val="0"/>
              <w:marRight w:val="0"/>
              <w:marTop w:val="0"/>
              <w:marBottom w:val="0"/>
              <w:divBdr>
                <w:top w:val="none" w:sz="0" w:space="0" w:color="auto"/>
                <w:left w:val="none" w:sz="0" w:space="0" w:color="auto"/>
                <w:bottom w:val="none" w:sz="0" w:space="0" w:color="auto"/>
                <w:right w:val="none" w:sz="0" w:space="0" w:color="auto"/>
              </w:divBdr>
            </w:div>
            <w:div w:id="1955479922">
              <w:marLeft w:val="0"/>
              <w:marRight w:val="0"/>
              <w:marTop w:val="0"/>
              <w:marBottom w:val="0"/>
              <w:divBdr>
                <w:top w:val="none" w:sz="0" w:space="0" w:color="auto"/>
                <w:left w:val="none" w:sz="0" w:space="0" w:color="auto"/>
                <w:bottom w:val="none" w:sz="0" w:space="0" w:color="auto"/>
                <w:right w:val="none" w:sz="0" w:space="0" w:color="auto"/>
              </w:divBdr>
            </w:div>
            <w:div w:id="1065302836">
              <w:marLeft w:val="0"/>
              <w:marRight w:val="0"/>
              <w:marTop w:val="0"/>
              <w:marBottom w:val="0"/>
              <w:divBdr>
                <w:top w:val="none" w:sz="0" w:space="0" w:color="auto"/>
                <w:left w:val="none" w:sz="0" w:space="0" w:color="auto"/>
                <w:bottom w:val="none" w:sz="0" w:space="0" w:color="auto"/>
                <w:right w:val="none" w:sz="0" w:space="0" w:color="auto"/>
              </w:divBdr>
            </w:div>
            <w:div w:id="1352293067">
              <w:marLeft w:val="0"/>
              <w:marRight w:val="0"/>
              <w:marTop w:val="0"/>
              <w:marBottom w:val="0"/>
              <w:divBdr>
                <w:top w:val="none" w:sz="0" w:space="0" w:color="auto"/>
                <w:left w:val="none" w:sz="0" w:space="0" w:color="auto"/>
                <w:bottom w:val="none" w:sz="0" w:space="0" w:color="auto"/>
                <w:right w:val="none" w:sz="0" w:space="0" w:color="auto"/>
              </w:divBdr>
            </w:div>
            <w:div w:id="1077093598">
              <w:marLeft w:val="0"/>
              <w:marRight w:val="0"/>
              <w:marTop w:val="0"/>
              <w:marBottom w:val="0"/>
              <w:divBdr>
                <w:top w:val="none" w:sz="0" w:space="0" w:color="auto"/>
                <w:left w:val="none" w:sz="0" w:space="0" w:color="auto"/>
                <w:bottom w:val="none" w:sz="0" w:space="0" w:color="auto"/>
                <w:right w:val="none" w:sz="0" w:space="0" w:color="auto"/>
              </w:divBdr>
            </w:div>
            <w:div w:id="2053072489">
              <w:marLeft w:val="0"/>
              <w:marRight w:val="0"/>
              <w:marTop w:val="0"/>
              <w:marBottom w:val="0"/>
              <w:divBdr>
                <w:top w:val="none" w:sz="0" w:space="0" w:color="auto"/>
                <w:left w:val="none" w:sz="0" w:space="0" w:color="auto"/>
                <w:bottom w:val="none" w:sz="0" w:space="0" w:color="auto"/>
                <w:right w:val="none" w:sz="0" w:space="0" w:color="auto"/>
              </w:divBdr>
            </w:div>
            <w:div w:id="2100128722">
              <w:marLeft w:val="0"/>
              <w:marRight w:val="0"/>
              <w:marTop w:val="0"/>
              <w:marBottom w:val="0"/>
              <w:divBdr>
                <w:top w:val="none" w:sz="0" w:space="0" w:color="auto"/>
                <w:left w:val="none" w:sz="0" w:space="0" w:color="auto"/>
                <w:bottom w:val="none" w:sz="0" w:space="0" w:color="auto"/>
                <w:right w:val="none" w:sz="0" w:space="0" w:color="auto"/>
              </w:divBdr>
            </w:div>
            <w:div w:id="5062192">
              <w:marLeft w:val="0"/>
              <w:marRight w:val="0"/>
              <w:marTop w:val="0"/>
              <w:marBottom w:val="0"/>
              <w:divBdr>
                <w:top w:val="none" w:sz="0" w:space="0" w:color="auto"/>
                <w:left w:val="none" w:sz="0" w:space="0" w:color="auto"/>
                <w:bottom w:val="none" w:sz="0" w:space="0" w:color="auto"/>
                <w:right w:val="none" w:sz="0" w:space="0" w:color="auto"/>
              </w:divBdr>
            </w:div>
            <w:div w:id="1238318556">
              <w:marLeft w:val="0"/>
              <w:marRight w:val="0"/>
              <w:marTop w:val="0"/>
              <w:marBottom w:val="0"/>
              <w:divBdr>
                <w:top w:val="none" w:sz="0" w:space="0" w:color="auto"/>
                <w:left w:val="none" w:sz="0" w:space="0" w:color="auto"/>
                <w:bottom w:val="none" w:sz="0" w:space="0" w:color="auto"/>
                <w:right w:val="none" w:sz="0" w:space="0" w:color="auto"/>
              </w:divBdr>
            </w:div>
            <w:div w:id="908618629">
              <w:marLeft w:val="0"/>
              <w:marRight w:val="0"/>
              <w:marTop w:val="0"/>
              <w:marBottom w:val="0"/>
              <w:divBdr>
                <w:top w:val="none" w:sz="0" w:space="0" w:color="auto"/>
                <w:left w:val="none" w:sz="0" w:space="0" w:color="auto"/>
                <w:bottom w:val="none" w:sz="0" w:space="0" w:color="auto"/>
                <w:right w:val="none" w:sz="0" w:space="0" w:color="auto"/>
              </w:divBdr>
            </w:div>
            <w:div w:id="1852720843">
              <w:marLeft w:val="0"/>
              <w:marRight w:val="0"/>
              <w:marTop w:val="0"/>
              <w:marBottom w:val="0"/>
              <w:divBdr>
                <w:top w:val="none" w:sz="0" w:space="0" w:color="auto"/>
                <w:left w:val="none" w:sz="0" w:space="0" w:color="auto"/>
                <w:bottom w:val="none" w:sz="0" w:space="0" w:color="auto"/>
                <w:right w:val="none" w:sz="0" w:space="0" w:color="auto"/>
              </w:divBdr>
            </w:div>
            <w:div w:id="1891304874">
              <w:marLeft w:val="0"/>
              <w:marRight w:val="0"/>
              <w:marTop w:val="0"/>
              <w:marBottom w:val="0"/>
              <w:divBdr>
                <w:top w:val="none" w:sz="0" w:space="0" w:color="auto"/>
                <w:left w:val="none" w:sz="0" w:space="0" w:color="auto"/>
                <w:bottom w:val="none" w:sz="0" w:space="0" w:color="auto"/>
                <w:right w:val="none" w:sz="0" w:space="0" w:color="auto"/>
              </w:divBdr>
            </w:div>
            <w:div w:id="1710494889">
              <w:marLeft w:val="0"/>
              <w:marRight w:val="0"/>
              <w:marTop w:val="0"/>
              <w:marBottom w:val="0"/>
              <w:divBdr>
                <w:top w:val="none" w:sz="0" w:space="0" w:color="auto"/>
                <w:left w:val="none" w:sz="0" w:space="0" w:color="auto"/>
                <w:bottom w:val="none" w:sz="0" w:space="0" w:color="auto"/>
                <w:right w:val="none" w:sz="0" w:space="0" w:color="auto"/>
              </w:divBdr>
            </w:div>
            <w:div w:id="674460474">
              <w:marLeft w:val="0"/>
              <w:marRight w:val="0"/>
              <w:marTop w:val="0"/>
              <w:marBottom w:val="0"/>
              <w:divBdr>
                <w:top w:val="none" w:sz="0" w:space="0" w:color="auto"/>
                <w:left w:val="none" w:sz="0" w:space="0" w:color="auto"/>
                <w:bottom w:val="none" w:sz="0" w:space="0" w:color="auto"/>
                <w:right w:val="none" w:sz="0" w:space="0" w:color="auto"/>
              </w:divBdr>
            </w:div>
            <w:div w:id="439689402">
              <w:marLeft w:val="0"/>
              <w:marRight w:val="0"/>
              <w:marTop w:val="0"/>
              <w:marBottom w:val="0"/>
              <w:divBdr>
                <w:top w:val="none" w:sz="0" w:space="0" w:color="auto"/>
                <w:left w:val="none" w:sz="0" w:space="0" w:color="auto"/>
                <w:bottom w:val="none" w:sz="0" w:space="0" w:color="auto"/>
                <w:right w:val="none" w:sz="0" w:space="0" w:color="auto"/>
              </w:divBdr>
            </w:div>
            <w:div w:id="676931275">
              <w:marLeft w:val="0"/>
              <w:marRight w:val="0"/>
              <w:marTop w:val="0"/>
              <w:marBottom w:val="0"/>
              <w:divBdr>
                <w:top w:val="none" w:sz="0" w:space="0" w:color="auto"/>
                <w:left w:val="none" w:sz="0" w:space="0" w:color="auto"/>
                <w:bottom w:val="none" w:sz="0" w:space="0" w:color="auto"/>
                <w:right w:val="none" w:sz="0" w:space="0" w:color="auto"/>
              </w:divBdr>
            </w:div>
            <w:div w:id="1255436713">
              <w:marLeft w:val="0"/>
              <w:marRight w:val="0"/>
              <w:marTop w:val="0"/>
              <w:marBottom w:val="0"/>
              <w:divBdr>
                <w:top w:val="none" w:sz="0" w:space="0" w:color="auto"/>
                <w:left w:val="none" w:sz="0" w:space="0" w:color="auto"/>
                <w:bottom w:val="none" w:sz="0" w:space="0" w:color="auto"/>
                <w:right w:val="none" w:sz="0" w:space="0" w:color="auto"/>
              </w:divBdr>
            </w:div>
            <w:div w:id="325399198">
              <w:marLeft w:val="0"/>
              <w:marRight w:val="0"/>
              <w:marTop w:val="0"/>
              <w:marBottom w:val="0"/>
              <w:divBdr>
                <w:top w:val="none" w:sz="0" w:space="0" w:color="auto"/>
                <w:left w:val="none" w:sz="0" w:space="0" w:color="auto"/>
                <w:bottom w:val="none" w:sz="0" w:space="0" w:color="auto"/>
                <w:right w:val="none" w:sz="0" w:space="0" w:color="auto"/>
              </w:divBdr>
            </w:div>
          </w:divsChild>
        </w:div>
        <w:div w:id="2101675732">
          <w:marLeft w:val="0"/>
          <w:marRight w:val="0"/>
          <w:marTop w:val="0"/>
          <w:marBottom w:val="0"/>
          <w:divBdr>
            <w:top w:val="none" w:sz="0" w:space="0" w:color="auto"/>
            <w:left w:val="none" w:sz="0" w:space="0" w:color="auto"/>
            <w:bottom w:val="none" w:sz="0" w:space="0" w:color="auto"/>
            <w:right w:val="none" w:sz="0" w:space="0" w:color="auto"/>
          </w:divBdr>
          <w:divsChild>
            <w:div w:id="1365399394">
              <w:marLeft w:val="0"/>
              <w:marRight w:val="0"/>
              <w:marTop w:val="0"/>
              <w:marBottom w:val="0"/>
              <w:divBdr>
                <w:top w:val="none" w:sz="0" w:space="0" w:color="auto"/>
                <w:left w:val="none" w:sz="0" w:space="0" w:color="auto"/>
                <w:bottom w:val="none" w:sz="0" w:space="0" w:color="auto"/>
                <w:right w:val="none" w:sz="0" w:space="0" w:color="auto"/>
              </w:divBdr>
            </w:div>
            <w:div w:id="2027099254">
              <w:marLeft w:val="0"/>
              <w:marRight w:val="0"/>
              <w:marTop w:val="0"/>
              <w:marBottom w:val="0"/>
              <w:divBdr>
                <w:top w:val="none" w:sz="0" w:space="0" w:color="auto"/>
                <w:left w:val="none" w:sz="0" w:space="0" w:color="auto"/>
                <w:bottom w:val="none" w:sz="0" w:space="0" w:color="auto"/>
                <w:right w:val="none" w:sz="0" w:space="0" w:color="auto"/>
              </w:divBdr>
            </w:div>
            <w:div w:id="533036828">
              <w:marLeft w:val="0"/>
              <w:marRight w:val="0"/>
              <w:marTop w:val="0"/>
              <w:marBottom w:val="0"/>
              <w:divBdr>
                <w:top w:val="none" w:sz="0" w:space="0" w:color="auto"/>
                <w:left w:val="none" w:sz="0" w:space="0" w:color="auto"/>
                <w:bottom w:val="none" w:sz="0" w:space="0" w:color="auto"/>
                <w:right w:val="none" w:sz="0" w:space="0" w:color="auto"/>
              </w:divBdr>
            </w:div>
            <w:div w:id="964315735">
              <w:marLeft w:val="0"/>
              <w:marRight w:val="0"/>
              <w:marTop w:val="0"/>
              <w:marBottom w:val="0"/>
              <w:divBdr>
                <w:top w:val="none" w:sz="0" w:space="0" w:color="auto"/>
                <w:left w:val="none" w:sz="0" w:space="0" w:color="auto"/>
                <w:bottom w:val="none" w:sz="0" w:space="0" w:color="auto"/>
                <w:right w:val="none" w:sz="0" w:space="0" w:color="auto"/>
              </w:divBdr>
            </w:div>
            <w:div w:id="404030235">
              <w:marLeft w:val="0"/>
              <w:marRight w:val="0"/>
              <w:marTop w:val="0"/>
              <w:marBottom w:val="0"/>
              <w:divBdr>
                <w:top w:val="none" w:sz="0" w:space="0" w:color="auto"/>
                <w:left w:val="none" w:sz="0" w:space="0" w:color="auto"/>
                <w:bottom w:val="none" w:sz="0" w:space="0" w:color="auto"/>
                <w:right w:val="none" w:sz="0" w:space="0" w:color="auto"/>
              </w:divBdr>
            </w:div>
            <w:div w:id="1819495271">
              <w:marLeft w:val="0"/>
              <w:marRight w:val="0"/>
              <w:marTop w:val="0"/>
              <w:marBottom w:val="0"/>
              <w:divBdr>
                <w:top w:val="none" w:sz="0" w:space="0" w:color="auto"/>
                <w:left w:val="none" w:sz="0" w:space="0" w:color="auto"/>
                <w:bottom w:val="none" w:sz="0" w:space="0" w:color="auto"/>
                <w:right w:val="none" w:sz="0" w:space="0" w:color="auto"/>
              </w:divBdr>
            </w:div>
            <w:div w:id="1424105233">
              <w:marLeft w:val="0"/>
              <w:marRight w:val="0"/>
              <w:marTop w:val="0"/>
              <w:marBottom w:val="0"/>
              <w:divBdr>
                <w:top w:val="none" w:sz="0" w:space="0" w:color="auto"/>
                <w:left w:val="none" w:sz="0" w:space="0" w:color="auto"/>
                <w:bottom w:val="none" w:sz="0" w:space="0" w:color="auto"/>
                <w:right w:val="none" w:sz="0" w:space="0" w:color="auto"/>
              </w:divBdr>
            </w:div>
            <w:div w:id="1336765483">
              <w:marLeft w:val="0"/>
              <w:marRight w:val="0"/>
              <w:marTop w:val="0"/>
              <w:marBottom w:val="0"/>
              <w:divBdr>
                <w:top w:val="none" w:sz="0" w:space="0" w:color="auto"/>
                <w:left w:val="none" w:sz="0" w:space="0" w:color="auto"/>
                <w:bottom w:val="none" w:sz="0" w:space="0" w:color="auto"/>
                <w:right w:val="none" w:sz="0" w:space="0" w:color="auto"/>
              </w:divBdr>
            </w:div>
            <w:div w:id="1289513783">
              <w:marLeft w:val="0"/>
              <w:marRight w:val="0"/>
              <w:marTop w:val="0"/>
              <w:marBottom w:val="0"/>
              <w:divBdr>
                <w:top w:val="none" w:sz="0" w:space="0" w:color="auto"/>
                <w:left w:val="none" w:sz="0" w:space="0" w:color="auto"/>
                <w:bottom w:val="none" w:sz="0" w:space="0" w:color="auto"/>
                <w:right w:val="none" w:sz="0" w:space="0" w:color="auto"/>
              </w:divBdr>
            </w:div>
            <w:div w:id="866529970">
              <w:marLeft w:val="0"/>
              <w:marRight w:val="0"/>
              <w:marTop w:val="0"/>
              <w:marBottom w:val="0"/>
              <w:divBdr>
                <w:top w:val="none" w:sz="0" w:space="0" w:color="auto"/>
                <w:left w:val="none" w:sz="0" w:space="0" w:color="auto"/>
                <w:bottom w:val="none" w:sz="0" w:space="0" w:color="auto"/>
                <w:right w:val="none" w:sz="0" w:space="0" w:color="auto"/>
              </w:divBdr>
            </w:div>
            <w:div w:id="4747108">
              <w:marLeft w:val="0"/>
              <w:marRight w:val="0"/>
              <w:marTop w:val="0"/>
              <w:marBottom w:val="0"/>
              <w:divBdr>
                <w:top w:val="none" w:sz="0" w:space="0" w:color="auto"/>
                <w:left w:val="none" w:sz="0" w:space="0" w:color="auto"/>
                <w:bottom w:val="none" w:sz="0" w:space="0" w:color="auto"/>
                <w:right w:val="none" w:sz="0" w:space="0" w:color="auto"/>
              </w:divBdr>
            </w:div>
            <w:div w:id="2009553946">
              <w:marLeft w:val="0"/>
              <w:marRight w:val="0"/>
              <w:marTop w:val="0"/>
              <w:marBottom w:val="0"/>
              <w:divBdr>
                <w:top w:val="none" w:sz="0" w:space="0" w:color="auto"/>
                <w:left w:val="none" w:sz="0" w:space="0" w:color="auto"/>
                <w:bottom w:val="none" w:sz="0" w:space="0" w:color="auto"/>
                <w:right w:val="none" w:sz="0" w:space="0" w:color="auto"/>
              </w:divBdr>
            </w:div>
            <w:div w:id="1882553078">
              <w:marLeft w:val="0"/>
              <w:marRight w:val="0"/>
              <w:marTop w:val="0"/>
              <w:marBottom w:val="0"/>
              <w:divBdr>
                <w:top w:val="none" w:sz="0" w:space="0" w:color="auto"/>
                <w:left w:val="none" w:sz="0" w:space="0" w:color="auto"/>
                <w:bottom w:val="none" w:sz="0" w:space="0" w:color="auto"/>
                <w:right w:val="none" w:sz="0" w:space="0" w:color="auto"/>
              </w:divBdr>
            </w:div>
            <w:div w:id="1633487521">
              <w:marLeft w:val="0"/>
              <w:marRight w:val="0"/>
              <w:marTop w:val="0"/>
              <w:marBottom w:val="0"/>
              <w:divBdr>
                <w:top w:val="none" w:sz="0" w:space="0" w:color="auto"/>
                <w:left w:val="none" w:sz="0" w:space="0" w:color="auto"/>
                <w:bottom w:val="none" w:sz="0" w:space="0" w:color="auto"/>
                <w:right w:val="none" w:sz="0" w:space="0" w:color="auto"/>
              </w:divBdr>
            </w:div>
            <w:div w:id="997611931">
              <w:marLeft w:val="0"/>
              <w:marRight w:val="0"/>
              <w:marTop w:val="0"/>
              <w:marBottom w:val="0"/>
              <w:divBdr>
                <w:top w:val="none" w:sz="0" w:space="0" w:color="auto"/>
                <w:left w:val="none" w:sz="0" w:space="0" w:color="auto"/>
                <w:bottom w:val="none" w:sz="0" w:space="0" w:color="auto"/>
                <w:right w:val="none" w:sz="0" w:space="0" w:color="auto"/>
              </w:divBdr>
            </w:div>
            <w:div w:id="614335108">
              <w:marLeft w:val="0"/>
              <w:marRight w:val="0"/>
              <w:marTop w:val="0"/>
              <w:marBottom w:val="0"/>
              <w:divBdr>
                <w:top w:val="none" w:sz="0" w:space="0" w:color="auto"/>
                <w:left w:val="none" w:sz="0" w:space="0" w:color="auto"/>
                <w:bottom w:val="none" w:sz="0" w:space="0" w:color="auto"/>
                <w:right w:val="none" w:sz="0" w:space="0" w:color="auto"/>
              </w:divBdr>
            </w:div>
            <w:div w:id="479079848">
              <w:marLeft w:val="0"/>
              <w:marRight w:val="0"/>
              <w:marTop w:val="0"/>
              <w:marBottom w:val="0"/>
              <w:divBdr>
                <w:top w:val="none" w:sz="0" w:space="0" w:color="auto"/>
                <w:left w:val="none" w:sz="0" w:space="0" w:color="auto"/>
                <w:bottom w:val="none" w:sz="0" w:space="0" w:color="auto"/>
                <w:right w:val="none" w:sz="0" w:space="0" w:color="auto"/>
              </w:divBdr>
            </w:div>
            <w:div w:id="768503734">
              <w:marLeft w:val="0"/>
              <w:marRight w:val="0"/>
              <w:marTop w:val="0"/>
              <w:marBottom w:val="0"/>
              <w:divBdr>
                <w:top w:val="none" w:sz="0" w:space="0" w:color="auto"/>
                <w:left w:val="none" w:sz="0" w:space="0" w:color="auto"/>
                <w:bottom w:val="none" w:sz="0" w:space="0" w:color="auto"/>
                <w:right w:val="none" w:sz="0" w:space="0" w:color="auto"/>
              </w:divBdr>
            </w:div>
            <w:div w:id="1357385471">
              <w:marLeft w:val="0"/>
              <w:marRight w:val="0"/>
              <w:marTop w:val="0"/>
              <w:marBottom w:val="0"/>
              <w:divBdr>
                <w:top w:val="none" w:sz="0" w:space="0" w:color="auto"/>
                <w:left w:val="none" w:sz="0" w:space="0" w:color="auto"/>
                <w:bottom w:val="none" w:sz="0" w:space="0" w:color="auto"/>
                <w:right w:val="none" w:sz="0" w:space="0" w:color="auto"/>
              </w:divBdr>
            </w:div>
            <w:div w:id="1605070912">
              <w:marLeft w:val="0"/>
              <w:marRight w:val="0"/>
              <w:marTop w:val="0"/>
              <w:marBottom w:val="0"/>
              <w:divBdr>
                <w:top w:val="none" w:sz="0" w:space="0" w:color="auto"/>
                <w:left w:val="none" w:sz="0" w:space="0" w:color="auto"/>
                <w:bottom w:val="none" w:sz="0" w:space="0" w:color="auto"/>
                <w:right w:val="none" w:sz="0" w:space="0" w:color="auto"/>
              </w:divBdr>
            </w:div>
          </w:divsChild>
        </w:div>
        <w:div w:id="1170872663">
          <w:marLeft w:val="0"/>
          <w:marRight w:val="0"/>
          <w:marTop w:val="0"/>
          <w:marBottom w:val="0"/>
          <w:divBdr>
            <w:top w:val="none" w:sz="0" w:space="0" w:color="auto"/>
            <w:left w:val="none" w:sz="0" w:space="0" w:color="auto"/>
            <w:bottom w:val="none" w:sz="0" w:space="0" w:color="auto"/>
            <w:right w:val="none" w:sz="0" w:space="0" w:color="auto"/>
          </w:divBdr>
          <w:divsChild>
            <w:div w:id="236130968">
              <w:marLeft w:val="0"/>
              <w:marRight w:val="0"/>
              <w:marTop w:val="0"/>
              <w:marBottom w:val="0"/>
              <w:divBdr>
                <w:top w:val="none" w:sz="0" w:space="0" w:color="auto"/>
                <w:left w:val="none" w:sz="0" w:space="0" w:color="auto"/>
                <w:bottom w:val="none" w:sz="0" w:space="0" w:color="auto"/>
                <w:right w:val="none" w:sz="0" w:space="0" w:color="auto"/>
              </w:divBdr>
            </w:div>
            <w:div w:id="1122070284">
              <w:marLeft w:val="0"/>
              <w:marRight w:val="0"/>
              <w:marTop w:val="0"/>
              <w:marBottom w:val="0"/>
              <w:divBdr>
                <w:top w:val="none" w:sz="0" w:space="0" w:color="auto"/>
                <w:left w:val="none" w:sz="0" w:space="0" w:color="auto"/>
                <w:bottom w:val="none" w:sz="0" w:space="0" w:color="auto"/>
                <w:right w:val="none" w:sz="0" w:space="0" w:color="auto"/>
              </w:divBdr>
            </w:div>
            <w:div w:id="1410271459">
              <w:marLeft w:val="0"/>
              <w:marRight w:val="0"/>
              <w:marTop w:val="0"/>
              <w:marBottom w:val="0"/>
              <w:divBdr>
                <w:top w:val="none" w:sz="0" w:space="0" w:color="auto"/>
                <w:left w:val="none" w:sz="0" w:space="0" w:color="auto"/>
                <w:bottom w:val="none" w:sz="0" w:space="0" w:color="auto"/>
                <w:right w:val="none" w:sz="0" w:space="0" w:color="auto"/>
              </w:divBdr>
            </w:div>
            <w:div w:id="1920872015">
              <w:marLeft w:val="0"/>
              <w:marRight w:val="0"/>
              <w:marTop w:val="0"/>
              <w:marBottom w:val="0"/>
              <w:divBdr>
                <w:top w:val="none" w:sz="0" w:space="0" w:color="auto"/>
                <w:left w:val="none" w:sz="0" w:space="0" w:color="auto"/>
                <w:bottom w:val="none" w:sz="0" w:space="0" w:color="auto"/>
                <w:right w:val="none" w:sz="0" w:space="0" w:color="auto"/>
              </w:divBdr>
            </w:div>
            <w:div w:id="506215852">
              <w:marLeft w:val="0"/>
              <w:marRight w:val="0"/>
              <w:marTop w:val="0"/>
              <w:marBottom w:val="0"/>
              <w:divBdr>
                <w:top w:val="none" w:sz="0" w:space="0" w:color="auto"/>
                <w:left w:val="none" w:sz="0" w:space="0" w:color="auto"/>
                <w:bottom w:val="none" w:sz="0" w:space="0" w:color="auto"/>
                <w:right w:val="none" w:sz="0" w:space="0" w:color="auto"/>
              </w:divBdr>
            </w:div>
            <w:div w:id="1649940516">
              <w:marLeft w:val="0"/>
              <w:marRight w:val="0"/>
              <w:marTop w:val="0"/>
              <w:marBottom w:val="0"/>
              <w:divBdr>
                <w:top w:val="none" w:sz="0" w:space="0" w:color="auto"/>
                <w:left w:val="none" w:sz="0" w:space="0" w:color="auto"/>
                <w:bottom w:val="none" w:sz="0" w:space="0" w:color="auto"/>
                <w:right w:val="none" w:sz="0" w:space="0" w:color="auto"/>
              </w:divBdr>
            </w:div>
            <w:div w:id="969097235">
              <w:marLeft w:val="0"/>
              <w:marRight w:val="0"/>
              <w:marTop w:val="0"/>
              <w:marBottom w:val="0"/>
              <w:divBdr>
                <w:top w:val="none" w:sz="0" w:space="0" w:color="auto"/>
                <w:left w:val="none" w:sz="0" w:space="0" w:color="auto"/>
                <w:bottom w:val="none" w:sz="0" w:space="0" w:color="auto"/>
                <w:right w:val="none" w:sz="0" w:space="0" w:color="auto"/>
              </w:divBdr>
            </w:div>
            <w:div w:id="1122771308">
              <w:marLeft w:val="0"/>
              <w:marRight w:val="0"/>
              <w:marTop w:val="0"/>
              <w:marBottom w:val="0"/>
              <w:divBdr>
                <w:top w:val="none" w:sz="0" w:space="0" w:color="auto"/>
                <w:left w:val="none" w:sz="0" w:space="0" w:color="auto"/>
                <w:bottom w:val="none" w:sz="0" w:space="0" w:color="auto"/>
                <w:right w:val="none" w:sz="0" w:space="0" w:color="auto"/>
              </w:divBdr>
            </w:div>
            <w:div w:id="818230717">
              <w:marLeft w:val="0"/>
              <w:marRight w:val="0"/>
              <w:marTop w:val="0"/>
              <w:marBottom w:val="0"/>
              <w:divBdr>
                <w:top w:val="none" w:sz="0" w:space="0" w:color="auto"/>
                <w:left w:val="none" w:sz="0" w:space="0" w:color="auto"/>
                <w:bottom w:val="none" w:sz="0" w:space="0" w:color="auto"/>
                <w:right w:val="none" w:sz="0" w:space="0" w:color="auto"/>
              </w:divBdr>
            </w:div>
            <w:div w:id="1597246278">
              <w:marLeft w:val="0"/>
              <w:marRight w:val="0"/>
              <w:marTop w:val="0"/>
              <w:marBottom w:val="0"/>
              <w:divBdr>
                <w:top w:val="none" w:sz="0" w:space="0" w:color="auto"/>
                <w:left w:val="none" w:sz="0" w:space="0" w:color="auto"/>
                <w:bottom w:val="none" w:sz="0" w:space="0" w:color="auto"/>
                <w:right w:val="none" w:sz="0" w:space="0" w:color="auto"/>
              </w:divBdr>
            </w:div>
            <w:div w:id="235166079">
              <w:marLeft w:val="0"/>
              <w:marRight w:val="0"/>
              <w:marTop w:val="0"/>
              <w:marBottom w:val="0"/>
              <w:divBdr>
                <w:top w:val="none" w:sz="0" w:space="0" w:color="auto"/>
                <w:left w:val="none" w:sz="0" w:space="0" w:color="auto"/>
                <w:bottom w:val="none" w:sz="0" w:space="0" w:color="auto"/>
                <w:right w:val="none" w:sz="0" w:space="0" w:color="auto"/>
              </w:divBdr>
            </w:div>
            <w:div w:id="958415352">
              <w:marLeft w:val="0"/>
              <w:marRight w:val="0"/>
              <w:marTop w:val="0"/>
              <w:marBottom w:val="0"/>
              <w:divBdr>
                <w:top w:val="none" w:sz="0" w:space="0" w:color="auto"/>
                <w:left w:val="none" w:sz="0" w:space="0" w:color="auto"/>
                <w:bottom w:val="none" w:sz="0" w:space="0" w:color="auto"/>
                <w:right w:val="none" w:sz="0" w:space="0" w:color="auto"/>
              </w:divBdr>
            </w:div>
            <w:div w:id="1418672580">
              <w:marLeft w:val="0"/>
              <w:marRight w:val="0"/>
              <w:marTop w:val="0"/>
              <w:marBottom w:val="0"/>
              <w:divBdr>
                <w:top w:val="none" w:sz="0" w:space="0" w:color="auto"/>
                <w:left w:val="none" w:sz="0" w:space="0" w:color="auto"/>
                <w:bottom w:val="none" w:sz="0" w:space="0" w:color="auto"/>
                <w:right w:val="none" w:sz="0" w:space="0" w:color="auto"/>
              </w:divBdr>
            </w:div>
            <w:div w:id="40138862">
              <w:marLeft w:val="0"/>
              <w:marRight w:val="0"/>
              <w:marTop w:val="0"/>
              <w:marBottom w:val="0"/>
              <w:divBdr>
                <w:top w:val="none" w:sz="0" w:space="0" w:color="auto"/>
                <w:left w:val="none" w:sz="0" w:space="0" w:color="auto"/>
                <w:bottom w:val="none" w:sz="0" w:space="0" w:color="auto"/>
                <w:right w:val="none" w:sz="0" w:space="0" w:color="auto"/>
              </w:divBdr>
            </w:div>
            <w:div w:id="1020008826">
              <w:marLeft w:val="0"/>
              <w:marRight w:val="0"/>
              <w:marTop w:val="0"/>
              <w:marBottom w:val="0"/>
              <w:divBdr>
                <w:top w:val="none" w:sz="0" w:space="0" w:color="auto"/>
                <w:left w:val="none" w:sz="0" w:space="0" w:color="auto"/>
                <w:bottom w:val="none" w:sz="0" w:space="0" w:color="auto"/>
                <w:right w:val="none" w:sz="0" w:space="0" w:color="auto"/>
              </w:divBdr>
            </w:div>
            <w:div w:id="1994527099">
              <w:marLeft w:val="0"/>
              <w:marRight w:val="0"/>
              <w:marTop w:val="0"/>
              <w:marBottom w:val="0"/>
              <w:divBdr>
                <w:top w:val="none" w:sz="0" w:space="0" w:color="auto"/>
                <w:left w:val="none" w:sz="0" w:space="0" w:color="auto"/>
                <w:bottom w:val="none" w:sz="0" w:space="0" w:color="auto"/>
                <w:right w:val="none" w:sz="0" w:space="0" w:color="auto"/>
              </w:divBdr>
            </w:div>
            <w:div w:id="414909731">
              <w:marLeft w:val="0"/>
              <w:marRight w:val="0"/>
              <w:marTop w:val="0"/>
              <w:marBottom w:val="0"/>
              <w:divBdr>
                <w:top w:val="none" w:sz="0" w:space="0" w:color="auto"/>
                <w:left w:val="none" w:sz="0" w:space="0" w:color="auto"/>
                <w:bottom w:val="none" w:sz="0" w:space="0" w:color="auto"/>
                <w:right w:val="none" w:sz="0" w:space="0" w:color="auto"/>
              </w:divBdr>
            </w:div>
            <w:div w:id="232549654">
              <w:marLeft w:val="0"/>
              <w:marRight w:val="0"/>
              <w:marTop w:val="0"/>
              <w:marBottom w:val="0"/>
              <w:divBdr>
                <w:top w:val="none" w:sz="0" w:space="0" w:color="auto"/>
                <w:left w:val="none" w:sz="0" w:space="0" w:color="auto"/>
                <w:bottom w:val="none" w:sz="0" w:space="0" w:color="auto"/>
                <w:right w:val="none" w:sz="0" w:space="0" w:color="auto"/>
              </w:divBdr>
            </w:div>
            <w:div w:id="314997871">
              <w:marLeft w:val="0"/>
              <w:marRight w:val="0"/>
              <w:marTop w:val="0"/>
              <w:marBottom w:val="0"/>
              <w:divBdr>
                <w:top w:val="none" w:sz="0" w:space="0" w:color="auto"/>
                <w:left w:val="none" w:sz="0" w:space="0" w:color="auto"/>
                <w:bottom w:val="none" w:sz="0" w:space="0" w:color="auto"/>
                <w:right w:val="none" w:sz="0" w:space="0" w:color="auto"/>
              </w:divBdr>
            </w:div>
            <w:div w:id="1398673277">
              <w:marLeft w:val="0"/>
              <w:marRight w:val="0"/>
              <w:marTop w:val="0"/>
              <w:marBottom w:val="0"/>
              <w:divBdr>
                <w:top w:val="none" w:sz="0" w:space="0" w:color="auto"/>
                <w:left w:val="none" w:sz="0" w:space="0" w:color="auto"/>
                <w:bottom w:val="none" w:sz="0" w:space="0" w:color="auto"/>
                <w:right w:val="none" w:sz="0" w:space="0" w:color="auto"/>
              </w:divBdr>
            </w:div>
          </w:divsChild>
        </w:div>
        <w:div w:id="888804547">
          <w:marLeft w:val="0"/>
          <w:marRight w:val="0"/>
          <w:marTop w:val="0"/>
          <w:marBottom w:val="0"/>
          <w:divBdr>
            <w:top w:val="none" w:sz="0" w:space="0" w:color="auto"/>
            <w:left w:val="none" w:sz="0" w:space="0" w:color="auto"/>
            <w:bottom w:val="none" w:sz="0" w:space="0" w:color="auto"/>
            <w:right w:val="none" w:sz="0" w:space="0" w:color="auto"/>
          </w:divBdr>
        </w:div>
        <w:div w:id="2123836247">
          <w:marLeft w:val="0"/>
          <w:marRight w:val="0"/>
          <w:marTop w:val="0"/>
          <w:marBottom w:val="0"/>
          <w:divBdr>
            <w:top w:val="none" w:sz="0" w:space="0" w:color="auto"/>
            <w:left w:val="none" w:sz="0" w:space="0" w:color="auto"/>
            <w:bottom w:val="none" w:sz="0" w:space="0" w:color="auto"/>
            <w:right w:val="none" w:sz="0" w:space="0" w:color="auto"/>
          </w:divBdr>
        </w:div>
        <w:div w:id="1228610836">
          <w:marLeft w:val="0"/>
          <w:marRight w:val="0"/>
          <w:marTop w:val="0"/>
          <w:marBottom w:val="0"/>
          <w:divBdr>
            <w:top w:val="none" w:sz="0" w:space="0" w:color="auto"/>
            <w:left w:val="none" w:sz="0" w:space="0" w:color="auto"/>
            <w:bottom w:val="none" w:sz="0" w:space="0" w:color="auto"/>
            <w:right w:val="none" w:sz="0" w:space="0" w:color="auto"/>
          </w:divBdr>
        </w:div>
        <w:div w:id="384106502">
          <w:marLeft w:val="0"/>
          <w:marRight w:val="0"/>
          <w:marTop w:val="0"/>
          <w:marBottom w:val="0"/>
          <w:divBdr>
            <w:top w:val="none" w:sz="0" w:space="0" w:color="auto"/>
            <w:left w:val="none" w:sz="0" w:space="0" w:color="auto"/>
            <w:bottom w:val="none" w:sz="0" w:space="0" w:color="auto"/>
            <w:right w:val="none" w:sz="0" w:space="0" w:color="auto"/>
          </w:divBdr>
        </w:div>
        <w:div w:id="2038047402">
          <w:marLeft w:val="0"/>
          <w:marRight w:val="0"/>
          <w:marTop w:val="0"/>
          <w:marBottom w:val="0"/>
          <w:divBdr>
            <w:top w:val="none" w:sz="0" w:space="0" w:color="auto"/>
            <w:left w:val="none" w:sz="0" w:space="0" w:color="auto"/>
            <w:bottom w:val="none" w:sz="0" w:space="0" w:color="auto"/>
            <w:right w:val="none" w:sz="0" w:space="0" w:color="auto"/>
          </w:divBdr>
        </w:div>
        <w:div w:id="1615137620">
          <w:marLeft w:val="0"/>
          <w:marRight w:val="0"/>
          <w:marTop w:val="0"/>
          <w:marBottom w:val="0"/>
          <w:divBdr>
            <w:top w:val="none" w:sz="0" w:space="0" w:color="auto"/>
            <w:left w:val="none" w:sz="0" w:space="0" w:color="auto"/>
            <w:bottom w:val="none" w:sz="0" w:space="0" w:color="auto"/>
            <w:right w:val="none" w:sz="0" w:space="0" w:color="auto"/>
          </w:divBdr>
        </w:div>
        <w:div w:id="778379307">
          <w:marLeft w:val="0"/>
          <w:marRight w:val="0"/>
          <w:marTop w:val="0"/>
          <w:marBottom w:val="0"/>
          <w:divBdr>
            <w:top w:val="none" w:sz="0" w:space="0" w:color="auto"/>
            <w:left w:val="none" w:sz="0" w:space="0" w:color="auto"/>
            <w:bottom w:val="none" w:sz="0" w:space="0" w:color="auto"/>
            <w:right w:val="none" w:sz="0" w:space="0" w:color="auto"/>
          </w:divBdr>
        </w:div>
        <w:div w:id="599870795">
          <w:marLeft w:val="0"/>
          <w:marRight w:val="0"/>
          <w:marTop w:val="0"/>
          <w:marBottom w:val="0"/>
          <w:divBdr>
            <w:top w:val="none" w:sz="0" w:space="0" w:color="auto"/>
            <w:left w:val="none" w:sz="0" w:space="0" w:color="auto"/>
            <w:bottom w:val="none" w:sz="0" w:space="0" w:color="auto"/>
            <w:right w:val="none" w:sz="0" w:space="0" w:color="auto"/>
          </w:divBdr>
        </w:div>
        <w:div w:id="1125469022">
          <w:marLeft w:val="0"/>
          <w:marRight w:val="0"/>
          <w:marTop w:val="0"/>
          <w:marBottom w:val="0"/>
          <w:divBdr>
            <w:top w:val="none" w:sz="0" w:space="0" w:color="auto"/>
            <w:left w:val="none" w:sz="0" w:space="0" w:color="auto"/>
            <w:bottom w:val="none" w:sz="0" w:space="0" w:color="auto"/>
            <w:right w:val="none" w:sz="0" w:space="0" w:color="auto"/>
          </w:divBdr>
        </w:div>
        <w:div w:id="2000962100">
          <w:marLeft w:val="0"/>
          <w:marRight w:val="0"/>
          <w:marTop w:val="0"/>
          <w:marBottom w:val="0"/>
          <w:divBdr>
            <w:top w:val="none" w:sz="0" w:space="0" w:color="auto"/>
            <w:left w:val="none" w:sz="0" w:space="0" w:color="auto"/>
            <w:bottom w:val="none" w:sz="0" w:space="0" w:color="auto"/>
            <w:right w:val="none" w:sz="0" w:space="0" w:color="auto"/>
          </w:divBdr>
        </w:div>
        <w:div w:id="1842966553">
          <w:marLeft w:val="0"/>
          <w:marRight w:val="0"/>
          <w:marTop w:val="0"/>
          <w:marBottom w:val="0"/>
          <w:divBdr>
            <w:top w:val="none" w:sz="0" w:space="0" w:color="auto"/>
            <w:left w:val="none" w:sz="0" w:space="0" w:color="auto"/>
            <w:bottom w:val="none" w:sz="0" w:space="0" w:color="auto"/>
            <w:right w:val="none" w:sz="0" w:space="0" w:color="auto"/>
          </w:divBdr>
        </w:div>
        <w:div w:id="224920235">
          <w:marLeft w:val="0"/>
          <w:marRight w:val="0"/>
          <w:marTop w:val="0"/>
          <w:marBottom w:val="0"/>
          <w:divBdr>
            <w:top w:val="none" w:sz="0" w:space="0" w:color="auto"/>
            <w:left w:val="none" w:sz="0" w:space="0" w:color="auto"/>
            <w:bottom w:val="none" w:sz="0" w:space="0" w:color="auto"/>
            <w:right w:val="none" w:sz="0" w:space="0" w:color="auto"/>
          </w:divBdr>
        </w:div>
        <w:div w:id="1394155157">
          <w:marLeft w:val="0"/>
          <w:marRight w:val="0"/>
          <w:marTop w:val="0"/>
          <w:marBottom w:val="0"/>
          <w:divBdr>
            <w:top w:val="none" w:sz="0" w:space="0" w:color="auto"/>
            <w:left w:val="none" w:sz="0" w:space="0" w:color="auto"/>
            <w:bottom w:val="none" w:sz="0" w:space="0" w:color="auto"/>
            <w:right w:val="none" w:sz="0" w:space="0" w:color="auto"/>
          </w:divBdr>
        </w:div>
        <w:div w:id="959338644">
          <w:marLeft w:val="0"/>
          <w:marRight w:val="0"/>
          <w:marTop w:val="0"/>
          <w:marBottom w:val="0"/>
          <w:divBdr>
            <w:top w:val="none" w:sz="0" w:space="0" w:color="auto"/>
            <w:left w:val="none" w:sz="0" w:space="0" w:color="auto"/>
            <w:bottom w:val="none" w:sz="0" w:space="0" w:color="auto"/>
            <w:right w:val="none" w:sz="0" w:space="0" w:color="auto"/>
          </w:divBdr>
        </w:div>
        <w:div w:id="1367874728">
          <w:marLeft w:val="0"/>
          <w:marRight w:val="0"/>
          <w:marTop w:val="0"/>
          <w:marBottom w:val="0"/>
          <w:divBdr>
            <w:top w:val="none" w:sz="0" w:space="0" w:color="auto"/>
            <w:left w:val="none" w:sz="0" w:space="0" w:color="auto"/>
            <w:bottom w:val="none" w:sz="0" w:space="0" w:color="auto"/>
            <w:right w:val="none" w:sz="0" w:space="0" w:color="auto"/>
          </w:divBdr>
        </w:div>
        <w:div w:id="1963807929">
          <w:marLeft w:val="0"/>
          <w:marRight w:val="0"/>
          <w:marTop w:val="0"/>
          <w:marBottom w:val="0"/>
          <w:divBdr>
            <w:top w:val="none" w:sz="0" w:space="0" w:color="auto"/>
            <w:left w:val="none" w:sz="0" w:space="0" w:color="auto"/>
            <w:bottom w:val="none" w:sz="0" w:space="0" w:color="auto"/>
            <w:right w:val="none" w:sz="0" w:space="0" w:color="auto"/>
          </w:divBdr>
        </w:div>
        <w:div w:id="1750302225">
          <w:marLeft w:val="0"/>
          <w:marRight w:val="0"/>
          <w:marTop w:val="0"/>
          <w:marBottom w:val="0"/>
          <w:divBdr>
            <w:top w:val="none" w:sz="0" w:space="0" w:color="auto"/>
            <w:left w:val="none" w:sz="0" w:space="0" w:color="auto"/>
            <w:bottom w:val="none" w:sz="0" w:space="0" w:color="auto"/>
            <w:right w:val="none" w:sz="0" w:space="0" w:color="auto"/>
          </w:divBdr>
        </w:div>
        <w:div w:id="1939094073">
          <w:marLeft w:val="0"/>
          <w:marRight w:val="0"/>
          <w:marTop w:val="0"/>
          <w:marBottom w:val="0"/>
          <w:divBdr>
            <w:top w:val="none" w:sz="0" w:space="0" w:color="auto"/>
            <w:left w:val="none" w:sz="0" w:space="0" w:color="auto"/>
            <w:bottom w:val="none" w:sz="0" w:space="0" w:color="auto"/>
            <w:right w:val="none" w:sz="0" w:space="0" w:color="auto"/>
          </w:divBdr>
        </w:div>
        <w:div w:id="605235280">
          <w:marLeft w:val="0"/>
          <w:marRight w:val="0"/>
          <w:marTop w:val="0"/>
          <w:marBottom w:val="0"/>
          <w:divBdr>
            <w:top w:val="none" w:sz="0" w:space="0" w:color="auto"/>
            <w:left w:val="none" w:sz="0" w:space="0" w:color="auto"/>
            <w:bottom w:val="none" w:sz="0" w:space="0" w:color="auto"/>
            <w:right w:val="none" w:sz="0" w:space="0" w:color="auto"/>
          </w:divBdr>
        </w:div>
        <w:div w:id="344020248">
          <w:marLeft w:val="0"/>
          <w:marRight w:val="0"/>
          <w:marTop w:val="0"/>
          <w:marBottom w:val="0"/>
          <w:divBdr>
            <w:top w:val="none" w:sz="0" w:space="0" w:color="auto"/>
            <w:left w:val="none" w:sz="0" w:space="0" w:color="auto"/>
            <w:bottom w:val="none" w:sz="0" w:space="0" w:color="auto"/>
            <w:right w:val="none" w:sz="0" w:space="0" w:color="auto"/>
          </w:divBdr>
        </w:div>
        <w:div w:id="205652486">
          <w:marLeft w:val="0"/>
          <w:marRight w:val="0"/>
          <w:marTop w:val="0"/>
          <w:marBottom w:val="0"/>
          <w:divBdr>
            <w:top w:val="none" w:sz="0" w:space="0" w:color="auto"/>
            <w:left w:val="none" w:sz="0" w:space="0" w:color="auto"/>
            <w:bottom w:val="none" w:sz="0" w:space="0" w:color="auto"/>
            <w:right w:val="none" w:sz="0" w:space="0" w:color="auto"/>
          </w:divBdr>
        </w:div>
        <w:div w:id="705526750">
          <w:marLeft w:val="0"/>
          <w:marRight w:val="0"/>
          <w:marTop w:val="0"/>
          <w:marBottom w:val="0"/>
          <w:divBdr>
            <w:top w:val="none" w:sz="0" w:space="0" w:color="auto"/>
            <w:left w:val="none" w:sz="0" w:space="0" w:color="auto"/>
            <w:bottom w:val="none" w:sz="0" w:space="0" w:color="auto"/>
            <w:right w:val="none" w:sz="0" w:space="0" w:color="auto"/>
          </w:divBdr>
        </w:div>
        <w:div w:id="282928129">
          <w:marLeft w:val="0"/>
          <w:marRight w:val="0"/>
          <w:marTop w:val="0"/>
          <w:marBottom w:val="0"/>
          <w:divBdr>
            <w:top w:val="none" w:sz="0" w:space="0" w:color="auto"/>
            <w:left w:val="none" w:sz="0" w:space="0" w:color="auto"/>
            <w:bottom w:val="none" w:sz="0" w:space="0" w:color="auto"/>
            <w:right w:val="none" w:sz="0" w:space="0" w:color="auto"/>
          </w:divBdr>
        </w:div>
        <w:div w:id="1488742730">
          <w:marLeft w:val="0"/>
          <w:marRight w:val="0"/>
          <w:marTop w:val="0"/>
          <w:marBottom w:val="0"/>
          <w:divBdr>
            <w:top w:val="none" w:sz="0" w:space="0" w:color="auto"/>
            <w:left w:val="none" w:sz="0" w:space="0" w:color="auto"/>
            <w:bottom w:val="none" w:sz="0" w:space="0" w:color="auto"/>
            <w:right w:val="none" w:sz="0" w:space="0" w:color="auto"/>
          </w:divBdr>
        </w:div>
        <w:div w:id="1622490564">
          <w:marLeft w:val="0"/>
          <w:marRight w:val="0"/>
          <w:marTop w:val="0"/>
          <w:marBottom w:val="0"/>
          <w:divBdr>
            <w:top w:val="none" w:sz="0" w:space="0" w:color="auto"/>
            <w:left w:val="none" w:sz="0" w:space="0" w:color="auto"/>
            <w:bottom w:val="none" w:sz="0" w:space="0" w:color="auto"/>
            <w:right w:val="none" w:sz="0" w:space="0" w:color="auto"/>
          </w:divBdr>
        </w:div>
        <w:div w:id="575165013">
          <w:marLeft w:val="0"/>
          <w:marRight w:val="0"/>
          <w:marTop w:val="0"/>
          <w:marBottom w:val="0"/>
          <w:divBdr>
            <w:top w:val="none" w:sz="0" w:space="0" w:color="auto"/>
            <w:left w:val="none" w:sz="0" w:space="0" w:color="auto"/>
            <w:bottom w:val="none" w:sz="0" w:space="0" w:color="auto"/>
            <w:right w:val="none" w:sz="0" w:space="0" w:color="auto"/>
          </w:divBdr>
        </w:div>
        <w:div w:id="344139456">
          <w:marLeft w:val="0"/>
          <w:marRight w:val="0"/>
          <w:marTop w:val="0"/>
          <w:marBottom w:val="0"/>
          <w:divBdr>
            <w:top w:val="none" w:sz="0" w:space="0" w:color="auto"/>
            <w:left w:val="none" w:sz="0" w:space="0" w:color="auto"/>
            <w:bottom w:val="none" w:sz="0" w:space="0" w:color="auto"/>
            <w:right w:val="none" w:sz="0" w:space="0" w:color="auto"/>
          </w:divBdr>
        </w:div>
        <w:div w:id="506673832">
          <w:marLeft w:val="0"/>
          <w:marRight w:val="0"/>
          <w:marTop w:val="0"/>
          <w:marBottom w:val="0"/>
          <w:divBdr>
            <w:top w:val="none" w:sz="0" w:space="0" w:color="auto"/>
            <w:left w:val="none" w:sz="0" w:space="0" w:color="auto"/>
            <w:bottom w:val="none" w:sz="0" w:space="0" w:color="auto"/>
            <w:right w:val="none" w:sz="0" w:space="0" w:color="auto"/>
          </w:divBdr>
        </w:div>
        <w:div w:id="1363018765">
          <w:marLeft w:val="0"/>
          <w:marRight w:val="0"/>
          <w:marTop w:val="0"/>
          <w:marBottom w:val="0"/>
          <w:divBdr>
            <w:top w:val="none" w:sz="0" w:space="0" w:color="auto"/>
            <w:left w:val="none" w:sz="0" w:space="0" w:color="auto"/>
            <w:bottom w:val="none" w:sz="0" w:space="0" w:color="auto"/>
            <w:right w:val="none" w:sz="0" w:space="0" w:color="auto"/>
          </w:divBdr>
        </w:div>
        <w:div w:id="1977251069">
          <w:marLeft w:val="0"/>
          <w:marRight w:val="0"/>
          <w:marTop w:val="0"/>
          <w:marBottom w:val="0"/>
          <w:divBdr>
            <w:top w:val="none" w:sz="0" w:space="0" w:color="auto"/>
            <w:left w:val="none" w:sz="0" w:space="0" w:color="auto"/>
            <w:bottom w:val="none" w:sz="0" w:space="0" w:color="auto"/>
            <w:right w:val="none" w:sz="0" w:space="0" w:color="auto"/>
          </w:divBdr>
        </w:div>
        <w:div w:id="955909673">
          <w:marLeft w:val="0"/>
          <w:marRight w:val="0"/>
          <w:marTop w:val="0"/>
          <w:marBottom w:val="0"/>
          <w:divBdr>
            <w:top w:val="none" w:sz="0" w:space="0" w:color="auto"/>
            <w:left w:val="none" w:sz="0" w:space="0" w:color="auto"/>
            <w:bottom w:val="none" w:sz="0" w:space="0" w:color="auto"/>
            <w:right w:val="none" w:sz="0" w:space="0" w:color="auto"/>
          </w:divBdr>
        </w:div>
        <w:div w:id="1528982201">
          <w:marLeft w:val="0"/>
          <w:marRight w:val="0"/>
          <w:marTop w:val="0"/>
          <w:marBottom w:val="0"/>
          <w:divBdr>
            <w:top w:val="none" w:sz="0" w:space="0" w:color="auto"/>
            <w:left w:val="none" w:sz="0" w:space="0" w:color="auto"/>
            <w:bottom w:val="none" w:sz="0" w:space="0" w:color="auto"/>
            <w:right w:val="none" w:sz="0" w:space="0" w:color="auto"/>
          </w:divBdr>
        </w:div>
        <w:div w:id="1490436724">
          <w:marLeft w:val="0"/>
          <w:marRight w:val="0"/>
          <w:marTop w:val="0"/>
          <w:marBottom w:val="0"/>
          <w:divBdr>
            <w:top w:val="none" w:sz="0" w:space="0" w:color="auto"/>
            <w:left w:val="none" w:sz="0" w:space="0" w:color="auto"/>
            <w:bottom w:val="none" w:sz="0" w:space="0" w:color="auto"/>
            <w:right w:val="none" w:sz="0" w:space="0" w:color="auto"/>
          </w:divBdr>
        </w:div>
        <w:div w:id="1836530646">
          <w:marLeft w:val="0"/>
          <w:marRight w:val="0"/>
          <w:marTop w:val="0"/>
          <w:marBottom w:val="0"/>
          <w:divBdr>
            <w:top w:val="none" w:sz="0" w:space="0" w:color="auto"/>
            <w:left w:val="none" w:sz="0" w:space="0" w:color="auto"/>
            <w:bottom w:val="none" w:sz="0" w:space="0" w:color="auto"/>
            <w:right w:val="none" w:sz="0" w:space="0" w:color="auto"/>
          </w:divBdr>
        </w:div>
        <w:div w:id="750540615">
          <w:marLeft w:val="0"/>
          <w:marRight w:val="0"/>
          <w:marTop w:val="0"/>
          <w:marBottom w:val="0"/>
          <w:divBdr>
            <w:top w:val="none" w:sz="0" w:space="0" w:color="auto"/>
            <w:left w:val="none" w:sz="0" w:space="0" w:color="auto"/>
            <w:bottom w:val="none" w:sz="0" w:space="0" w:color="auto"/>
            <w:right w:val="none" w:sz="0" w:space="0" w:color="auto"/>
          </w:divBdr>
        </w:div>
        <w:div w:id="1555235726">
          <w:marLeft w:val="0"/>
          <w:marRight w:val="0"/>
          <w:marTop w:val="0"/>
          <w:marBottom w:val="0"/>
          <w:divBdr>
            <w:top w:val="none" w:sz="0" w:space="0" w:color="auto"/>
            <w:left w:val="none" w:sz="0" w:space="0" w:color="auto"/>
            <w:bottom w:val="none" w:sz="0" w:space="0" w:color="auto"/>
            <w:right w:val="none" w:sz="0" w:space="0" w:color="auto"/>
          </w:divBdr>
        </w:div>
        <w:div w:id="1908227296">
          <w:marLeft w:val="0"/>
          <w:marRight w:val="0"/>
          <w:marTop w:val="0"/>
          <w:marBottom w:val="0"/>
          <w:divBdr>
            <w:top w:val="none" w:sz="0" w:space="0" w:color="auto"/>
            <w:left w:val="none" w:sz="0" w:space="0" w:color="auto"/>
            <w:bottom w:val="none" w:sz="0" w:space="0" w:color="auto"/>
            <w:right w:val="none" w:sz="0" w:space="0" w:color="auto"/>
          </w:divBdr>
        </w:div>
        <w:div w:id="2083795356">
          <w:marLeft w:val="0"/>
          <w:marRight w:val="0"/>
          <w:marTop w:val="0"/>
          <w:marBottom w:val="0"/>
          <w:divBdr>
            <w:top w:val="none" w:sz="0" w:space="0" w:color="auto"/>
            <w:left w:val="none" w:sz="0" w:space="0" w:color="auto"/>
            <w:bottom w:val="none" w:sz="0" w:space="0" w:color="auto"/>
            <w:right w:val="none" w:sz="0" w:space="0" w:color="auto"/>
          </w:divBdr>
        </w:div>
        <w:div w:id="1034037063">
          <w:marLeft w:val="0"/>
          <w:marRight w:val="0"/>
          <w:marTop w:val="0"/>
          <w:marBottom w:val="0"/>
          <w:divBdr>
            <w:top w:val="none" w:sz="0" w:space="0" w:color="auto"/>
            <w:left w:val="none" w:sz="0" w:space="0" w:color="auto"/>
            <w:bottom w:val="none" w:sz="0" w:space="0" w:color="auto"/>
            <w:right w:val="none" w:sz="0" w:space="0" w:color="auto"/>
          </w:divBdr>
        </w:div>
        <w:div w:id="1735156726">
          <w:marLeft w:val="0"/>
          <w:marRight w:val="0"/>
          <w:marTop w:val="0"/>
          <w:marBottom w:val="0"/>
          <w:divBdr>
            <w:top w:val="none" w:sz="0" w:space="0" w:color="auto"/>
            <w:left w:val="none" w:sz="0" w:space="0" w:color="auto"/>
            <w:bottom w:val="none" w:sz="0" w:space="0" w:color="auto"/>
            <w:right w:val="none" w:sz="0" w:space="0" w:color="auto"/>
          </w:divBdr>
        </w:div>
        <w:div w:id="1791977067">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1172183471">
          <w:marLeft w:val="0"/>
          <w:marRight w:val="0"/>
          <w:marTop w:val="0"/>
          <w:marBottom w:val="0"/>
          <w:divBdr>
            <w:top w:val="none" w:sz="0" w:space="0" w:color="auto"/>
            <w:left w:val="none" w:sz="0" w:space="0" w:color="auto"/>
            <w:bottom w:val="none" w:sz="0" w:space="0" w:color="auto"/>
            <w:right w:val="none" w:sz="0" w:space="0" w:color="auto"/>
          </w:divBdr>
        </w:div>
        <w:div w:id="1827935626">
          <w:marLeft w:val="0"/>
          <w:marRight w:val="0"/>
          <w:marTop w:val="0"/>
          <w:marBottom w:val="0"/>
          <w:divBdr>
            <w:top w:val="none" w:sz="0" w:space="0" w:color="auto"/>
            <w:left w:val="none" w:sz="0" w:space="0" w:color="auto"/>
            <w:bottom w:val="none" w:sz="0" w:space="0" w:color="auto"/>
            <w:right w:val="none" w:sz="0" w:space="0" w:color="auto"/>
          </w:divBdr>
        </w:div>
        <w:div w:id="1782797949">
          <w:marLeft w:val="0"/>
          <w:marRight w:val="0"/>
          <w:marTop w:val="0"/>
          <w:marBottom w:val="0"/>
          <w:divBdr>
            <w:top w:val="none" w:sz="0" w:space="0" w:color="auto"/>
            <w:left w:val="none" w:sz="0" w:space="0" w:color="auto"/>
            <w:bottom w:val="none" w:sz="0" w:space="0" w:color="auto"/>
            <w:right w:val="none" w:sz="0" w:space="0" w:color="auto"/>
          </w:divBdr>
        </w:div>
        <w:div w:id="648287086">
          <w:marLeft w:val="0"/>
          <w:marRight w:val="0"/>
          <w:marTop w:val="0"/>
          <w:marBottom w:val="0"/>
          <w:divBdr>
            <w:top w:val="none" w:sz="0" w:space="0" w:color="auto"/>
            <w:left w:val="none" w:sz="0" w:space="0" w:color="auto"/>
            <w:bottom w:val="none" w:sz="0" w:space="0" w:color="auto"/>
            <w:right w:val="none" w:sz="0" w:space="0" w:color="auto"/>
          </w:divBdr>
        </w:div>
        <w:div w:id="1904816">
          <w:marLeft w:val="0"/>
          <w:marRight w:val="0"/>
          <w:marTop w:val="0"/>
          <w:marBottom w:val="0"/>
          <w:divBdr>
            <w:top w:val="none" w:sz="0" w:space="0" w:color="auto"/>
            <w:left w:val="none" w:sz="0" w:space="0" w:color="auto"/>
            <w:bottom w:val="none" w:sz="0" w:space="0" w:color="auto"/>
            <w:right w:val="none" w:sz="0" w:space="0" w:color="auto"/>
          </w:divBdr>
        </w:div>
        <w:div w:id="1076632492">
          <w:marLeft w:val="0"/>
          <w:marRight w:val="0"/>
          <w:marTop w:val="0"/>
          <w:marBottom w:val="0"/>
          <w:divBdr>
            <w:top w:val="none" w:sz="0" w:space="0" w:color="auto"/>
            <w:left w:val="none" w:sz="0" w:space="0" w:color="auto"/>
            <w:bottom w:val="none" w:sz="0" w:space="0" w:color="auto"/>
            <w:right w:val="none" w:sz="0" w:space="0" w:color="auto"/>
          </w:divBdr>
        </w:div>
        <w:div w:id="731735542">
          <w:marLeft w:val="0"/>
          <w:marRight w:val="0"/>
          <w:marTop w:val="0"/>
          <w:marBottom w:val="0"/>
          <w:divBdr>
            <w:top w:val="none" w:sz="0" w:space="0" w:color="auto"/>
            <w:left w:val="none" w:sz="0" w:space="0" w:color="auto"/>
            <w:bottom w:val="none" w:sz="0" w:space="0" w:color="auto"/>
            <w:right w:val="none" w:sz="0" w:space="0" w:color="auto"/>
          </w:divBdr>
        </w:div>
        <w:div w:id="748231335">
          <w:marLeft w:val="0"/>
          <w:marRight w:val="0"/>
          <w:marTop w:val="0"/>
          <w:marBottom w:val="0"/>
          <w:divBdr>
            <w:top w:val="none" w:sz="0" w:space="0" w:color="auto"/>
            <w:left w:val="none" w:sz="0" w:space="0" w:color="auto"/>
            <w:bottom w:val="none" w:sz="0" w:space="0" w:color="auto"/>
            <w:right w:val="none" w:sz="0" w:space="0" w:color="auto"/>
          </w:divBdr>
        </w:div>
        <w:div w:id="193737575">
          <w:marLeft w:val="0"/>
          <w:marRight w:val="0"/>
          <w:marTop w:val="0"/>
          <w:marBottom w:val="0"/>
          <w:divBdr>
            <w:top w:val="none" w:sz="0" w:space="0" w:color="auto"/>
            <w:left w:val="none" w:sz="0" w:space="0" w:color="auto"/>
            <w:bottom w:val="none" w:sz="0" w:space="0" w:color="auto"/>
            <w:right w:val="none" w:sz="0" w:space="0" w:color="auto"/>
          </w:divBdr>
        </w:div>
        <w:div w:id="227541513">
          <w:marLeft w:val="0"/>
          <w:marRight w:val="0"/>
          <w:marTop w:val="0"/>
          <w:marBottom w:val="0"/>
          <w:divBdr>
            <w:top w:val="none" w:sz="0" w:space="0" w:color="auto"/>
            <w:left w:val="none" w:sz="0" w:space="0" w:color="auto"/>
            <w:bottom w:val="none" w:sz="0" w:space="0" w:color="auto"/>
            <w:right w:val="none" w:sz="0" w:space="0" w:color="auto"/>
          </w:divBdr>
        </w:div>
        <w:div w:id="183907776">
          <w:marLeft w:val="0"/>
          <w:marRight w:val="0"/>
          <w:marTop w:val="0"/>
          <w:marBottom w:val="0"/>
          <w:divBdr>
            <w:top w:val="none" w:sz="0" w:space="0" w:color="auto"/>
            <w:left w:val="none" w:sz="0" w:space="0" w:color="auto"/>
            <w:bottom w:val="none" w:sz="0" w:space="0" w:color="auto"/>
            <w:right w:val="none" w:sz="0" w:space="0" w:color="auto"/>
          </w:divBdr>
        </w:div>
        <w:div w:id="224605888">
          <w:marLeft w:val="0"/>
          <w:marRight w:val="0"/>
          <w:marTop w:val="0"/>
          <w:marBottom w:val="0"/>
          <w:divBdr>
            <w:top w:val="none" w:sz="0" w:space="0" w:color="auto"/>
            <w:left w:val="none" w:sz="0" w:space="0" w:color="auto"/>
            <w:bottom w:val="none" w:sz="0" w:space="0" w:color="auto"/>
            <w:right w:val="none" w:sz="0" w:space="0" w:color="auto"/>
          </w:divBdr>
        </w:div>
        <w:div w:id="1793941491">
          <w:marLeft w:val="0"/>
          <w:marRight w:val="0"/>
          <w:marTop w:val="0"/>
          <w:marBottom w:val="0"/>
          <w:divBdr>
            <w:top w:val="none" w:sz="0" w:space="0" w:color="auto"/>
            <w:left w:val="none" w:sz="0" w:space="0" w:color="auto"/>
            <w:bottom w:val="none" w:sz="0" w:space="0" w:color="auto"/>
            <w:right w:val="none" w:sz="0" w:space="0" w:color="auto"/>
          </w:divBdr>
        </w:div>
        <w:div w:id="559049948">
          <w:marLeft w:val="0"/>
          <w:marRight w:val="0"/>
          <w:marTop w:val="0"/>
          <w:marBottom w:val="0"/>
          <w:divBdr>
            <w:top w:val="none" w:sz="0" w:space="0" w:color="auto"/>
            <w:left w:val="none" w:sz="0" w:space="0" w:color="auto"/>
            <w:bottom w:val="none" w:sz="0" w:space="0" w:color="auto"/>
            <w:right w:val="none" w:sz="0" w:space="0" w:color="auto"/>
          </w:divBdr>
        </w:div>
        <w:div w:id="1774744115">
          <w:marLeft w:val="0"/>
          <w:marRight w:val="0"/>
          <w:marTop w:val="0"/>
          <w:marBottom w:val="0"/>
          <w:divBdr>
            <w:top w:val="none" w:sz="0" w:space="0" w:color="auto"/>
            <w:left w:val="none" w:sz="0" w:space="0" w:color="auto"/>
            <w:bottom w:val="none" w:sz="0" w:space="0" w:color="auto"/>
            <w:right w:val="none" w:sz="0" w:space="0" w:color="auto"/>
          </w:divBdr>
        </w:div>
        <w:div w:id="1193493697">
          <w:marLeft w:val="0"/>
          <w:marRight w:val="0"/>
          <w:marTop w:val="0"/>
          <w:marBottom w:val="0"/>
          <w:divBdr>
            <w:top w:val="none" w:sz="0" w:space="0" w:color="auto"/>
            <w:left w:val="none" w:sz="0" w:space="0" w:color="auto"/>
            <w:bottom w:val="none" w:sz="0" w:space="0" w:color="auto"/>
            <w:right w:val="none" w:sz="0" w:space="0" w:color="auto"/>
          </w:divBdr>
        </w:div>
        <w:div w:id="955332707">
          <w:marLeft w:val="0"/>
          <w:marRight w:val="0"/>
          <w:marTop w:val="0"/>
          <w:marBottom w:val="0"/>
          <w:divBdr>
            <w:top w:val="none" w:sz="0" w:space="0" w:color="auto"/>
            <w:left w:val="none" w:sz="0" w:space="0" w:color="auto"/>
            <w:bottom w:val="none" w:sz="0" w:space="0" w:color="auto"/>
            <w:right w:val="none" w:sz="0" w:space="0" w:color="auto"/>
          </w:divBdr>
        </w:div>
        <w:div w:id="1250197455">
          <w:marLeft w:val="0"/>
          <w:marRight w:val="0"/>
          <w:marTop w:val="0"/>
          <w:marBottom w:val="0"/>
          <w:divBdr>
            <w:top w:val="none" w:sz="0" w:space="0" w:color="auto"/>
            <w:left w:val="none" w:sz="0" w:space="0" w:color="auto"/>
            <w:bottom w:val="none" w:sz="0" w:space="0" w:color="auto"/>
            <w:right w:val="none" w:sz="0" w:space="0" w:color="auto"/>
          </w:divBdr>
        </w:div>
        <w:div w:id="1166826417">
          <w:marLeft w:val="0"/>
          <w:marRight w:val="0"/>
          <w:marTop w:val="0"/>
          <w:marBottom w:val="0"/>
          <w:divBdr>
            <w:top w:val="none" w:sz="0" w:space="0" w:color="auto"/>
            <w:left w:val="none" w:sz="0" w:space="0" w:color="auto"/>
            <w:bottom w:val="none" w:sz="0" w:space="0" w:color="auto"/>
            <w:right w:val="none" w:sz="0" w:space="0" w:color="auto"/>
          </w:divBdr>
        </w:div>
        <w:div w:id="797408338">
          <w:marLeft w:val="0"/>
          <w:marRight w:val="0"/>
          <w:marTop w:val="0"/>
          <w:marBottom w:val="0"/>
          <w:divBdr>
            <w:top w:val="none" w:sz="0" w:space="0" w:color="auto"/>
            <w:left w:val="none" w:sz="0" w:space="0" w:color="auto"/>
            <w:bottom w:val="none" w:sz="0" w:space="0" w:color="auto"/>
            <w:right w:val="none" w:sz="0" w:space="0" w:color="auto"/>
          </w:divBdr>
        </w:div>
        <w:div w:id="1930309987">
          <w:marLeft w:val="0"/>
          <w:marRight w:val="0"/>
          <w:marTop w:val="0"/>
          <w:marBottom w:val="0"/>
          <w:divBdr>
            <w:top w:val="none" w:sz="0" w:space="0" w:color="auto"/>
            <w:left w:val="none" w:sz="0" w:space="0" w:color="auto"/>
            <w:bottom w:val="none" w:sz="0" w:space="0" w:color="auto"/>
            <w:right w:val="none" w:sz="0" w:space="0" w:color="auto"/>
          </w:divBdr>
        </w:div>
        <w:div w:id="659312766">
          <w:marLeft w:val="0"/>
          <w:marRight w:val="0"/>
          <w:marTop w:val="0"/>
          <w:marBottom w:val="0"/>
          <w:divBdr>
            <w:top w:val="none" w:sz="0" w:space="0" w:color="auto"/>
            <w:left w:val="none" w:sz="0" w:space="0" w:color="auto"/>
            <w:bottom w:val="none" w:sz="0" w:space="0" w:color="auto"/>
            <w:right w:val="none" w:sz="0" w:space="0" w:color="auto"/>
          </w:divBdr>
        </w:div>
        <w:div w:id="57241550">
          <w:marLeft w:val="0"/>
          <w:marRight w:val="0"/>
          <w:marTop w:val="0"/>
          <w:marBottom w:val="0"/>
          <w:divBdr>
            <w:top w:val="none" w:sz="0" w:space="0" w:color="auto"/>
            <w:left w:val="none" w:sz="0" w:space="0" w:color="auto"/>
            <w:bottom w:val="none" w:sz="0" w:space="0" w:color="auto"/>
            <w:right w:val="none" w:sz="0" w:space="0" w:color="auto"/>
          </w:divBdr>
        </w:div>
        <w:div w:id="1572471237">
          <w:marLeft w:val="0"/>
          <w:marRight w:val="0"/>
          <w:marTop w:val="0"/>
          <w:marBottom w:val="0"/>
          <w:divBdr>
            <w:top w:val="none" w:sz="0" w:space="0" w:color="auto"/>
            <w:left w:val="none" w:sz="0" w:space="0" w:color="auto"/>
            <w:bottom w:val="none" w:sz="0" w:space="0" w:color="auto"/>
            <w:right w:val="none" w:sz="0" w:space="0" w:color="auto"/>
          </w:divBdr>
        </w:div>
        <w:div w:id="1496917872">
          <w:marLeft w:val="0"/>
          <w:marRight w:val="0"/>
          <w:marTop w:val="0"/>
          <w:marBottom w:val="0"/>
          <w:divBdr>
            <w:top w:val="none" w:sz="0" w:space="0" w:color="auto"/>
            <w:left w:val="none" w:sz="0" w:space="0" w:color="auto"/>
            <w:bottom w:val="none" w:sz="0" w:space="0" w:color="auto"/>
            <w:right w:val="none" w:sz="0" w:space="0" w:color="auto"/>
          </w:divBdr>
        </w:div>
        <w:div w:id="135338866">
          <w:marLeft w:val="0"/>
          <w:marRight w:val="0"/>
          <w:marTop w:val="0"/>
          <w:marBottom w:val="0"/>
          <w:divBdr>
            <w:top w:val="none" w:sz="0" w:space="0" w:color="auto"/>
            <w:left w:val="none" w:sz="0" w:space="0" w:color="auto"/>
            <w:bottom w:val="none" w:sz="0" w:space="0" w:color="auto"/>
            <w:right w:val="none" w:sz="0" w:space="0" w:color="auto"/>
          </w:divBdr>
        </w:div>
        <w:div w:id="1857308414">
          <w:marLeft w:val="0"/>
          <w:marRight w:val="0"/>
          <w:marTop w:val="0"/>
          <w:marBottom w:val="0"/>
          <w:divBdr>
            <w:top w:val="none" w:sz="0" w:space="0" w:color="auto"/>
            <w:left w:val="none" w:sz="0" w:space="0" w:color="auto"/>
            <w:bottom w:val="none" w:sz="0" w:space="0" w:color="auto"/>
            <w:right w:val="none" w:sz="0" w:space="0" w:color="auto"/>
          </w:divBdr>
        </w:div>
        <w:div w:id="672268930">
          <w:marLeft w:val="0"/>
          <w:marRight w:val="0"/>
          <w:marTop w:val="0"/>
          <w:marBottom w:val="0"/>
          <w:divBdr>
            <w:top w:val="none" w:sz="0" w:space="0" w:color="auto"/>
            <w:left w:val="none" w:sz="0" w:space="0" w:color="auto"/>
            <w:bottom w:val="none" w:sz="0" w:space="0" w:color="auto"/>
            <w:right w:val="none" w:sz="0" w:space="0" w:color="auto"/>
          </w:divBdr>
        </w:div>
        <w:div w:id="1320843861">
          <w:marLeft w:val="0"/>
          <w:marRight w:val="0"/>
          <w:marTop w:val="0"/>
          <w:marBottom w:val="0"/>
          <w:divBdr>
            <w:top w:val="none" w:sz="0" w:space="0" w:color="auto"/>
            <w:left w:val="none" w:sz="0" w:space="0" w:color="auto"/>
            <w:bottom w:val="none" w:sz="0" w:space="0" w:color="auto"/>
            <w:right w:val="none" w:sz="0" w:space="0" w:color="auto"/>
          </w:divBdr>
        </w:div>
        <w:div w:id="1158032472">
          <w:marLeft w:val="0"/>
          <w:marRight w:val="0"/>
          <w:marTop w:val="0"/>
          <w:marBottom w:val="0"/>
          <w:divBdr>
            <w:top w:val="none" w:sz="0" w:space="0" w:color="auto"/>
            <w:left w:val="none" w:sz="0" w:space="0" w:color="auto"/>
            <w:bottom w:val="none" w:sz="0" w:space="0" w:color="auto"/>
            <w:right w:val="none" w:sz="0" w:space="0" w:color="auto"/>
          </w:divBdr>
        </w:div>
        <w:div w:id="1230117132">
          <w:marLeft w:val="0"/>
          <w:marRight w:val="0"/>
          <w:marTop w:val="0"/>
          <w:marBottom w:val="0"/>
          <w:divBdr>
            <w:top w:val="none" w:sz="0" w:space="0" w:color="auto"/>
            <w:left w:val="none" w:sz="0" w:space="0" w:color="auto"/>
            <w:bottom w:val="none" w:sz="0" w:space="0" w:color="auto"/>
            <w:right w:val="none" w:sz="0" w:space="0" w:color="auto"/>
          </w:divBdr>
        </w:div>
        <w:div w:id="1767192849">
          <w:marLeft w:val="0"/>
          <w:marRight w:val="0"/>
          <w:marTop w:val="0"/>
          <w:marBottom w:val="0"/>
          <w:divBdr>
            <w:top w:val="none" w:sz="0" w:space="0" w:color="auto"/>
            <w:left w:val="none" w:sz="0" w:space="0" w:color="auto"/>
            <w:bottom w:val="none" w:sz="0" w:space="0" w:color="auto"/>
            <w:right w:val="none" w:sz="0" w:space="0" w:color="auto"/>
          </w:divBdr>
        </w:div>
        <w:div w:id="1575164909">
          <w:marLeft w:val="0"/>
          <w:marRight w:val="0"/>
          <w:marTop w:val="0"/>
          <w:marBottom w:val="0"/>
          <w:divBdr>
            <w:top w:val="none" w:sz="0" w:space="0" w:color="auto"/>
            <w:left w:val="none" w:sz="0" w:space="0" w:color="auto"/>
            <w:bottom w:val="none" w:sz="0" w:space="0" w:color="auto"/>
            <w:right w:val="none" w:sz="0" w:space="0" w:color="auto"/>
          </w:divBdr>
        </w:div>
        <w:div w:id="1768693575">
          <w:marLeft w:val="0"/>
          <w:marRight w:val="0"/>
          <w:marTop w:val="0"/>
          <w:marBottom w:val="0"/>
          <w:divBdr>
            <w:top w:val="none" w:sz="0" w:space="0" w:color="auto"/>
            <w:left w:val="none" w:sz="0" w:space="0" w:color="auto"/>
            <w:bottom w:val="none" w:sz="0" w:space="0" w:color="auto"/>
            <w:right w:val="none" w:sz="0" w:space="0" w:color="auto"/>
          </w:divBdr>
        </w:div>
        <w:div w:id="2038697486">
          <w:marLeft w:val="0"/>
          <w:marRight w:val="0"/>
          <w:marTop w:val="0"/>
          <w:marBottom w:val="0"/>
          <w:divBdr>
            <w:top w:val="none" w:sz="0" w:space="0" w:color="auto"/>
            <w:left w:val="none" w:sz="0" w:space="0" w:color="auto"/>
            <w:bottom w:val="none" w:sz="0" w:space="0" w:color="auto"/>
            <w:right w:val="none" w:sz="0" w:space="0" w:color="auto"/>
          </w:divBdr>
        </w:div>
        <w:div w:id="1004405941">
          <w:marLeft w:val="0"/>
          <w:marRight w:val="0"/>
          <w:marTop w:val="0"/>
          <w:marBottom w:val="0"/>
          <w:divBdr>
            <w:top w:val="none" w:sz="0" w:space="0" w:color="auto"/>
            <w:left w:val="none" w:sz="0" w:space="0" w:color="auto"/>
            <w:bottom w:val="none" w:sz="0" w:space="0" w:color="auto"/>
            <w:right w:val="none" w:sz="0" w:space="0" w:color="auto"/>
          </w:divBdr>
        </w:div>
        <w:div w:id="459539239">
          <w:marLeft w:val="0"/>
          <w:marRight w:val="0"/>
          <w:marTop w:val="0"/>
          <w:marBottom w:val="0"/>
          <w:divBdr>
            <w:top w:val="none" w:sz="0" w:space="0" w:color="auto"/>
            <w:left w:val="none" w:sz="0" w:space="0" w:color="auto"/>
            <w:bottom w:val="none" w:sz="0" w:space="0" w:color="auto"/>
            <w:right w:val="none" w:sz="0" w:space="0" w:color="auto"/>
          </w:divBdr>
        </w:div>
        <w:div w:id="2006782601">
          <w:marLeft w:val="0"/>
          <w:marRight w:val="0"/>
          <w:marTop w:val="0"/>
          <w:marBottom w:val="0"/>
          <w:divBdr>
            <w:top w:val="none" w:sz="0" w:space="0" w:color="auto"/>
            <w:left w:val="none" w:sz="0" w:space="0" w:color="auto"/>
            <w:bottom w:val="none" w:sz="0" w:space="0" w:color="auto"/>
            <w:right w:val="none" w:sz="0" w:space="0" w:color="auto"/>
          </w:divBdr>
        </w:div>
        <w:div w:id="670791292">
          <w:marLeft w:val="0"/>
          <w:marRight w:val="0"/>
          <w:marTop w:val="0"/>
          <w:marBottom w:val="0"/>
          <w:divBdr>
            <w:top w:val="none" w:sz="0" w:space="0" w:color="auto"/>
            <w:left w:val="none" w:sz="0" w:space="0" w:color="auto"/>
            <w:bottom w:val="none" w:sz="0" w:space="0" w:color="auto"/>
            <w:right w:val="none" w:sz="0" w:space="0" w:color="auto"/>
          </w:divBdr>
        </w:div>
        <w:div w:id="400568666">
          <w:marLeft w:val="0"/>
          <w:marRight w:val="0"/>
          <w:marTop w:val="0"/>
          <w:marBottom w:val="0"/>
          <w:divBdr>
            <w:top w:val="none" w:sz="0" w:space="0" w:color="auto"/>
            <w:left w:val="none" w:sz="0" w:space="0" w:color="auto"/>
            <w:bottom w:val="none" w:sz="0" w:space="0" w:color="auto"/>
            <w:right w:val="none" w:sz="0" w:space="0" w:color="auto"/>
          </w:divBdr>
        </w:div>
        <w:div w:id="1890068186">
          <w:marLeft w:val="0"/>
          <w:marRight w:val="0"/>
          <w:marTop w:val="0"/>
          <w:marBottom w:val="0"/>
          <w:divBdr>
            <w:top w:val="none" w:sz="0" w:space="0" w:color="auto"/>
            <w:left w:val="none" w:sz="0" w:space="0" w:color="auto"/>
            <w:bottom w:val="none" w:sz="0" w:space="0" w:color="auto"/>
            <w:right w:val="none" w:sz="0" w:space="0" w:color="auto"/>
          </w:divBdr>
        </w:div>
        <w:div w:id="226380770">
          <w:marLeft w:val="0"/>
          <w:marRight w:val="0"/>
          <w:marTop w:val="0"/>
          <w:marBottom w:val="0"/>
          <w:divBdr>
            <w:top w:val="none" w:sz="0" w:space="0" w:color="auto"/>
            <w:left w:val="none" w:sz="0" w:space="0" w:color="auto"/>
            <w:bottom w:val="none" w:sz="0" w:space="0" w:color="auto"/>
            <w:right w:val="none" w:sz="0" w:space="0" w:color="auto"/>
          </w:divBdr>
        </w:div>
        <w:div w:id="1177772972">
          <w:marLeft w:val="0"/>
          <w:marRight w:val="0"/>
          <w:marTop w:val="0"/>
          <w:marBottom w:val="0"/>
          <w:divBdr>
            <w:top w:val="none" w:sz="0" w:space="0" w:color="auto"/>
            <w:left w:val="none" w:sz="0" w:space="0" w:color="auto"/>
            <w:bottom w:val="none" w:sz="0" w:space="0" w:color="auto"/>
            <w:right w:val="none" w:sz="0" w:space="0" w:color="auto"/>
          </w:divBdr>
        </w:div>
        <w:div w:id="1967930737">
          <w:marLeft w:val="0"/>
          <w:marRight w:val="0"/>
          <w:marTop w:val="0"/>
          <w:marBottom w:val="0"/>
          <w:divBdr>
            <w:top w:val="none" w:sz="0" w:space="0" w:color="auto"/>
            <w:left w:val="none" w:sz="0" w:space="0" w:color="auto"/>
            <w:bottom w:val="none" w:sz="0" w:space="0" w:color="auto"/>
            <w:right w:val="none" w:sz="0" w:space="0" w:color="auto"/>
          </w:divBdr>
        </w:div>
        <w:div w:id="1069502557">
          <w:marLeft w:val="0"/>
          <w:marRight w:val="0"/>
          <w:marTop w:val="0"/>
          <w:marBottom w:val="0"/>
          <w:divBdr>
            <w:top w:val="none" w:sz="0" w:space="0" w:color="auto"/>
            <w:left w:val="none" w:sz="0" w:space="0" w:color="auto"/>
            <w:bottom w:val="none" w:sz="0" w:space="0" w:color="auto"/>
            <w:right w:val="none" w:sz="0" w:space="0" w:color="auto"/>
          </w:divBdr>
        </w:div>
        <w:div w:id="305354256">
          <w:marLeft w:val="0"/>
          <w:marRight w:val="0"/>
          <w:marTop w:val="0"/>
          <w:marBottom w:val="0"/>
          <w:divBdr>
            <w:top w:val="none" w:sz="0" w:space="0" w:color="auto"/>
            <w:left w:val="none" w:sz="0" w:space="0" w:color="auto"/>
            <w:bottom w:val="none" w:sz="0" w:space="0" w:color="auto"/>
            <w:right w:val="none" w:sz="0" w:space="0" w:color="auto"/>
          </w:divBdr>
        </w:div>
        <w:div w:id="1361473266">
          <w:marLeft w:val="0"/>
          <w:marRight w:val="0"/>
          <w:marTop w:val="0"/>
          <w:marBottom w:val="0"/>
          <w:divBdr>
            <w:top w:val="none" w:sz="0" w:space="0" w:color="auto"/>
            <w:left w:val="none" w:sz="0" w:space="0" w:color="auto"/>
            <w:bottom w:val="none" w:sz="0" w:space="0" w:color="auto"/>
            <w:right w:val="none" w:sz="0" w:space="0" w:color="auto"/>
          </w:divBdr>
        </w:div>
        <w:div w:id="1966084605">
          <w:marLeft w:val="0"/>
          <w:marRight w:val="0"/>
          <w:marTop w:val="0"/>
          <w:marBottom w:val="0"/>
          <w:divBdr>
            <w:top w:val="none" w:sz="0" w:space="0" w:color="auto"/>
            <w:left w:val="none" w:sz="0" w:space="0" w:color="auto"/>
            <w:bottom w:val="none" w:sz="0" w:space="0" w:color="auto"/>
            <w:right w:val="none" w:sz="0" w:space="0" w:color="auto"/>
          </w:divBdr>
        </w:div>
        <w:div w:id="545990219">
          <w:marLeft w:val="0"/>
          <w:marRight w:val="0"/>
          <w:marTop w:val="0"/>
          <w:marBottom w:val="0"/>
          <w:divBdr>
            <w:top w:val="none" w:sz="0" w:space="0" w:color="auto"/>
            <w:left w:val="none" w:sz="0" w:space="0" w:color="auto"/>
            <w:bottom w:val="none" w:sz="0" w:space="0" w:color="auto"/>
            <w:right w:val="none" w:sz="0" w:space="0" w:color="auto"/>
          </w:divBdr>
        </w:div>
        <w:div w:id="354616796">
          <w:marLeft w:val="0"/>
          <w:marRight w:val="0"/>
          <w:marTop w:val="0"/>
          <w:marBottom w:val="0"/>
          <w:divBdr>
            <w:top w:val="none" w:sz="0" w:space="0" w:color="auto"/>
            <w:left w:val="none" w:sz="0" w:space="0" w:color="auto"/>
            <w:bottom w:val="none" w:sz="0" w:space="0" w:color="auto"/>
            <w:right w:val="none" w:sz="0" w:space="0" w:color="auto"/>
          </w:divBdr>
        </w:div>
        <w:div w:id="1620064307">
          <w:marLeft w:val="0"/>
          <w:marRight w:val="0"/>
          <w:marTop w:val="0"/>
          <w:marBottom w:val="0"/>
          <w:divBdr>
            <w:top w:val="none" w:sz="0" w:space="0" w:color="auto"/>
            <w:left w:val="none" w:sz="0" w:space="0" w:color="auto"/>
            <w:bottom w:val="none" w:sz="0" w:space="0" w:color="auto"/>
            <w:right w:val="none" w:sz="0" w:space="0" w:color="auto"/>
          </w:divBdr>
        </w:div>
        <w:div w:id="279454068">
          <w:marLeft w:val="0"/>
          <w:marRight w:val="0"/>
          <w:marTop w:val="0"/>
          <w:marBottom w:val="0"/>
          <w:divBdr>
            <w:top w:val="none" w:sz="0" w:space="0" w:color="auto"/>
            <w:left w:val="none" w:sz="0" w:space="0" w:color="auto"/>
            <w:bottom w:val="none" w:sz="0" w:space="0" w:color="auto"/>
            <w:right w:val="none" w:sz="0" w:space="0" w:color="auto"/>
          </w:divBdr>
        </w:div>
        <w:div w:id="1827935385">
          <w:marLeft w:val="0"/>
          <w:marRight w:val="0"/>
          <w:marTop w:val="0"/>
          <w:marBottom w:val="0"/>
          <w:divBdr>
            <w:top w:val="none" w:sz="0" w:space="0" w:color="auto"/>
            <w:left w:val="none" w:sz="0" w:space="0" w:color="auto"/>
            <w:bottom w:val="none" w:sz="0" w:space="0" w:color="auto"/>
            <w:right w:val="none" w:sz="0" w:space="0" w:color="auto"/>
          </w:divBdr>
        </w:div>
        <w:div w:id="1118723510">
          <w:marLeft w:val="0"/>
          <w:marRight w:val="0"/>
          <w:marTop w:val="0"/>
          <w:marBottom w:val="0"/>
          <w:divBdr>
            <w:top w:val="none" w:sz="0" w:space="0" w:color="auto"/>
            <w:left w:val="none" w:sz="0" w:space="0" w:color="auto"/>
            <w:bottom w:val="none" w:sz="0" w:space="0" w:color="auto"/>
            <w:right w:val="none" w:sz="0" w:space="0" w:color="auto"/>
          </w:divBdr>
        </w:div>
        <w:div w:id="1057629243">
          <w:marLeft w:val="0"/>
          <w:marRight w:val="0"/>
          <w:marTop w:val="0"/>
          <w:marBottom w:val="0"/>
          <w:divBdr>
            <w:top w:val="none" w:sz="0" w:space="0" w:color="auto"/>
            <w:left w:val="none" w:sz="0" w:space="0" w:color="auto"/>
            <w:bottom w:val="none" w:sz="0" w:space="0" w:color="auto"/>
            <w:right w:val="none" w:sz="0" w:space="0" w:color="auto"/>
          </w:divBdr>
        </w:div>
        <w:div w:id="196116237">
          <w:marLeft w:val="0"/>
          <w:marRight w:val="0"/>
          <w:marTop w:val="0"/>
          <w:marBottom w:val="0"/>
          <w:divBdr>
            <w:top w:val="none" w:sz="0" w:space="0" w:color="auto"/>
            <w:left w:val="none" w:sz="0" w:space="0" w:color="auto"/>
            <w:bottom w:val="none" w:sz="0" w:space="0" w:color="auto"/>
            <w:right w:val="none" w:sz="0" w:space="0" w:color="auto"/>
          </w:divBdr>
        </w:div>
        <w:div w:id="1049494671">
          <w:marLeft w:val="0"/>
          <w:marRight w:val="0"/>
          <w:marTop w:val="0"/>
          <w:marBottom w:val="0"/>
          <w:divBdr>
            <w:top w:val="none" w:sz="0" w:space="0" w:color="auto"/>
            <w:left w:val="none" w:sz="0" w:space="0" w:color="auto"/>
            <w:bottom w:val="none" w:sz="0" w:space="0" w:color="auto"/>
            <w:right w:val="none" w:sz="0" w:space="0" w:color="auto"/>
          </w:divBdr>
        </w:div>
        <w:div w:id="1965429494">
          <w:marLeft w:val="0"/>
          <w:marRight w:val="0"/>
          <w:marTop w:val="0"/>
          <w:marBottom w:val="0"/>
          <w:divBdr>
            <w:top w:val="none" w:sz="0" w:space="0" w:color="auto"/>
            <w:left w:val="none" w:sz="0" w:space="0" w:color="auto"/>
            <w:bottom w:val="none" w:sz="0" w:space="0" w:color="auto"/>
            <w:right w:val="none" w:sz="0" w:space="0" w:color="auto"/>
          </w:divBdr>
        </w:div>
        <w:div w:id="1949465924">
          <w:marLeft w:val="0"/>
          <w:marRight w:val="0"/>
          <w:marTop w:val="0"/>
          <w:marBottom w:val="0"/>
          <w:divBdr>
            <w:top w:val="none" w:sz="0" w:space="0" w:color="auto"/>
            <w:left w:val="none" w:sz="0" w:space="0" w:color="auto"/>
            <w:bottom w:val="none" w:sz="0" w:space="0" w:color="auto"/>
            <w:right w:val="none" w:sz="0" w:space="0" w:color="auto"/>
          </w:divBdr>
        </w:div>
        <w:div w:id="1258362658">
          <w:marLeft w:val="0"/>
          <w:marRight w:val="0"/>
          <w:marTop w:val="0"/>
          <w:marBottom w:val="0"/>
          <w:divBdr>
            <w:top w:val="none" w:sz="0" w:space="0" w:color="auto"/>
            <w:left w:val="none" w:sz="0" w:space="0" w:color="auto"/>
            <w:bottom w:val="none" w:sz="0" w:space="0" w:color="auto"/>
            <w:right w:val="none" w:sz="0" w:space="0" w:color="auto"/>
          </w:divBdr>
        </w:div>
        <w:div w:id="1952518393">
          <w:marLeft w:val="0"/>
          <w:marRight w:val="0"/>
          <w:marTop w:val="0"/>
          <w:marBottom w:val="0"/>
          <w:divBdr>
            <w:top w:val="none" w:sz="0" w:space="0" w:color="auto"/>
            <w:left w:val="none" w:sz="0" w:space="0" w:color="auto"/>
            <w:bottom w:val="none" w:sz="0" w:space="0" w:color="auto"/>
            <w:right w:val="none" w:sz="0" w:space="0" w:color="auto"/>
          </w:divBdr>
        </w:div>
        <w:div w:id="1029572516">
          <w:marLeft w:val="0"/>
          <w:marRight w:val="0"/>
          <w:marTop w:val="0"/>
          <w:marBottom w:val="0"/>
          <w:divBdr>
            <w:top w:val="none" w:sz="0" w:space="0" w:color="auto"/>
            <w:left w:val="none" w:sz="0" w:space="0" w:color="auto"/>
            <w:bottom w:val="none" w:sz="0" w:space="0" w:color="auto"/>
            <w:right w:val="none" w:sz="0" w:space="0" w:color="auto"/>
          </w:divBdr>
        </w:div>
        <w:div w:id="802503914">
          <w:marLeft w:val="0"/>
          <w:marRight w:val="0"/>
          <w:marTop w:val="0"/>
          <w:marBottom w:val="0"/>
          <w:divBdr>
            <w:top w:val="none" w:sz="0" w:space="0" w:color="auto"/>
            <w:left w:val="none" w:sz="0" w:space="0" w:color="auto"/>
            <w:bottom w:val="none" w:sz="0" w:space="0" w:color="auto"/>
            <w:right w:val="none" w:sz="0" w:space="0" w:color="auto"/>
          </w:divBdr>
        </w:div>
        <w:div w:id="67963809">
          <w:marLeft w:val="0"/>
          <w:marRight w:val="0"/>
          <w:marTop w:val="0"/>
          <w:marBottom w:val="0"/>
          <w:divBdr>
            <w:top w:val="none" w:sz="0" w:space="0" w:color="auto"/>
            <w:left w:val="none" w:sz="0" w:space="0" w:color="auto"/>
            <w:bottom w:val="none" w:sz="0" w:space="0" w:color="auto"/>
            <w:right w:val="none" w:sz="0" w:space="0" w:color="auto"/>
          </w:divBdr>
        </w:div>
        <w:div w:id="733621140">
          <w:marLeft w:val="0"/>
          <w:marRight w:val="0"/>
          <w:marTop w:val="0"/>
          <w:marBottom w:val="0"/>
          <w:divBdr>
            <w:top w:val="none" w:sz="0" w:space="0" w:color="auto"/>
            <w:left w:val="none" w:sz="0" w:space="0" w:color="auto"/>
            <w:bottom w:val="none" w:sz="0" w:space="0" w:color="auto"/>
            <w:right w:val="none" w:sz="0" w:space="0" w:color="auto"/>
          </w:divBdr>
        </w:div>
        <w:div w:id="1599634626">
          <w:marLeft w:val="0"/>
          <w:marRight w:val="0"/>
          <w:marTop w:val="0"/>
          <w:marBottom w:val="0"/>
          <w:divBdr>
            <w:top w:val="none" w:sz="0" w:space="0" w:color="auto"/>
            <w:left w:val="none" w:sz="0" w:space="0" w:color="auto"/>
            <w:bottom w:val="none" w:sz="0" w:space="0" w:color="auto"/>
            <w:right w:val="none" w:sz="0" w:space="0" w:color="auto"/>
          </w:divBdr>
        </w:div>
        <w:div w:id="1572538787">
          <w:marLeft w:val="0"/>
          <w:marRight w:val="0"/>
          <w:marTop w:val="0"/>
          <w:marBottom w:val="0"/>
          <w:divBdr>
            <w:top w:val="none" w:sz="0" w:space="0" w:color="auto"/>
            <w:left w:val="none" w:sz="0" w:space="0" w:color="auto"/>
            <w:bottom w:val="none" w:sz="0" w:space="0" w:color="auto"/>
            <w:right w:val="none" w:sz="0" w:space="0" w:color="auto"/>
          </w:divBdr>
        </w:div>
        <w:div w:id="758604918">
          <w:marLeft w:val="0"/>
          <w:marRight w:val="0"/>
          <w:marTop w:val="0"/>
          <w:marBottom w:val="0"/>
          <w:divBdr>
            <w:top w:val="none" w:sz="0" w:space="0" w:color="auto"/>
            <w:left w:val="none" w:sz="0" w:space="0" w:color="auto"/>
            <w:bottom w:val="none" w:sz="0" w:space="0" w:color="auto"/>
            <w:right w:val="none" w:sz="0" w:space="0" w:color="auto"/>
          </w:divBdr>
        </w:div>
        <w:div w:id="991301044">
          <w:marLeft w:val="0"/>
          <w:marRight w:val="0"/>
          <w:marTop w:val="0"/>
          <w:marBottom w:val="0"/>
          <w:divBdr>
            <w:top w:val="none" w:sz="0" w:space="0" w:color="auto"/>
            <w:left w:val="none" w:sz="0" w:space="0" w:color="auto"/>
            <w:bottom w:val="none" w:sz="0" w:space="0" w:color="auto"/>
            <w:right w:val="none" w:sz="0" w:space="0" w:color="auto"/>
          </w:divBdr>
        </w:div>
        <w:div w:id="962425355">
          <w:marLeft w:val="0"/>
          <w:marRight w:val="0"/>
          <w:marTop w:val="0"/>
          <w:marBottom w:val="0"/>
          <w:divBdr>
            <w:top w:val="none" w:sz="0" w:space="0" w:color="auto"/>
            <w:left w:val="none" w:sz="0" w:space="0" w:color="auto"/>
            <w:bottom w:val="none" w:sz="0" w:space="0" w:color="auto"/>
            <w:right w:val="none" w:sz="0" w:space="0" w:color="auto"/>
          </w:divBdr>
        </w:div>
        <w:div w:id="783303539">
          <w:marLeft w:val="0"/>
          <w:marRight w:val="0"/>
          <w:marTop w:val="0"/>
          <w:marBottom w:val="0"/>
          <w:divBdr>
            <w:top w:val="none" w:sz="0" w:space="0" w:color="auto"/>
            <w:left w:val="none" w:sz="0" w:space="0" w:color="auto"/>
            <w:bottom w:val="none" w:sz="0" w:space="0" w:color="auto"/>
            <w:right w:val="none" w:sz="0" w:space="0" w:color="auto"/>
          </w:divBdr>
        </w:div>
        <w:div w:id="787966019">
          <w:marLeft w:val="0"/>
          <w:marRight w:val="0"/>
          <w:marTop w:val="0"/>
          <w:marBottom w:val="0"/>
          <w:divBdr>
            <w:top w:val="none" w:sz="0" w:space="0" w:color="auto"/>
            <w:left w:val="none" w:sz="0" w:space="0" w:color="auto"/>
            <w:bottom w:val="none" w:sz="0" w:space="0" w:color="auto"/>
            <w:right w:val="none" w:sz="0" w:space="0" w:color="auto"/>
          </w:divBdr>
        </w:div>
        <w:div w:id="1897473717">
          <w:marLeft w:val="0"/>
          <w:marRight w:val="0"/>
          <w:marTop w:val="0"/>
          <w:marBottom w:val="0"/>
          <w:divBdr>
            <w:top w:val="none" w:sz="0" w:space="0" w:color="auto"/>
            <w:left w:val="none" w:sz="0" w:space="0" w:color="auto"/>
            <w:bottom w:val="none" w:sz="0" w:space="0" w:color="auto"/>
            <w:right w:val="none" w:sz="0" w:space="0" w:color="auto"/>
          </w:divBdr>
        </w:div>
        <w:div w:id="249462765">
          <w:marLeft w:val="0"/>
          <w:marRight w:val="0"/>
          <w:marTop w:val="0"/>
          <w:marBottom w:val="0"/>
          <w:divBdr>
            <w:top w:val="none" w:sz="0" w:space="0" w:color="auto"/>
            <w:left w:val="none" w:sz="0" w:space="0" w:color="auto"/>
            <w:bottom w:val="none" w:sz="0" w:space="0" w:color="auto"/>
            <w:right w:val="none" w:sz="0" w:space="0" w:color="auto"/>
          </w:divBdr>
        </w:div>
        <w:div w:id="1372339160">
          <w:marLeft w:val="0"/>
          <w:marRight w:val="0"/>
          <w:marTop w:val="0"/>
          <w:marBottom w:val="0"/>
          <w:divBdr>
            <w:top w:val="none" w:sz="0" w:space="0" w:color="auto"/>
            <w:left w:val="none" w:sz="0" w:space="0" w:color="auto"/>
            <w:bottom w:val="none" w:sz="0" w:space="0" w:color="auto"/>
            <w:right w:val="none" w:sz="0" w:space="0" w:color="auto"/>
          </w:divBdr>
        </w:div>
        <w:div w:id="1438451287">
          <w:marLeft w:val="0"/>
          <w:marRight w:val="0"/>
          <w:marTop w:val="0"/>
          <w:marBottom w:val="0"/>
          <w:divBdr>
            <w:top w:val="none" w:sz="0" w:space="0" w:color="auto"/>
            <w:left w:val="none" w:sz="0" w:space="0" w:color="auto"/>
            <w:bottom w:val="none" w:sz="0" w:space="0" w:color="auto"/>
            <w:right w:val="none" w:sz="0" w:space="0" w:color="auto"/>
          </w:divBdr>
        </w:div>
        <w:div w:id="1110323601">
          <w:marLeft w:val="0"/>
          <w:marRight w:val="0"/>
          <w:marTop w:val="0"/>
          <w:marBottom w:val="0"/>
          <w:divBdr>
            <w:top w:val="none" w:sz="0" w:space="0" w:color="auto"/>
            <w:left w:val="none" w:sz="0" w:space="0" w:color="auto"/>
            <w:bottom w:val="none" w:sz="0" w:space="0" w:color="auto"/>
            <w:right w:val="none" w:sz="0" w:space="0" w:color="auto"/>
          </w:divBdr>
        </w:div>
        <w:div w:id="566767817">
          <w:marLeft w:val="0"/>
          <w:marRight w:val="0"/>
          <w:marTop w:val="0"/>
          <w:marBottom w:val="0"/>
          <w:divBdr>
            <w:top w:val="none" w:sz="0" w:space="0" w:color="auto"/>
            <w:left w:val="none" w:sz="0" w:space="0" w:color="auto"/>
            <w:bottom w:val="none" w:sz="0" w:space="0" w:color="auto"/>
            <w:right w:val="none" w:sz="0" w:space="0" w:color="auto"/>
          </w:divBdr>
        </w:div>
        <w:div w:id="857352051">
          <w:marLeft w:val="0"/>
          <w:marRight w:val="0"/>
          <w:marTop w:val="0"/>
          <w:marBottom w:val="0"/>
          <w:divBdr>
            <w:top w:val="none" w:sz="0" w:space="0" w:color="auto"/>
            <w:left w:val="none" w:sz="0" w:space="0" w:color="auto"/>
            <w:bottom w:val="none" w:sz="0" w:space="0" w:color="auto"/>
            <w:right w:val="none" w:sz="0" w:space="0" w:color="auto"/>
          </w:divBdr>
        </w:div>
        <w:div w:id="2048796697">
          <w:marLeft w:val="0"/>
          <w:marRight w:val="0"/>
          <w:marTop w:val="0"/>
          <w:marBottom w:val="0"/>
          <w:divBdr>
            <w:top w:val="none" w:sz="0" w:space="0" w:color="auto"/>
            <w:left w:val="none" w:sz="0" w:space="0" w:color="auto"/>
            <w:bottom w:val="none" w:sz="0" w:space="0" w:color="auto"/>
            <w:right w:val="none" w:sz="0" w:space="0" w:color="auto"/>
          </w:divBdr>
        </w:div>
        <w:div w:id="1579747605">
          <w:marLeft w:val="0"/>
          <w:marRight w:val="0"/>
          <w:marTop w:val="0"/>
          <w:marBottom w:val="0"/>
          <w:divBdr>
            <w:top w:val="none" w:sz="0" w:space="0" w:color="auto"/>
            <w:left w:val="none" w:sz="0" w:space="0" w:color="auto"/>
            <w:bottom w:val="none" w:sz="0" w:space="0" w:color="auto"/>
            <w:right w:val="none" w:sz="0" w:space="0" w:color="auto"/>
          </w:divBdr>
        </w:div>
        <w:div w:id="11152689">
          <w:marLeft w:val="0"/>
          <w:marRight w:val="0"/>
          <w:marTop w:val="0"/>
          <w:marBottom w:val="0"/>
          <w:divBdr>
            <w:top w:val="none" w:sz="0" w:space="0" w:color="auto"/>
            <w:left w:val="none" w:sz="0" w:space="0" w:color="auto"/>
            <w:bottom w:val="none" w:sz="0" w:space="0" w:color="auto"/>
            <w:right w:val="none" w:sz="0" w:space="0" w:color="auto"/>
          </w:divBdr>
        </w:div>
        <w:div w:id="1236430869">
          <w:marLeft w:val="0"/>
          <w:marRight w:val="0"/>
          <w:marTop w:val="0"/>
          <w:marBottom w:val="0"/>
          <w:divBdr>
            <w:top w:val="none" w:sz="0" w:space="0" w:color="auto"/>
            <w:left w:val="none" w:sz="0" w:space="0" w:color="auto"/>
            <w:bottom w:val="none" w:sz="0" w:space="0" w:color="auto"/>
            <w:right w:val="none" w:sz="0" w:space="0" w:color="auto"/>
          </w:divBdr>
        </w:div>
        <w:div w:id="268053116">
          <w:marLeft w:val="0"/>
          <w:marRight w:val="0"/>
          <w:marTop w:val="0"/>
          <w:marBottom w:val="0"/>
          <w:divBdr>
            <w:top w:val="none" w:sz="0" w:space="0" w:color="auto"/>
            <w:left w:val="none" w:sz="0" w:space="0" w:color="auto"/>
            <w:bottom w:val="none" w:sz="0" w:space="0" w:color="auto"/>
            <w:right w:val="none" w:sz="0" w:space="0" w:color="auto"/>
          </w:divBdr>
        </w:div>
        <w:div w:id="1670402759">
          <w:marLeft w:val="0"/>
          <w:marRight w:val="0"/>
          <w:marTop w:val="0"/>
          <w:marBottom w:val="0"/>
          <w:divBdr>
            <w:top w:val="none" w:sz="0" w:space="0" w:color="auto"/>
            <w:left w:val="none" w:sz="0" w:space="0" w:color="auto"/>
            <w:bottom w:val="none" w:sz="0" w:space="0" w:color="auto"/>
            <w:right w:val="none" w:sz="0" w:space="0" w:color="auto"/>
          </w:divBdr>
        </w:div>
        <w:div w:id="1036736098">
          <w:marLeft w:val="0"/>
          <w:marRight w:val="0"/>
          <w:marTop w:val="0"/>
          <w:marBottom w:val="0"/>
          <w:divBdr>
            <w:top w:val="none" w:sz="0" w:space="0" w:color="auto"/>
            <w:left w:val="none" w:sz="0" w:space="0" w:color="auto"/>
            <w:bottom w:val="none" w:sz="0" w:space="0" w:color="auto"/>
            <w:right w:val="none" w:sz="0" w:space="0" w:color="auto"/>
          </w:divBdr>
        </w:div>
        <w:div w:id="231089758">
          <w:marLeft w:val="0"/>
          <w:marRight w:val="0"/>
          <w:marTop w:val="0"/>
          <w:marBottom w:val="0"/>
          <w:divBdr>
            <w:top w:val="none" w:sz="0" w:space="0" w:color="auto"/>
            <w:left w:val="none" w:sz="0" w:space="0" w:color="auto"/>
            <w:bottom w:val="none" w:sz="0" w:space="0" w:color="auto"/>
            <w:right w:val="none" w:sz="0" w:space="0" w:color="auto"/>
          </w:divBdr>
        </w:div>
        <w:div w:id="1960839390">
          <w:marLeft w:val="0"/>
          <w:marRight w:val="0"/>
          <w:marTop w:val="0"/>
          <w:marBottom w:val="0"/>
          <w:divBdr>
            <w:top w:val="none" w:sz="0" w:space="0" w:color="auto"/>
            <w:left w:val="none" w:sz="0" w:space="0" w:color="auto"/>
            <w:bottom w:val="none" w:sz="0" w:space="0" w:color="auto"/>
            <w:right w:val="none" w:sz="0" w:space="0" w:color="auto"/>
          </w:divBdr>
        </w:div>
        <w:div w:id="722943835">
          <w:marLeft w:val="0"/>
          <w:marRight w:val="0"/>
          <w:marTop w:val="0"/>
          <w:marBottom w:val="0"/>
          <w:divBdr>
            <w:top w:val="none" w:sz="0" w:space="0" w:color="auto"/>
            <w:left w:val="none" w:sz="0" w:space="0" w:color="auto"/>
            <w:bottom w:val="none" w:sz="0" w:space="0" w:color="auto"/>
            <w:right w:val="none" w:sz="0" w:space="0" w:color="auto"/>
          </w:divBdr>
        </w:div>
        <w:div w:id="523323861">
          <w:marLeft w:val="0"/>
          <w:marRight w:val="0"/>
          <w:marTop w:val="0"/>
          <w:marBottom w:val="0"/>
          <w:divBdr>
            <w:top w:val="none" w:sz="0" w:space="0" w:color="auto"/>
            <w:left w:val="none" w:sz="0" w:space="0" w:color="auto"/>
            <w:bottom w:val="none" w:sz="0" w:space="0" w:color="auto"/>
            <w:right w:val="none" w:sz="0" w:space="0" w:color="auto"/>
          </w:divBdr>
        </w:div>
        <w:div w:id="145171079">
          <w:marLeft w:val="0"/>
          <w:marRight w:val="0"/>
          <w:marTop w:val="0"/>
          <w:marBottom w:val="0"/>
          <w:divBdr>
            <w:top w:val="none" w:sz="0" w:space="0" w:color="auto"/>
            <w:left w:val="none" w:sz="0" w:space="0" w:color="auto"/>
            <w:bottom w:val="none" w:sz="0" w:space="0" w:color="auto"/>
            <w:right w:val="none" w:sz="0" w:space="0" w:color="auto"/>
          </w:divBdr>
        </w:div>
        <w:div w:id="922296770">
          <w:marLeft w:val="0"/>
          <w:marRight w:val="0"/>
          <w:marTop w:val="0"/>
          <w:marBottom w:val="0"/>
          <w:divBdr>
            <w:top w:val="none" w:sz="0" w:space="0" w:color="auto"/>
            <w:left w:val="none" w:sz="0" w:space="0" w:color="auto"/>
            <w:bottom w:val="none" w:sz="0" w:space="0" w:color="auto"/>
            <w:right w:val="none" w:sz="0" w:space="0" w:color="auto"/>
          </w:divBdr>
        </w:div>
        <w:div w:id="259220921">
          <w:marLeft w:val="0"/>
          <w:marRight w:val="0"/>
          <w:marTop w:val="0"/>
          <w:marBottom w:val="0"/>
          <w:divBdr>
            <w:top w:val="none" w:sz="0" w:space="0" w:color="auto"/>
            <w:left w:val="none" w:sz="0" w:space="0" w:color="auto"/>
            <w:bottom w:val="none" w:sz="0" w:space="0" w:color="auto"/>
            <w:right w:val="none" w:sz="0" w:space="0" w:color="auto"/>
          </w:divBdr>
        </w:div>
        <w:div w:id="60762973">
          <w:marLeft w:val="0"/>
          <w:marRight w:val="0"/>
          <w:marTop w:val="0"/>
          <w:marBottom w:val="0"/>
          <w:divBdr>
            <w:top w:val="none" w:sz="0" w:space="0" w:color="auto"/>
            <w:left w:val="none" w:sz="0" w:space="0" w:color="auto"/>
            <w:bottom w:val="none" w:sz="0" w:space="0" w:color="auto"/>
            <w:right w:val="none" w:sz="0" w:space="0" w:color="auto"/>
          </w:divBdr>
        </w:div>
        <w:div w:id="615261340">
          <w:marLeft w:val="0"/>
          <w:marRight w:val="0"/>
          <w:marTop w:val="0"/>
          <w:marBottom w:val="0"/>
          <w:divBdr>
            <w:top w:val="none" w:sz="0" w:space="0" w:color="auto"/>
            <w:left w:val="none" w:sz="0" w:space="0" w:color="auto"/>
            <w:bottom w:val="none" w:sz="0" w:space="0" w:color="auto"/>
            <w:right w:val="none" w:sz="0" w:space="0" w:color="auto"/>
          </w:divBdr>
        </w:div>
        <w:div w:id="109857500">
          <w:marLeft w:val="0"/>
          <w:marRight w:val="0"/>
          <w:marTop w:val="0"/>
          <w:marBottom w:val="0"/>
          <w:divBdr>
            <w:top w:val="none" w:sz="0" w:space="0" w:color="auto"/>
            <w:left w:val="none" w:sz="0" w:space="0" w:color="auto"/>
            <w:bottom w:val="none" w:sz="0" w:space="0" w:color="auto"/>
            <w:right w:val="none" w:sz="0" w:space="0" w:color="auto"/>
          </w:divBdr>
        </w:div>
        <w:div w:id="1906599301">
          <w:marLeft w:val="0"/>
          <w:marRight w:val="0"/>
          <w:marTop w:val="0"/>
          <w:marBottom w:val="0"/>
          <w:divBdr>
            <w:top w:val="none" w:sz="0" w:space="0" w:color="auto"/>
            <w:left w:val="none" w:sz="0" w:space="0" w:color="auto"/>
            <w:bottom w:val="none" w:sz="0" w:space="0" w:color="auto"/>
            <w:right w:val="none" w:sz="0" w:space="0" w:color="auto"/>
          </w:divBdr>
        </w:div>
        <w:div w:id="980615727">
          <w:marLeft w:val="0"/>
          <w:marRight w:val="0"/>
          <w:marTop w:val="0"/>
          <w:marBottom w:val="0"/>
          <w:divBdr>
            <w:top w:val="none" w:sz="0" w:space="0" w:color="auto"/>
            <w:left w:val="none" w:sz="0" w:space="0" w:color="auto"/>
            <w:bottom w:val="none" w:sz="0" w:space="0" w:color="auto"/>
            <w:right w:val="none" w:sz="0" w:space="0" w:color="auto"/>
          </w:divBdr>
        </w:div>
        <w:div w:id="1436511624">
          <w:marLeft w:val="0"/>
          <w:marRight w:val="0"/>
          <w:marTop w:val="0"/>
          <w:marBottom w:val="0"/>
          <w:divBdr>
            <w:top w:val="none" w:sz="0" w:space="0" w:color="auto"/>
            <w:left w:val="none" w:sz="0" w:space="0" w:color="auto"/>
            <w:bottom w:val="none" w:sz="0" w:space="0" w:color="auto"/>
            <w:right w:val="none" w:sz="0" w:space="0" w:color="auto"/>
          </w:divBdr>
        </w:div>
        <w:div w:id="827941592">
          <w:marLeft w:val="0"/>
          <w:marRight w:val="0"/>
          <w:marTop w:val="0"/>
          <w:marBottom w:val="0"/>
          <w:divBdr>
            <w:top w:val="none" w:sz="0" w:space="0" w:color="auto"/>
            <w:left w:val="none" w:sz="0" w:space="0" w:color="auto"/>
            <w:bottom w:val="none" w:sz="0" w:space="0" w:color="auto"/>
            <w:right w:val="none" w:sz="0" w:space="0" w:color="auto"/>
          </w:divBdr>
        </w:div>
        <w:div w:id="322008119">
          <w:marLeft w:val="0"/>
          <w:marRight w:val="0"/>
          <w:marTop w:val="0"/>
          <w:marBottom w:val="0"/>
          <w:divBdr>
            <w:top w:val="none" w:sz="0" w:space="0" w:color="auto"/>
            <w:left w:val="none" w:sz="0" w:space="0" w:color="auto"/>
            <w:bottom w:val="none" w:sz="0" w:space="0" w:color="auto"/>
            <w:right w:val="none" w:sz="0" w:space="0" w:color="auto"/>
          </w:divBdr>
        </w:div>
        <w:div w:id="294718021">
          <w:marLeft w:val="0"/>
          <w:marRight w:val="0"/>
          <w:marTop w:val="0"/>
          <w:marBottom w:val="0"/>
          <w:divBdr>
            <w:top w:val="none" w:sz="0" w:space="0" w:color="auto"/>
            <w:left w:val="none" w:sz="0" w:space="0" w:color="auto"/>
            <w:bottom w:val="none" w:sz="0" w:space="0" w:color="auto"/>
            <w:right w:val="none" w:sz="0" w:space="0" w:color="auto"/>
          </w:divBdr>
        </w:div>
        <w:div w:id="74400139">
          <w:marLeft w:val="0"/>
          <w:marRight w:val="0"/>
          <w:marTop w:val="0"/>
          <w:marBottom w:val="0"/>
          <w:divBdr>
            <w:top w:val="none" w:sz="0" w:space="0" w:color="auto"/>
            <w:left w:val="none" w:sz="0" w:space="0" w:color="auto"/>
            <w:bottom w:val="none" w:sz="0" w:space="0" w:color="auto"/>
            <w:right w:val="none" w:sz="0" w:space="0" w:color="auto"/>
          </w:divBdr>
        </w:div>
        <w:div w:id="456070192">
          <w:marLeft w:val="0"/>
          <w:marRight w:val="0"/>
          <w:marTop w:val="0"/>
          <w:marBottom w:val="0"/>
          <w:divBdr>
            <w:top w:val="none" w:sz="0" w:space="0" w:color="auto"/>
            <w:left w:val="none" w:sz="0" w:space="0" w:color="auto"/>
            <w:bottom w:val="none" w:sz="0" w:space="0" w:color="auto"/>
            <w:right w:val="none" w:sz="0" w:space="0" w:color="auto"/>
          </w:divBdr>
        </w:div>
        <w:div w:id="1964532729">
          <w:marLeft w:val="0"/>
          <w:marRight w:val="0"/>
          <w:marTop w:val="0"/>
          <w:marBottom w:val="0"/>
          <w:divBdr>
            <w:top w:val="none" w:sz="0" w:space="0" w:color="auto"/>
            <w:left w:val="none" w:sz="0" w:space="0" w:color="auto"/>
            <w:bottom w:val="none" w:sz="0" w:space="0" w:color="auto"/>
            <w:right w:val="none" w:sz="0" w:space="0" w:color="auto"/>
          </w:divBdr>
        </w:div>
        <w:div w:id="1665082767">
          <w:marLeft w:val="0"/>
          <w:marRight w:val="0"/>
          <w:marTop w:val="0"/>
          <w:marBottom w:val="0"/>
          <w:divBdr>
            <w:top w:val="none" w:sz="0" w:space="0" w:color="auto"/>
            <w:left w:val="none" w:sz="0" w:space="0" w:color="auto"/>
            <w:bottom w:val="none" w:sz="0" w:space="0" w:color="auto"/>
            <w:right w:val="none" w:sz="0" w:space="0" w:color="auto"/>
          </w:divBdr>
        </w:div>
        <w:div w:id="1784301465">
          <w:marLeft w:val="0"/>
          <w:marRight w:val="0"/>
          <w:marTop w:val="0"/>
          <w:marBottom w:val="0"/>
          <w:divBdr>
            <w:top w:val="none" w:sz="0" w:space="0" w:color="auto"/>
            <w:left w:val="none" w:sz="0" w:space="0" w:color="auto"/>
            <w:bottom w:val="none" w:sz="0" w:space="0" w:color="auto"/>
            <w:right w:val="none" w:sz="0" w:space="0" w:color="auto"/>
          </w:divBdr>
        </w:div>
        <w:div w:id="1652250371">
          <w:marLeft w:val="0"/>
          <w:marRight w:val="0"/>
          <w:marTop w:val="0"/>
          <w:marBottom w:val="0"/>
          <w:divBdr>
            <w:top w:val="none" w:sz="0" w:space="0" w:color="auto"/>
            <w:left w:val="none" w:sz="0" w:space="0" w:color="auto"/>
            <w:bottom w:val="none" w:sz="0" w:space="0" w:color="auto"/>
            <w:right w:val="none" w:sz="0" w:space="0" w:color="auto"/>
          </w:divBdr>
        </w:div>
        <w:div w:id="720834897">
          <w:marLeft w:val="0"/>
          <w:marRight w:val="0"/>
          <w:marTop w:val="0"/>
          <w:marBottom w:val="0"/>
          <w:divBdr>
            <w:top w:val="none" w:sz="0" w:space="0" w:color="auto"/>
            <w:left w:val="none" w:sz="0" w:space="0" w:color="auto"/>
            <w:bottom w:val="none" w:sz="0" w:space="0" w:color="auto"/>
            <w:right w:val="none" w:sz="0" w:space="0" w:color="auto"/>
          </w:divBdr>
        </w:div>
        <w:div w:id="1410225873">
          <w:marLeft w:val="0"/>
          <w:marRight w:val="0"/>
          <w:marTop w:val="0"/>
          <w:marBottom w:val="0"/>
          <w:divBdr>
            <w:top w:val="none" w:sz="0" w:space="0" w:color="auto"/>
            <w:left w:val="none" w:sz="0" w:space="0" w:color="auto"/>
            <w:bottom w:val="none" w:sz="0" w:space="0" w:color="auto"/>
            <w:right w:val="none" w:sz="0" w:space="0" w:color="auto"/>
          </w:divBdr>
        </w:div>
        <w:div w:id="753476994">
          <w:marLeft w:val="0"/>
          <w:marRight w:val="0"/>
          <w:marTop w:val="0"/>
          <w:marBottom w:val="0"/>
          <w:divBdr>
            <w:top w:val="none" w:sz="0" w:space="0" w:color="auto"/>
            <w:left w:val="none" w:sz="0" w:space="0" w:color="auto"/>
            <w:bottom w:val="none" w:sz="0" w:space="0" w:color="auto"/>
            <w:right w:val="none" w:sz="0" w:space="0" w:color="auto"/>
          </w:divBdr>
        </w:div>
        <w:div w:id="208302047">
          <w:marLeft w:val="0"/>
          <w:marRight w:val="0"/>
          <w:marTop w:val="0"/>
          <w:marBottom w:val="0"/>
          <w:divBdr>
            <w:top w:val="none" w:sz="0" w:space="0" w:color="auto"/>
            <w:left w:val="none" w:sz="0" w:space="0" w:color="auto"/>
            <w:bottom w:val="none" w:sz="0" w:space="0" w:color="auto"/>
            <w:right w:val="none" w:sz="0" w:space="0" w:color="auto"/>
          </w:divBdr>
        </w:div>
        <w:div w:id="769815984">
          <w:marLeft w:val="0"/>
          <w:marRight w:val="0"/>
          <w:marTop w:val="0"/>
          <w:marBottom w:val="0"/>
          <w:divBdr>
            <w:top w:val="none" w:sz="0" w:space="0" w:color="auto"/>
            <w:left w:val="none" w:sz="0" w:space="0" w:color="auto"/>
            <w:bottom w:val="none" w:sz="0" w:space="0" w:color="auto"/>
            <w:right w:val="none" w:sz="0" w:space="0" w:color="auto"/>
          </w:divBdr>
          <w:divsChild>
            <w:div w:id="863831185">
              <w:marLeft w:val="-75"/>
              <w:marRight w:val="0"/>
              <w:marTop w:val="30"/>
              <w:marBottom w:val="30"/>
              <w:divBdr>
                <w:top w:val="none" w:sz="0" w:space="0" w:color="auto"/>
                <w:left w:val="none" w:sz="0" w:space="0" w:color="auto"/>
                <w:bottom w:val="none" w:sz="0" w:space="0" w:color="auto"/>
                <w:right w:val="none" w:sz="0" w:space="0" w:color="auto"/>
              </w:divBdr>
              <w:divsChild>
                <w:div w:id="885987102">
                  <w:marLeft w:val="0"/>
                  <w:marRight w:val="0"/>
                  <w:marTop w:val="0"/>
                  <w:marBottom w:val="0"/>
                  <w:divBdr>
                    <w:top w:val="none" w:sz="0" w:space="0" w:color="auto"/>
                    <w:left w:val="none" w:sz="0" w:space="0" w:color="auto"/>
                    <w:bottom w:val="none" w:sz="0" w:space="0" w:color="auto"/>
                    <w:right w:val="none" w:sz="0" w:space="0" w:color="auto"/>
                  </w:divBdr>
                  <w:divsChild>
                    <w:div w:id="1606885947">
                      <w:marLeft w:val="0"/>
                      <w:marRight w:val="0"/>
                      <w:marTop w:val="0"/>
                      <w:marBottom w:val="0"/>
                      <w:divBdr>
                        <w:top w:val="none" w:sz="0" w:space="0" w:color="auto"/>
                        <w:left w:val="none" w:sz="0" w:space="0" w:color="auto"/>
                        <w:bottom w:val="none" w:sz="0" w:space="0" w:color="auto"/>
                        <w:right w:val="none" w:sz="0" w:space="0" w:color="auto"/>
                      </w:divBdr>
                    </w:div>
                  </w:divsChild>
                </w:div>
                <w:div w:id="1290236718">
                  <w:marLeft w:val="0"/>
                  <w:marRight w:val="0"/>
                  <w:marTop w:val="0"/>
                  <w:marBottom w:val="0"/>
                  <w:divBdr>
                    <w:top w:val="none" w:sz="0" w:space="0" w:color="auto"/>
                    <w:left w:val="none" w:sz="0" w:space="0" w:color="auto"/>
                    <w:bottom w:val="none" w:sz="0" w:space="0" w:color="auto"/>
                    <w:right w:val="none" w:sz="0" w:space="0" w:color="auto"/>
                  </w:divBdr>
                  <w:divsChild>
                    <w:div w:id="2056418935">
                      <w:marLeft w:val="0"/>
                      <w:marRight w:val="0"/>
                      <w:marTop w:val="0"/>
                      <w:marBottom w:val="0"/>
                      <w:divBdr>
                        <w:top w:val="none" w:sz="0" w:space="0" w:color="auto"/>
                        <w:left w:val="none" w:sz="0" w:space="0" w:color="auto"/>
                        <w:bottom w:val="none" w:sz="0" w:space="0" w:color="auto"/>
                        <w:right w:val="none" w:sz="0" w:space="0" w:color="auto"/>
                      </w:divBdr>
                    </w:div>
                  </w:divsChild>
                </w:div>
                <w:div w:id="974290287">
                  <w:marLeft w:val="0"/>
                  <w:marRight w:val="0"/>
                  <w:marTop w:val="0"/>
                  <w:marBottom w:val="0"/>
                  <w:divBdr>
                    <w:top w:val="none" w:sz="0" w:space="0" w:color="auto"/>
                    <w:left w:val="none" w:sz="0" w:space="0" w:color="auto"/>
                    <w:bottom w:val="none" w:sz="0" w:space="0" w:color="auto"/>
                    <w:right w:val="none" w:sz="0" w:space="0" w:color="auto"/>
                  </w:divBdr>
                  <w:divsChild>
                    <w:div w:id="1206673185">
                      <w:marLeft w:val="0"/>
                      <w:marRight w:val="0"/>
                      <w:marTop w:val="0"/>
                      <w:marBottom w:val="0"/>
                      <w:divBdr>
                        <w:top w:val="none" w:sz="0" w:space="0" w:color="auto"/>
                        <w:left w:val="none" w:sz="0" w:space="0" w:color="auto"/>
                        <w:bottom w:val="none" w:sz="0" w:space="0" w:color="auto"/>
                        <w:right w:val="none" w:sz="0" w:space="0" w:color="auto"/>
                      </w:divBdr>
                    </w:div>
                    <w:div w:id="518543263">
                      <w:marLeft w:val="0"/>
                      <w:marRight w:val="0"/>
                      <w:marTop w:val="0"/>
                      <w:marBottom w:val="0"/>
                      <w:divBdr>
                        <w:top w:val="none" w:sz="0" w:space="0" w:color="auto"/>
                        <w:left w:val="none" w:sz="0" w:space="0" w:color="auto"/>
                        <w:bottom w:val="none" w:sz="0" w:space="0" w:color="auto"/>
                        <w:right w:val="none" w:sz="0" w:space="0" w:color="auto"/>
                      </w:divBdr>
                    </w:div>
                    <w:div w:id="21052148">
                      <w:marLeft w:val="0"/>
                      <w:marRight w:val="0"/>
                      <w:marTop w:val="0"/>
                      <w:marBottom w:val="0"/>
                      <w:divBdr>
                        <w:top w:val="none" w:sz="0" w:space="0" w:color="auto"/>
                        <w:left w:val="none" w:sz="0" w:space="0" w:color="auto"/>
                        <w:bottom w:val="none" w:sz="0" w:space="0" w:color="auto"/>
                        <w:right w:val="none" w:sz="0" w:space="0" w:color="auto"/>
                      </w:divBdr>
                    </w:div>
                  </w:divsChild>
                </w:div>
                <w:div w:id="1595360747">
                  <w:marLeft w:val="0"/>
                  <w:marRight w:val="0"/>
                  <w:marTop w:val="0"/>
                  <w:marBottom w:val="0"/>
                  <w:divBdr>
                    <w:top w:val="none" w:sz="0" w:space="0" w:color="auto"/>
                    <w:left w:val="none" w:sz="0" w:space="0" w:color="auto"/>
                    <w:bottom w:val="none" w:sz="0" w:space="0" w:color="auto"/>
                    <w:right w:val="none" w:sz="0" w:space="0" w:color="auto"/>
                  </w:divBdr>
                  <w:divsChild>
                    <w:div w:id="1247151938">
                      <w:marLeft w:val="0"/>
                      <w:marRight w:val="0"/>
                      <w:marTop w:val="0"/>
                      <w:marBottom w:val="0"/>
                      <w:divBdr>
                        <w:top w:val="none" w:sz="0" w:space="0" w:color="auto"/>
                        <w:left w:val="none" w:sz="0" w:space="0" w:color="auto"/>
                        <w:bottom w:val="none" w:sz="0" w:space="0" w:color="auto"/>
                        <w:right w:val="none" w:sz="0" w:space="0" w:color="auto"/>
                      </w:divBdr>
                    </w:div>
                    <w:div w:id="1734698699">
                      <w:marLeft w:val="0"/>
                      <w:marRight w:val="0"/>
                      <w:marTop w:val="0"/>
                      <w:marBottom w:val="0"/>
                      <w:divBdr>
                        <w:top w:val="none" w:sz="0" w:space="0" w:color="auto"/>
                        <w:left w:val="none" w:sz="0" w:space="0" w:color="auto"/>
                        <w:bottom w:val="none" w:sz="0" w:space="0" w:color="auto"/>
                        <w:right w:val="none" w:sz="0" w:space="0" w:color="auto"/>
                      </w:divBdr>
                    </w:div>
                    <w:div w:id="587422148">
                      <w:marLeft w:val="0"/>
                      <w:marRight w:val="0"/>
                      <w:marTop w:val="0"/>
                      <w:marBottom w:val="0"/>
                      <w:divBdr>
                        <w:top w:val="none" w:sz="0" w:space="0" w:color="auto"/>
                        <w:left w:val="none" w:sz="0" w:space="0" w:color="auto"/>
                        <w:bottom w:val="none" w:sz="0" w:space="0" w:color="auto"/>
                        <w:right w:val="none" w:sz="0" w:space="0" w:color="auto"/>
                      </w:divBdr>
                    </w:div>
                  </w:divsChild>
                </w:div>
                <w:div w:id="864755807">
                  <w:marLeft w:val="0"/>
                  <w:marRight w:val="0"/>
                  <w:marTop w:val="0"/>
                  <w:marBottom w:val="0"/>
                  <w:divBdr>
                    <w:top w:val="none" w:sz="0" w:space="0" w:color="auto"/>
                    <w:left w:val="none" w:sz="0" w:space="0" w:color="auto"/>
                    <w:bottom w:val="none" w:sz="0" w:space="0" w:color="auto"/>
                    <w:right w:val="none" w:sz="0" w:space="0" w:color="auto"/>
                  </w:divBdr>
                  <w:divsChild>
                    <w:div w:id="1922367576">
                      <w:marLeft w:val="0"/>
                      <w:marRight w:val="0"/>
                      <w:marTop w:val="0"/>
                      <w:marBottom w:val="0"/>
                      <w:divBdr>
                        <w:top w:val="none" w:sz="0" w:space="0" w:color="auto"/>
                        <w:left w:val="none" w:sz="0" w:space="0" w:color="auto"/>
                        <w:bottom w:val="none" w:sz="0" w:space="0" w:color="auto"/>
                        <w:right w:val="none" w:sz="0" w:space="0" w:color="auto"/>
                      </w:divBdr>
                    </w:div>
                  </w:divsChild>
                </w:div>
                <w:div w:id="1774590511">
                  <w:marLeft w:val="0"/>
                  <w:marRight w:val="0"/>
                  <w:marTop w:val="0"/>
                  <w:marBottom w:val="0"/>
                  <w:divBdr>
                    <w:top w:val="none" w:sz="0" w:space="0" w:color="auto"/>
                    <w:left w:val="none" w:sz="0" w:space="0" w:color="auto"/>
                    <w:bottom w:val="none" w:sz="0" w:space="0" w:color="auto"/>
                    <w:right w:val="none" w:sz="0" w:space="0" w:color="auto"/>
                  </w:divBdr>
                  <w:divsChild>
                    <w:div w:id="1821190767">
                      <w:marLeft w:val="0"/>
                      <w:marRight w:val="0"/>
                      <w:marTop w:val="0"/>
                      <w:marBottom w:val="0"/>
                      <w:divBdr>
                        <w:top w:val="none" w:sz="0" w:space="0" w:color="auto"/>
                        <w:left w:val="none" w:sz="0" w:space="0" w:color="auto"/>
                        <w:bottom w:val="none" w:sz="0" w:space="0" w:color="auto"/>
                        <w:right w:val="none" w:sz="0" w:space="0" w:color="auto"/>
                      </w:divBdr>
                    </w:div>
                  </w:divsChild>
                </w:div>
                <w:div w:id="1252733944">
                  <w:marLeft w:val="0"/>
                  <w:marRight w:val="0"/>
                  <w:marTop w:val="0"/>
                  <w:marBottom w:val="0"/>
                  <w:divBdr>
                    <w:top w:val="none" w:sz="0" w:space="0" w:color="auto"/>
                    <w:left w:val="none" w:sz="0" w:space="0" w:color="auto"/>
                    <w:bottom w:val="none" w:sz="0" w:space="0" w:color="auto"/>
                    <w:right w:val="none" w:sz="0" w:space="0" w:color="auto"/>
                  </w:divBdr>
                  <w:divsChild>
                    <w:div w:id="2094159053">
                      <w:marLeft w:val="0"/>
                      <w:marRight w:val="0"/>
                      <w:marTop w:val="0"/>
                      <w:marBottom w:val="0"/>
                      <w:divBdr>
                        <w:top w:val="none" w:sz="0" w:space="0" w:color="auto"/>
                        <w:left w:val="none" w:sz="0" w:space="0" w:color="auto"/>
                        <w:bottom w:val="none" w:sz="0" w:space="0" w:color="auto"/>
                        <w:right w:val="none" w:sz="0" w:space="0" w:color="auto"/>
                      </w:divBdr>
                    </w:div>
                  </w:divsChild>
                </w:div>
                <w:div w:id="1787505370">
                  <w:marLeft w:val="0"/>
                  <w:marRight w:val="0"/>
                  <w:marTop w:val="0"/>
                  <w:marBottom w:val="0"/>
                  <w:divBdr>
                    <w:top w:val="none" w:sz="0" w:space="0" w:color="auto"/>
                    <w:left w:val="none" w:sz="0" w:space="0" w:color="auto"/>
                    <w:bottom w:val="none" w:sz="0" w:space="0" w:color="auto"/>
                    <w:right w:val="none" w:sz="0" w:space="0" w:color="auto"/>
                  </w:divBdr>
                  <w:divsChild>
                    <w:div w:id="1494834929">
                      <w:marLeft w:val="0"/>
                      <w:marRight w:val="0"/>
                      <w:marTop w:val="0"/>
                      <w:marBottom w:val="0"/>
                      <w:divBdr>
                        <w:top w:val="none" w:sz="0" w:space="0" w:color="auto"/>
                        <w:left w:val="none" w:sz="0" w:space="0" w:color="auto"/>
                        <w:bottom w:val="none" w:sz="0" w:space="0" w:color="auto"/>
                        <w:right w:val="none" w:sz="0" w:space="0" w:color="auto"/>
                      </w:divBdr>
                    </w:div>
                  </w:divsChild>
                </w:div>
                <w:div w:id="1828739382">
                  <w:marLeft w:val="0"/>
                  <w:marRight w:val="0"/>
                  <w:marTop w:val="0"/>
                  <w:marBottom w:val="0"/>
                  <w:divBdr>
                    <w:top w:val="none" w:sz="0" w:space="0" w:color="auto"/>
                    <w:left w:val="none" w:sz="0" w:space="0" w:color="auto"/>
                    <w:bottom w:val="none" w:sz="0" w:space="0" w:color="auto"/>
                    <w:right w:val="none" w:sz="0" w:space="0" w:color="auto"/>
                  </w:divBdr>
                  <w:divsChild>
                    <w:div w:id="2071494067">
                      <w:marLeft w:val="0"/>
                      <w:marRight w:val="0"/>
                      <w:marTop w:val="0"/>
                      <w:marBottom w:val="0"/>
                      <w:divBdr>
                        <w:top w:val="none" w:sz="0" w:space="0" w:color="auto"/>
                        <w:left w:val="none" w:sz="0" w:space="0" w:color="auto"/>
                        <w:bottom w:val="none" w:sz="0" w:space="0" w:color="auto"/>
                        <w:right w:val="none" w:sz="0" w:space="0" w:color="auto"/>
                      </w:divBdr>
                    </w:div>
                  </w:divsChild>
                </w:div>
                <w:div w:id="469636430">
                  <w:marLeft w:val="0"/>
                  <w:marRight w:val="0"/>
                  <w:marTop w:val="0"/>
                  <w:marBottom w:val="0"/>
                  <w:divBdr>
                    <w:top w:val="none" w:sz="0" w:space="0" w:color="auto"/>
                    <w:left w:val="none" w:sz="0" w:space="0" w:color="auto"/>
                    <w:bottom w:val="none" w:sz="0" w:space="0" w:color="auto"/>
                    <w:right w:val="none" w:sz="0" w:space="0" w:color="auto"/>
                  </w:divBdr>
                  <w:divsChild>
                    <w:div w:id="228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10416">
          <w:marLeft w:val="0"/>
          <w:marRight w:val="0"/>
          <w:marTop w:val="0"/>
          <w:marBottom w:val="0"/>
          <w:divBdr>
            <w:top w:val="none" w:sz="0" w:space="0" w:color="auto"/>
            <w:left w:val="none" w:sz="0" w:space="0" w:color="auto"/>
            <w:bottom w:val="none" w:sz="0" w:space="0" w:color="auto"/>
            <w:right w:val="none" w:sz="0" w:space="0" w:color="auto"/>
          </w:divBdr>
        </w:div>
        <w:div w:id="1103263726">
          <w:marLeft w:val="0"/>
          <w:marRight w:val="0"/>
          <w:marTop w:val="0"/>
          <w:marBottom w:val="0"/>
          <w:divBdr>
            <w:top w:val="none" w:sz="0" w:space="0" w:color="auto"/>
            <w:left w:val="none" w:sz="0" w:space="0" w:color="auto"/>
            <w:bottom w:val="none" w:sz="0" w:space="0" w:color="auto"/>
            <w:right w:val="none" w:sz="0" w:space="0" w:color="auto"/>
          </w:divBdr>
        </w:div>
        <w:div w:id="311256385">
          <w:marLeft w:val="0"/>
          <w:marRight w:val="0"/>
          <w:marTop w:val="0"/>
          <w:marBottom w:val="0"/>
          <w:divBdr>
            <w:top w:val="none" w:sz="0" w:space="0" w:color="auto"/>
            <w:left w:val="none" w:sz="0" w:space="0" w:color="auto"/>
            <w:bottom w:val="none" w:sz="0" w:space="0" w:color="auto"/>
            <w:right w:val="none" w:sz="0" w:space="0" w:color="auto"/>
          </w:divBdr>
        </w:div>
        <w:div w:id="450174387">
          <w:marLeft w:val="0"/>
          <w:marRight w:val="0"/>
          <w:marTop w:val="0"/>
          <w:marBottom w:val="0"/>
          <w:divBdr>
            <w:top w:val="none" w:sz="0" w:space="0" w:color="auto"/>
            <w:left w:val="none" w:sz="0" w:space="0" w:color="auto"/>
            <w:bottom w:val="none" w:sz="0" w:space="0" w:color="auto"/>
            <w:right w:val="none" w:sz="0" w:space="0" w:color="auto"/>
          </w:divBdr>
        </w:div>
        <w:div w:id="1876573779">
          <w:marLeft w:val="0"/>
          <w:marRight w:val="0"/>
          <w:marTop w:val="0"/>
          <w:marBottom w:val="0"/>
          <w:divBdr>
            <w:top w:val="none" w:sz="0" w:space="0" w:color="auto"/>
            <w:left w:val="none" w:sz="0" w:space="0" w:color="auto"/>
            <w:bottom w:val="none" w:sz="0" w:space="0" w:color="auto"/>
            <w:right w:val="none" w:sz="0" w:space="0" w:color="auto"/>
          </w:divBdr>
        </w:div>
        <w:div w:id="553086714">
          <w:marLeft w:val="0"/>
          <w:marRight w:val="0"/>
          <w:marTop w:val="0"/>
          <w:marBottom w:val="0"/>
          <w:divBdr>
            <w:top w:val="none" w:sz="0" w:space="0" w:color="auto"/>
            <w:left w:val="none" w:sz="0" w:space="0" w:color="auto"/>
            <w:bottom w:val="none" w:sz="0" w:space="0" w:color="auto"/>
            <w:right w:val="none" w:sz="0" w:space="0" w:color="auto"/>
          </w:divBdr>
        </w:div>
        <w:div w:id="166409909">
          <w:marLeft w:val="0"/>
          <w:marRight w:val="0"/>
          <w:marTop w:val="0"/>
          <w:marBottom w:val="0"/>
          <w:divBdr>
            <w:top w:val="none" w:sz="0" w:space="0" w:color="auto"/>
            <w:left w:val="none" w:sz="0" w:space="0" w:color="auto"/>
            <w:bottom w:val="none" w:sz="0" w:space="0" w:color="auto"/>
            <w:right w:val="none" w:sz="0" w:space="0" w:color="auto"/>
          </w:divBdr>
        </w:div>
        <w:div w:id="1190027369">
          <w:marLeft w:val="0"/>
          <w:marRight w:val="0"/>
          <w:marTop w:val="0"/>
          <w:marBottom w:val="0"/>
          <w:divBdr>
            <w:top w:val="none" w:sz="0" w:space="0" w:color="auto"/>
            <w:left w:val="none" w:sz="0" w:space="0" w:color="auto"/>
            <w:bottom w:val="none" w:sz="0" w:space="0" w:color="auto"/>
            <w:right w:val="none" w:sz="0" w:space="0" w:color="auto"/>
          </w:divBdr>
        </w:div>
        <w:div w:id="1326546590">
          <w:marLeft w:val="0"/>
          <w:marRight w:val="0"/>
          <w:marTop w:val="0"/>
          <w:marBottom w:val="0"/>
          <w:divBdr>
            <w:top w:val="none" w:sz="0" w:space="0" w:color="auto"/>
            <w:left w:val="none" w:sz="0" w:space="0" w:color="auto"/>
            <w:bottom w:val="none" w:sz="0" w:space="0" w:color="auto"/>
            <w:right w:val="none" w:sz="0" w:space="0" w:color="auto"/>
          </w:divBdr>
        </w:div>
        <w:div w:id="270211583">
          <w:marLeft w:val="0"/>
          <w:marRight w:val="0"/>
          <w:marTop w:val="0"/>
          <w:marBottom w:val="0"/>
          <w:divBdr>
            <w:top w:val="none" w:sz="0" w:space="0" w:color="auto"/>
            <w:left w:val="none" w:sz="0" w:space="0" w:color="auto"/>
            <w:bottom w:val="none" w:sz="0" w:space="0" w:color="auto"/>
            <w:right w:val="none" w:sz="0" w:space="0" w:color="auto"/>
          </w:divBdr>
        </w:div>
        <w:div w:id="1455714775">
          <w:marLeft w:val="0"/>
          <w:marRight w:val="0"/>
          <w:marTop w:val="0"/>
          <w:marBottom w:val="0"/>
          <w:divBdr>
            <w:top w:val="none" w:sz="0" w:space="0" w:color="auto"/>
            <w:left w:val="none" w:sz="0" w:space="0" w:color="auto"/>
            <w:bottom w:val="none" w:sz="0" w:space="0" w:color="auto"/>
            <w:right w:val="none" w:sz="0" w:space="0" w:color="auto"/>
          </w:divBdr>
        </w:div>
        <w:div w:id="1808744719">
          <w:marLeft w:val="0"/>
          <w:marRight w:val="0"/>
          <w:marTop w:val="0"/>
          <w:marBottom w:val="0"/>
          <w:divBdr>
            <w:top w:val="none" w:sz="0" w:space="0" w:color="auto"/>
            <w:left w:val="none" w:sz="0" w:space="0" w:color="auto"/>
            <w:bottom w:val="none" w:sz="0" w:space="0" w:color="auto"/>
            <w:right w:val="none" w:sz="0" w:space="0" w:color="auto"/>
          </w:divBdr>
        </w:div>
        <w:div w:id="1929607788">
          <w:marLeft w:val="0"/>
          <w:marRight w:val="0"/>
          <w:marTop w:val="0"/>
          <w:marBottom w:val="0"/>
          <w:divBdr>
            <w:top w:val="none" w:sz="0" w:space="0" w:color="auto"/>
            <w:left w:val="none" w:sz="0" w:space="0" w:color="auto"/>
            <w:bottom w:val="none" w:sz="0" w:space="0" w:color="auto"/>
            <w:right w:val="none" w:sz="0" w:space="0" w:color="auto"/>
          </w:divBdr>
        </w:div>
        <w:div w:id="863324445">
          <w:marLeft w:val="0"/>
          <w:marRight w:val="0"/>
          <w:marTop w:val="0"/>
          <w:marBottom w:val="0"/>
          <w:divBdr>
            <w:top w:val="none" w:sz="0" w:space="0" w:color="auto"/>
            <w:left w:val="none" w:sz="0" w:space="0" w:color="auto"/>
            <w:bottom w:val="none" w:sz="0" w:space="0" w:color="auto"/>
            <w:right w:val="none" w:sz="0" w:space="0" w:color="auto"/>
          </w:divBdr>
        </w:div>
        <w:div w:id="1787578657">
          <w:marLeft w:val="0"/>
          <w:marRight w:val="0"/>
          <w:marTop w:val="0"/>
          <w:marBottom w:val="0"/>
          <w:divBdr>
            <w:top w:val="none" w:sz="0" w:space="0" w:color="auto"/>
            <w:left w:val="none" w:sz="0" w:space="0" w:color="auto"/>
            <w:bottom w:val="none" w:sz="0" w:space="0" w:color="auto"/>
            <w:right w:val="none" w:sz="0" w:space="0" w:color="auto"/>
          </w:divBdr>
        </w:div>
        <w:div w:id="142164445">
          <w:marLeft w:val="0"/>
          <w:marRight w:val="0"/>
          <w:marTop w:val="0"/>
          <w:marBottom w:val="0"/>
          <w:divBdr>
            <w:top w:val="none" w:sz="0" w:space="0" w:color="auto"/>
            <w:left w:val="none" w:sz="0" w:space="0" w:color="auto"/>
            <w:bottom w:val="none" w:sz="0" w:space="0" w:color="auto"/>
            <w:right w:val="none" w:sz="0" w:space="0" w:color="auto"/>
          </w:divBdr>
        </w:div>
        <w:div w:id="1546334018">
          <w:marLeft w:val="0"/>
          <w:marRight w:val="0"/>
          <w:marTop w:val="0"/>
          <w:marBottom w:val="0"/>
          <w:divBdr>
            <w:top w:val="none" w:sz="0" w:space="0" w:color="auto"/>
            <w:left w:val="none" w:sz="0" w:space="0" w:color="auto"/>
            <w:bottom w:val="none" w:sz="0" w:space="0" w:color="auto"/>
            <w:right w:val="none" w:sz="0" w:space="0" w:color="auto"/>
          </w:divBdr>
        </w:div>
        <w:div w:id="219441032">
          <w:marLeft w:val="0"/>
          <w:marRight w:val="0"/>
          <w:marTop w:val="0"/>
          <w:marBottom w:val="0"/>
          <w:divBdr>
            <w:top w:val="none" w:sz="0" w:space="0" w:color="auto"/>
            <w:left w:val="none" w:sz="0" w:space="0" w:color="auto"/>
            <w:bottom w:val="none" w:sz="0" w:space="0" w:color="auto"/>
            <w:right w:val="none" w:sz="0" w:space="0" w:color="auto"/>
          </w:divBdr>
        </w:div>
        <w:div w:id="1680619111">
          <w:marLeft w:val="0"/>
          <w:marRight w:val="0"/>
          <w:marTop w:val="0"/>
          <w:marBottom w:val="0"/>
          <w:divBdr>
            <w:top w:val="none" w:sz="0" w:space="0" w:color="auto"/>
            <w:left w:val="none" w:sz="0" w:space="0" w:color="auto"/>
            <w:bottom w:val="none" w:sz="0" w:space="0" w:color="auto"/>
            <w:right w:val="none" w:sz="0" w:space="0" w:color="auto"/>
          </w:divBdr>
        </w:div>
        <w:div w:id="787552975">
          <w:marLeft w:val="0"/>
          <w:marRight w:val="0"/>
          <w:marTop w:val="0"/>
          <w:marBottom w:val="0"/>
          <w:divBdr>
            <w:top w:val="none" w:sz="0" w:space="0" w:color="auto"/>
            <w:left w:val="none" w:sz="0" w:space="0" w:color="auto"/>
            <w:bottom w:val="none" w:sz="0" w:space="0" w:color="auto"/>
            <w:right w:val="none" w:sz="0" w:space="0" w:color="auto"/>
          </w:divBdr>
        </w:div>
        <w:div w:id="1389375949">
          <w:marLeft w:val="0"/>
          <w:marRight w:val="0"/>
          <w:marTop w:val="0"/>
          <w:marBottom w:val="0"/>
          <w:divBdr>
            <w:top w:val="none" w:sz="0" w:space="0" w:color="auto"/>
            <w:left w:val="none" w:sz="0" w:space="0" w:color="auto"/>
            <w:bottom w:val="none" w:sz="0" w:space="0" w:color="auto"/>
            <w:right w:val="none" w:sz="0" w:space="0" w:color="auto"/>
          </w:divBdr>
          <w:divsChild>
            <w:div w:id="1018385345">
              <w:marLeft w:val="0"/>
              <w:marRight w:val="0"/>
              <w:marTop w:val="0"/>
              <w:marBottom w:val="0"/>
              <w:divBdr>
                <w:top w:val="none" w:sz="0" w:space="0" w:color="auto"/>
                <w:left w:val="none" w:sz="0" w:space="0" w:color="auto"/>
                <w:bottom w:val="none" w:sz="0" w:space="0" w:color="auto"/>
                <w:right w:val="none" w:sz="0" w:space="0" w:color="auto"/>
              </w:divBdr>
            </w:div>
            <w:div w:id="1115293786">
              <w:marLeft w:val="0"/>
              <w:marRight w:val="0"/>
              <w:marTop w:val="0"/>
              <w:marBottom w:val="0"/>
              <w:divBdr>
                <w:top w:val="none" w:sz="0" w:space="0" w:color="auto"/>
                <w:left w:val="none" w:sz="0" w:space="0" w:color="auto"/>
                <w:bottom w:val="none" w:sz="0" w:space="0" w:color="auto"/>
                <w:right w:val="none" w:sz="0" w:space="0" w:color="auto"/>
              </w:divBdr>
            </w:div>
            <w:div w:id="950891511">
              <w:marLeft w:val="0"/>
              <w:marRight w:val="0"/>
              <w:marTop w:val="0"/>
              <w:marBottom w:val="0"/>
              <w:divBdr>
                <w:top w:val="none" w:sz="0" w:space="0" w:color="auto"/>
                <w:left w:val="none" w:sz="0" w:space="0" w:color="auto"/>
                <w:bottom w:val="none" w:sz="0" w:space="0" w:color="auto"/>
                <w:right w:val="none" w:sz="0" w:space="0" w:color="auto"/>
              </w:divBdr>
            </w:div>
            <w:div w:id="108593465">
              <w:marLeft w:val="0"/>
              <w:marRight w:val="0"/>
              <w:marTop w:val="0"/>
              <w:marBottom w:val="0"/>
              <w:divBdr>
                <w:top w:val="none" w:sz="0" w:space="0" w:color="auto"/>
                <w:left w:val="none" w:sz="0" w:space="0" w:color="auto"/>
                <w:bottom w:val="none" w:sz="0" w:space="0" w:color="auto"/>
                <w:right w:val="none" w:sz="0" w:space="0" w:color="auto"/>
              </w:divBdr>
            </w:div>
            <w:div w:id="2038507961">
              <w:marLeft w:val="0"/>
              <w:marRight w:val="0"/>
              <w:marTop w:val="0"/>
              <w:marBottom w:val="0"/>
              <w:divBdr>
                <w:top w:val="none" w:sz="0" w:space="0" w:color="auto"/>
                <w:left w:val="none" w:sz="0" w:space="0" w:color="auto"/>
                <w:bottom w:val="none" w:sz="0" w:space="0" w:color="auto"/>
                <w:right w:val="none" w:sz="0" w:space="0" w:color="auto"/>
              </w:divBdr>
            </w:div>
            <w:div w:id="1694727259">
              <w:marLeft w:val="0"/>
              <w:marRight w:val="0"/>
              <w:marTop w:val="0"/>
              <w:marBottom w:val="0"/>
              <w:divBdr>
                <w:top w:val="none" w:sz="0" w:space="0" w:color="auto"/>
                <w:left w:val="none" w:sz="0" w:space="0" w:color="auto"/>
                <w:bottom w:val="none" w:sz="0" w:space="0" w:color="auto"/>
                <w:right w:val="none" w:sz="0" w:space="0" w:color="auto"/>
              </w:divBdr>
            </w:div>
            <w:div w:id="1905486405">
              <w:marLeft w:val="0"/>
              <w:marRight w:val="0"/>
              <w:marTop w:val="0"/>
              <w:marBottom w:val="0"/>
              <w:divBdr>
                <w:top w:val="none" w:sz="0" w:space="0" w:color="auto"/>
                <w:left w:val="none" w:sz="0" w:space="0" w:color="auto"/>
                <w:bottom w:val="none" w:sz="0" w:space="0" w:color="auto"/>
                <w:right w:val="none" w:sz="0" w:space="0" w:color="auto"/>
              </w:divBdr>
            </w:div>
            <w:div w:id="1182082979">
              <w:marLeft w:val="0"/>
              <w:marRight w:val="0"/>
              <w:marTop w:val="0"/>
              <w:marBottom w:val="0"/>
              <w:divBdr>
                <w:top w:val="none" w:sz="0" w:space="0" w:color="auto"/>
                <w:left w:val="none" w:sz="0" w:space="0" w:color="auto"/>
                <w:bottom w:val="none" w:sz="0" w:space="0" w:color="auto"/>
                <w:right w:val="none" w:sz="0" w:space="0" w:color="auto"/>
              </w:divBdr>
            </w:div>
            <w:div w:id="860046999">
              <w:marLeft w:val="0"/>
              <w:marRight w:val="0"/>
              <w:marTop w:val="0"/>
              <w:marBottom w:val="0"/>
              <w:divBdr>
                <w:top w:val="none" w:sz="0" w:space="0" w:color="auto"/>
                <w:left w:val="none" w:sz="0" w:space="0" w:color="auto"/>
                <w:bottom w:val="none" w:sz="0" w:space="0" w:color="auto"/>
                <w:right w:val="none" w:sz="0" w:space="0" w:color="auto"/>
              </w:divBdr>
            </w:div>
            <w:div w:id="266234419">
              <w:marLeft w:val="0"/>
              <w:marRight w:val="0"/>
              <w:marTop w:val="0"/>
              <w:marBottom w:val="0"/>
              <w:divBdr>
                <w:top w:val="none" w:sz="0" w:space="0" w:color="auto"/>
                <w:left w:val="none" w:sz="0" w:space="0" w:color="auto"/>
                <w:bottom w:val="none" w:sz="0" w:space="0" w:color="auto"/>
                <w:right w:val="none" w:sz="0" w:space="0" w:color="auto"/>
              </w:divBdr>
            </w:div>
            <w:div w:id="890775232">
              <w:marLeft w:val="0"/>
              <w:marRight w:val="0"/>
              <w:marTop w:val="0"/>
              <w:marBottom w:val="0"/>
              <w:divBdr>
                <w:top w:val="none" w:sz="0" w:space="0" w:color="auto"/>
                <w:left w:val="none" w:sz="0" w:space="0" w:color="auto"/>
                <w:bottom w:val="none" w:sz="0" w:space="0" w:color="auto"/>
                <w:right w:val="none" w:sz="0" w:space="0" w:color="auto"/>
              </w:divBdr>
            </w:div>
            <w:div w:id="209849657">
              <w:marLeft w:val="0"/>
              <w:marRight w:val="0"/>
              <w:marTop w:val="0"/>
              <w:marBottom w:val="0"/>
              <w:divBdr>
                <w:top w:val="none" w:sz="0" w:space="0" w:color="auto"/>
                <w:left w:val="none" w:sz="0" w:space="0" w:color="auto"/>
                <w:bottom w:val="none" w:sz="0" w:space="0" w:color="auto"/>
                <w:right w:val="none" w:sz="0" w:space="0" w:color="auto"/>
              </w:divBdr>
            </w:div>
            <w:div w:id="1167985956">
              <w:marLeft w:val="0"/>
              <w:marRight w:val="0"/>
              <w:marTop w:val="0"/>
              <w:marBottom w:val="0"/>
              <w:divBdr>
                <w:top w:val="none" w:sz="0" w:space="0" w:color="auto"/>
                <w:left w:val="none" w:sz="0" w:space="0" w:color="auto"/>
                <w:bottom w:val="none" w:sz="0" w:space="0" w:color="auto"/>
                <w:right w:val="none" w:sz="0" w:space="0" w:color="auto"/>
              </w:divBdr>
            </w:div>
            <w:div w:id="1044717049">
              <w:marLeft w:val="0"/>
              <w:marRight w:val="0"/>
              <w:marTop w:val="0"/>
              <w:marBottom w:val="0"/>
              <w:divBdr>
                <w:top w:val="none" w:sz="0" w:space="0" w:color="auto"/>
                <w:left w:val="none" w:sz="0" w:space="0" w:color="auto"/>
                <w:bottom w:val="none" w:sz="0" w:space="0" w:color="auto"/>
                <w:right w:val="none" w:sz="0" w:space="0" w:color="auto"/>
              </w:divBdr>
            </w:div>
            <w:div w:id="198399516">
              <w:marLeft w:val="0"/>
              <w:marRight w:val="0"/>
              <w:marTop w:val="0"/>
              <w:marBottom w:val="0"/>
              <w:divBdr>
                <w:top w:val="none" w:sz="0" w:space="0" w:color="auto"/>
                <w:left w:val="none" w:sz="0" w:space="0" w:color="auto"/>
                <w:bottom w:val="none" w:sz="0" w:space="0" w:color="auto"/>
                <w:right w:val="none" w:sz="0" w:space="0" w:color="auto"/>
              </w:divBdr>
            </w:div>
            <w:div w:id="386684685">
              <w:marLeft w:val="0"/>
              <w:marRight w:val="0"/>
              <w:marTop w:val="0"/>
              <w:marBottom w:val="0"/>
              <w:divBdr>
                <w:top w:val="none" w:sz="0" w:space="0" w:color="auto"/>
                <w:left w:val="none" w:sz="0" w:space="0" w:color="auto"/>
                <w:bottom w:val="none" w:sz="0" w:space="0" w:color="auto"/>
                <w:right w:val="none" w:sz="0" w:space="0" w:color="auto"/>
              </w:divBdr>
            </w:div>
            <w:div w:id="987366396">
              <w:marLeft w:val="0"/>
              <w:marRight w:val="0"/>
              <w:marTop w:val="0"/>
              <w:marBottom w:val="0"/>
              <w:divBdr>
                <w:top w:val="none" w:sz="0" w:space="0" w:color="auto"/>
                <w:left w:val="none" w:sz="0" w:space="0" w:color="auto"/>
                <w:bottom w:val="none" w:sz="0" w:space="0" w:color="auto"/>
                <w:right w:val="none" w:sz="0" w:space="0" w:color="auto"/>
              </w:divBdr>
            </w:div>
            <w:div w:id="383529651">
              <w:marLeft w:val="0"/>
              <w:marRight w:val="0"/>
              <w:marTop w:val="0"/>
              <w:marBottom w:val="0"/>
              <w:divBdr>
                <w:top w:val="none" w:sz="0" w:space="0" w:color="auto"/>
                <w:left w:val="none" w:sz="0" w:space="0" w:color="auto"/>
                <w:bottom w:val="none" w:sz="0" w:space="0" w:color="auto"/>
                <w:right w:val="none" w:sz="0" w:space="0" w:color="auto"/>
              </w:divBdr>
            </w:div>
            <w:div w:id="678235332">
              <w:marLeft w:val="0"/>
              <w:marRight w:val="0"/>
              <w:marTop w:val="0"/>
              <w:marBottom w:val="0"/>
              <w:divBdr>
                <w:top w:val="none" w:sz="0" w:space="0" w:color="auto"/>
                <w:left w:val="none" w:sz="0" w:space="0" w:color="auto"/>
                <w:bottom w:val="none" w:sz="0" w:space="0" w:color="auto"/>
                <w:right w:val="none" w:sz="0" w:space="0" w:color="auto"/>
              </w:divBdr>
            </w:div>
            <w:div w:id="1529484819">
              <w:marLeft w:val="0"/>
              <w:marRight w:val="0"/>
              <w:marTop w:val="0"/>
              <w:marBottom w:val="0"/>
              <w:divBdr>
                <w:top w:val="none" w:sz="0" w:space="0" w:color="auto"/>
                <w:left w:val="none" w:sz="0" w:space="0" w:color="auto"/>
                <w:bottom w:val="none" w:sz="0" w:space="0" w:color="auto"/>
                <w:right w:val="none" w:sz="0" w:space="0" w:color="auto"/>
              </w:divBdr>
            </w:div>
          </w:divsChild>
        </w:div>
        <w:div w:id="951132875">
          <w:marLeft w:val="0"/>
          <w:marRight w:val="0"/>
          <w:marTop w:val="0"/>
          <w:marBottom w:val="0"/>
          <w:divBdr>
            <w:top w:val="none" w:sz="0" w:space="0" w:color="auto"/>
            <w:left w:val="none" w:sz="0" w:space="0" w:color="auto"/>
            <w:bottom w:val="none" w:sz="0" w:space="0" w:color="auto"/>
            <w:right w:val="none" w:sz="0" w:space="0" w:color="auto"/>
          </w:divBdr>
          <w:divsChild>
            <w:div w:id="1653636729">
              <w:marLeft w:val="0"/>
              <w:marRight w:val="0"/>
              <w:marTop w:val="0"/>
              <w:marBottom w:val="0"/>
              <w:divBdr>
                <w:top w:val="none" w:sz="0" w:space="0" w:color="auto"/>
                <w:left w:val="none" w:sz="0" w:space="0" w:color="auto"/>
                <w:bottom w:val="none" w:sz="0" w:space="0" w:color="auto"/>
                <w:right w:val="none" w:sz="0" w:space="0" w:color="auto"/>
              </w:divBdr>
            </w:div>
            <w:div w:id="1084258165">
              <w:marLeft w:val="0"/>
              <w:marRight w:val="0"/>
              <w:marTop w:val="0"/>
              <w:marBottom w:val="0"/>
              <w:divBdr>
                <w:top w:val="none" w:sz="0" w:space="0" w:color="auto"/>
                <w:left w:val="none" w:sz="0" w:space="0" w:color="auto"/>
                <w:bottom w:val="none" w:sz="0" w:space="0" w:color="auto"/>
                <w:right w:val="none" w:sz="0" w:space="0" w:color="auto"/>
              </w:divBdr>
            </w:div>
            <w:div w:id="173618203">
              <w:marLeft w:val="0"/>
              <w:marRight w:val="0"/>
              <w:marTop w:val="0"/>
              <w:marBottom w:val="0"/>
              <w:divBdr>
                <w:top w:val="none" w:sz="0" w:space="0" w:color="auto"/>
                <w:left w:val="none" w:sz="0" w:space="0" w:color="auto"/>
                <w:bottom w:val="none" w:sz="0" w:space="0" w:color="auto"/>
                <w:right w:val="none" w:sz="0" w:space="0" w:color="auto"/>
              </w:divBdr>
            </w:div>
            <w:div w:id="428048269">
              <w:marLeft w:val="0"/>
              <w:marRight w:val="0"/>
              <w:marTop w:val="0"/>
              <w:marBottom w:val="0"/>
              <w:divBdr>
                <w:top w:val="none" w:sz="0" w:space="0" w:color="auto"/>
                <w:left w:val="none" w:sz="0" w:space="0" w:color="auto"/>
                <w:bottom w:val="none" w:sz="0" w:space="0" w:color="auto"/>
                <w:right w:val="none" w:sz="0" w:space="0" w:color="auto"/>
              </w:divBdr>
            </w:div>
            <w:div w:id="1997299119">
              <w:marLeft w:val="0"/>
              <w:marRight w:val="0"/>
              <w:marTop w:val="0"/>
              <w:marBottom w:val="0"/>
              <w:divBdr>
                <w:top w:val="none" w:sz="0" w:space="0" w:color="auto"/>
                <w:left w:val="none" w:sz="0" w:space="0" w:color="auto"/>
                <w:bottom w:val="none" w:sz="0" w:space="0" w:color="auto"/>
                <w:right w:val="none" w:sz="0" w:space="0" w:color="auto"/>
              </w:divBdr>
            </w:div>
            <w:div w:id="682903318">
              <w:marLeft w:val="0"/>
              <w:marRight w:val="0"/>
              <w:marTop w:val="0"/>
              <w:marBottom w:val="0"/>
              <w:divBdr>
                <w:top w:val="none" w:sz="0" w:space="0" w:color="auto"/>
                <w:left w:val="none" w:sz="0" w:space="0" w:color="auto"/>
                <w:bottom w:val="none" w:sz="0" w:space="0" w:color="auto"/>
                <w:right w:val="none" w:sz="0" w:space="0" w:color="auto"/>
              </w:divBdr>
            </w:div>
            <w:div w:id="1175151779">
              <w:marLeft w:val="0"/>
              <w:marRight w:val="0"/>
              <w:marTop w:val="0"/>
              <w:marBottom w:val="0"/>
              <w:divBdr>
                <w:top w:val="none" w:sz="0" w:space="0" w:color="auto"/>
                <w:left w:val="none" w:sz="0" w:space="0" w:color="auto"/>
                <w:bottom w:val="none" w:sz="0" w:space="0" w:color="auto"/>
                <w:right w:val="none" w:sz="0" w:space="0" w:color="auto"/>
              </w:divBdr>
            </w:div>
            <w:div w:id="1937714639">
              <w:marLeft w:val="0"/>
              <w:marRight w:val="0"/>
              <w:marTop w:val="0"/>
              <w:marBottom w:val="0"/>
              <w:divBdr>
                <w:top w:val="none" w:sz="0" w:space="0" w:color="auto"/>
                <w:left w:val="none" w:sz="0" w:space="0" w:color="auto"/>
                <w:bottom w:val="none" w:sz="0" w:space="0" w:color="auto"/>
                <w:right w:val="none" w:sz="0" w:space="0" w:color="auto"/>
              </w:divBdr>
            </w:div>
            <w:div w:id="96827915">
              <w:marLeft w:val="0"/>
              <w:marRight w:val="0"/>
              <w:marTop w:val="0"/>
              <w:marBottom w:val="0"/>
              <w:divBdr>
                <w:top w:val="none" w:sz="0" w:space="0" w:color="auto"/>
                <w:left w:val="none" w:sz="0" w:space="0" w:color="auto"/>
                <w:bottom w:val="none" w:sz="0" w:space="0" w:color="auto"/>
                <w:right w:val="none" w:sz="0" w:space="0" w:color="auto"/>
              </w:divBdr>
            </w:div>
            <w:div w:id="522325891">
              <w:marLeft w:val="0"/>
              <w:marRight w:val="0"/>
              <w:marTop w:val="0"/>
              <w:marBottom w:val="0"/>
              <w:divBdr>
                <w:top w:val="none" w:sz="0" w:space="0" w:color="auto"/>
                <w:left w:val="none" w:sz="0" w:space="0" w:color="auto"/>
                <w:bottom w:val="none" w:sz="0" w:space="0" w:color="auto"/>
                <w:right w:val="none" w:sz="0" w:space="0" w:color="auto"/>
              </w:divBdr>
            </w:div>
            <w:div w:id="2058430933">
              <w:marLeft w:val="0"/>
              <w:marRight w:val="0"/>
              <w:marTop w:val="0"/>
              <w:marBottom w:val="0"/>
              <w:divBdr>
                <w:top w:val="none" w:sz="0" w:space="0" w:color="auto"/>
                <w:left w:val="none" w:sz="0" w:space="0" w:color="auto"/>
                <w:bottom w:val="none" w:sz="0" w:space="0" w:color="auto"/>
                <w:right w:val="none" w:sz="0" w:space="0" w:color="auto"/>
              </w:divBdr>
            </w:div>
            <w:div w:id="1043872911">
              <w:marLeft w:val="0"/>
              <w:marRight w:val="0"/>
              <w:marTop w:val="0"/>
              <w:marBottom w:val="0"/>
              <w:divBdr>
                <w:top w:val="none" w:sz="0" w:space="0" w:color="auto"/>
                <w:left w:val="none" w:sz="0" w:space="0" w:color="auto"/>
                <w:bottom w:val="none" w:sz="0" w:space="0" w:color="auto"/>
                <w:right w:val="none" w:sz="0" w:space="0" w:color="auto"/>
              </w:divBdr>
            </w:div>
            <w:div w:id="2003656282">
              <w:marLeft w:val="0"/>
              <w:marRight w:val="0"/>
              <w:marTop w:val="0"/>
              <w:marBottom w:val="0"/>
              <w:divBdr>
                <w:top w:val="none" w:sz="0" w:space="0" w:color="auto"/>
                <w:left w:val="none" w:sz="0" w:space="0" w:color="auto"/>
                <w:bottom w:val="none" w:sz="0" w:space="0" w:color="auto"/>
                <w:right w:val="none" w:sz="0" w:space="0" w:color="auto"/>
              </w:divBdr>
            </w:div>
            <w:div w:id="607464260">
              <w:marLeft w:val="0"/>
              <w:marRight w:val="0"/>
              <w:marTop w:val="0"/>
              <w:marBottom w:val="0"/>
              <w:divBdr>
                <w:top w:val="none" w:sz="0" w:space="0" w:color="auto"/>
                <w:left w:val="none" w:sz="0" w:space="0" w:color="auto"/>
                <w:bottom w:val="none" w:sz="0" w:space="0" w:color="auto"/>
                <w:right w:val="none" w:sz="0" w:space="0" w:color="auto"/>
              </w:divBdr>
            </w:div>
            <w:div w:id="914321148">
              <w:marLeft w:val="0"/>
              <w:marRight w:val="0"/>
              <w:marTop w:val="0"/>
              <w:marBottom w:val="0"/>
              <w:divBdr>
                <w:top w:val="none" w:sz="0" w:space="0" w:color="auto"/>
                <w:left w:val="none" w:sz="0" w:space="0" w:color="auto"/>
                <w:bottom w:val="none" w:sz="0" w:space="0" w:color="auto"/>
                <w:right w:val="none" w:sz="0" w:space="0" w:color="auto"/>
              </w:divBdr>
            </w:div>
            <w:div w:id="863514812">
              <w:marLeft w:val="0"/>
              <w:marRight w:val="0"/>
              <w:marTop w:val="0"/>
              <w:marBottom w:val="0"/>
              <w:divBdr>
                <w:top w:val="none" w:sz="0" w:space="0" w:color="auto"/>
                <w:left w:val="none" w:sz="0" w:space="0" w:color="auto"/>
                <w:bottom w:val="none" w:sz="0" w:space="0" w:color="auto"/>
                <w:right w:val="none" w:sz="0" w:space="0" w:color="auto"/>
              </w:divBdr>
            </w:div>
            <w:div w:id="660043665">
              <w:marLeft w:val="0"/>
              <w:marRight w:val="0"/>
              <w:marTop w:val="0"/>
              <w:marBottom w:val="0"/>
              <w:divBdr>
                <w:top w:val="none" w:sz="0" w:space="0" w:color="auto"/>
                <w:left w:val="none" w:sz="0" w:space="0" w:color="auto"/>
                <w:bottom w:val="none" w:sz="0" w:space="0" w:color="auto"/>
                <w:right w:val="none" w:sz="0" w:space="0" w:color="auto"/>
              </w:divBdr>
            </w:div>
            <w:div w:id="238442451">
              <w:marLeft w:val="0"/>
              <w:marRight w:val="0"/>
              <w:marTop w:val="0"/>
              <w:marBottom w:val="0"/>
              <w:divBdr>
                <w:top w:val="none" w:sz="0" w:space="0" w:color="auto"/>
                <w:left w:val="none" w:sz="0" w:space="0" w:color="auto"/>
                <w:bottom w:val="none" w:sz="0" w:space="0" w:color="auto"/>
                <w:right w:val="none" w:sz="0" w:space="0" w:color="auto"/>
              </w:divBdr>
            </w:div>
            <w:div w:id="1845509053">
              <w:marLeft w:val="0"/>
              <w:marRight w:val="0"/>
              <w:marTop w:val="0"/>
              <w:marBottom w:val="0"/>
              <w:divBdr>
                <w:top w:val="none" w:sz="0" w:space="0" w:color="auto"/>
                <w:left w:val="none" w:sz="0" w:space="0" w:color="auto"/>
                <w:bottom w:val="none" w:sz="0" w:space="0" w:color="auto"/>
                <w:right w:val="none" w:sz="0" w:space="0" w:color="auto"/>
              </w:divBdr>
            </w:div>
            <w:div w:id="1730155409">
              <w:marLeft w:val="0"/>
              <w:marRight w:val="0"/>
              <w:marTop w:val="0"/>
              <w:marBottom w:val="0"/>
              <w:divBdr>
                <w:top w:val="none" w:sz="0" w:space="0" w:color="auto"/>
                <w:left w:val="none" w:sz="0" w:space="0" w:color="auto"/>
                <w:bottom w:val="none" w:sz="0" w:space="0" w:color="auto"/>
                <w:right w:val="none" w:sz="0" w:space="0" w:color="auto"/>
              </w:divBdr>
            </w:div>
          </w:divsChild>
        </w:div>
        <w:div w:id="2059894057">
          <w:marLeft w:val="0"/>
          <w:marRight w:val="0"/>
          <w:marTop w:val="0"/>
          <w:marBottom w:val="0"/>
          <w:divBdr>
            <w:top w:val="none" w:sz="0" w:space="0" w:color="auto"/>
            <w:left w:val="none" w:sz="0" w:space="0" w:color="auto"/>
            <w:bottom w:val="none" w:sz="0" w:space="0" w:color="auto"/>
            <w:right w:val="none" w:sz="0" w:space="0" w:color="auto"/>
          </w:divBdr>
          <w:divsChild>
            <w:div w:id="682826270">
              <w:marLeft w:val="0"/>
              <w:marRight w:val="0"/>
              <w:marTop w:val="0"/>
              <w:marBottom w:val="0"/>
              <w:divBdr>
                <w:top w:val="none" w:sz="0" w:space="0" w:color="auto"/>
                <w:left w:val="none" w:sz="0" w:space="0" w:color="auto"/>
                <w:bottom w:val="none" w:sz="0" w:space="0" w:color="auto"/>
                <w:right w:val="none" w:sz="0" w:space="0" w:color="auto"/>
              </w:divBdr>
            </w:div>
            <w:div w:id="191579692">
              <w:marLeft w:val="0"/>
              <w:marRight w:val="0"/>
              <w:marTop w:val="0"/>
              <w:marBottom w:val="0"/>
              <w:divBdr>
                <w:top w:val="none" w:sz="0" w:space="0" w:color="auto"/>
                <w:left w:val="none" w:sz="0" w:space="0" w:color="auto"/>
                <w:bottom w:val="none" w:sz="0" w:space="0" w:color="auto"/>
                <w:right w:val="none" w:sz="0" w:space="0" w:color="auto"/>
              </w:divBdr>
            </w:div>
            <w:div w:id="1891108429">
              <w:marLeft w:val="0"/>
              <w:marRight w:val="0"/>
              <w:marTop w:val="0"/>
              <w:marBottom w:val="0"/>
              <w:divBdr>
                <w:top w:val="none" w:sz="0" w:space="0" w:color="auto"/>
                <w:left w:val="none" w:sz="0" w:space="0" w:color="auto"/>
                <w:bottom w:val="none" w:sz="0" w:space="0" w:color="auto"/>
                <w:right w:val="none" w:sz="0" w:space="0" w:color="auto"/>
              </w:divBdr>
            </w:div>
            <w:div w:id="1097403439">
              <w:marLeft w:val="0"/>
              <w:marRight w:val="0"/>
              <w:marTop w:val="0"/>
              <w:marBottom w:val="0"/>
              <w:divBdr>
                <w:top w:val="none" w:sz="0" w:space="0" w:color="auto"/>
                <w:left w:val="none" w:sz="0" w:space="0" w:color="auto"/>
                <w:bottom w:val="none" w:sz="0" w:space="0" w:color="auto"/>
                <w:right w:val="none" w:sz="0" w:space="0" w:color="auto"/>
              </w:divBdr>
            </w:div>
            <w:div w:id="1628850909">
              <w:marLeft w:val="0"/>
              <w:marRight w:val="0"/>
              <w:marTop w:val="0"/>
              <w:marBottom w:val="0"/>
              <w:divBdr>
                <w:top w:val="none" w:sz="0" w:space="0" w:color="auto"/>
                <w:left w:val="none" w:sz="0" w:space="0" w:color="auto"/>
                <w:bottom w:val="none" w:sz="0" w:space="0" w:color="auto"/>
                <w:right w:val="none" w:sz="0" w:space="0" w:color="auto"/>
              </w:divBdr>
            </w:div>
            <w:div w:id="593585962">
              <w:marLeft w:val="0"/>
              <w:marRight w:val="0"/>
              <w:marTop w:val="0"/>
              <w:marBottom w:val="0"/>
              <w:divBdr>
                <w:top w:val="none" w:sz="0" w:space="0" w:color="auto"/>
                <w:left w:val="none" w:sz="0" w:space="0" w:color="auto"/>
                <w:bottom w:val="none" w:sz="0" w:space="0" w:color="auto"/>
                <w:right w:val="none" w:sz="0" w:space="0" w:color="auto"/>
              </w:divBdr>
            </w:div>
            <w:div w:id="1286355155">
              <w:marLeft w:val="0"/>
              <w:marRight w:val="0"/>
              <w:marTop w:val="0"/>
              <w:marBottom w:val="0"/>
              <w:divBdr>
                <w:top w:val="none" w:sz="0" w:space="0" w:color="auto"/>
                <w:left w:val="none" w:sz="0" w:space="0" w:color="auto"/>
                <w:bottom w:val="none" w:sz="0" w:space="0" w:color="auto"/>
                <w:right w:val="none" w:sz="0" w:space="0" w:color="auto"/>
              </w:divBdr>
            </w:div>
            <w:div w:id="346447601">
              <w:marLeft w:val="0"/>
              <w:marRight w:val="0"/>
              <w:marTop w:val="0"/>
              <w:marBottom w:val="0"/>
              <w:divBdr>
                <w:top w:val="none" w:sz="0" w:space="0" w:color="auto"/>
                <w:left w:val="none" w:sz="0" w:space="0" w:color="auto"/>
                <w:bottom w:val="none" w:sz="0" w:space="0" w:color="auto"/>
                <w:right w:val="none" w:sz="0" w:space="0" w:color="auto"/>
              </w:divBdr>
            </w:div>
            <w:div w:id="1533230527">
              <w:marLeft w:val="0"/>
              <w:marRight w:val="0"/>
              <w:marTop w:val="0"/>
              <w:marBottom w:val="0"/>
              <w:divBdr>
                <w:top w:val="none" w:sz="0" w:space="0" w:color="auto"/>
                <w:left w:val="none" w:sz="0" w:space="0" w:color="auto"/>
                <w:bottom w:val="none" w:sz="0" w:space="0" w:color="auto"/>
                <w:right w:val="none" w:sz="0" w:space="0" w:color="auto"/>
              </w:divBdr>
            </w:div>
            <w:div w:id="1799954068">
              <w:marLeft w:val="0"/>
              <w:marRight w:val="0"/>
              <w:marTop w:val="0"/>
              <w:marBottom w:val="0"/>
              <w:divBdr>
                <w:top w:val="none" w:sz="0" w:space="0" w:color="auto"/>
                <w:left w:val="none" w:sz="0" w:space="0" w:color="auto"/>
                <w:bottom w:val="none" w:sz="0" w:space="0" w:color="auto"/>
                <w:right w:val="none" w:sz="0" w:space="0" w:color="auto"/>
              </w:divBdr>
            </w:div>
            <w:div w:id="382215816">
              <w:marLeft w:val="0"/>
              <w:marRight w:val="0"/>
              <w:marTop w:val="0"/>
              <w:marBottom w:val="0"/>
              <w:divBdr>
                <w:top w:val="none" w:sz="0" w:space="0" w:color="auto"/>
                <w:left w:val="none" w:sz="0" w:space="0" w:color="auto"/>
                <w:bottom w:val="none" w:sz="0" w:space="0" w:color="auto"/>
                <w:right w:val="none" w:sz="0" w:space="0" w:color="auto"/>
              </w:divBdr>
            </w:div>
            <w:div w:id="1233157758">
              <w:marLeft w:val="0"/>
              <w:marRight w:val="0"/>
              <w:marTop w:val="0"/>
              <w:marBottom w:val="0"/>
              <w:divBdr>
                <w:top w:val="none" w:sz="0" w:space="0" w:color="auto"/>
                <w:left w:val="none" w:sz="0" w:space="0" w:color="auto"/>
                <w:bottom w:val="none" w:sz="0" w:space="0" w:color="auto"/>
                <w:right w:val="none" w:sz="0" w:space="0" w:color="auto"/>
              </w:divBdr>
            </w:div>
            <w:div w:id="1330064589">
              <w:marLeft w:val="0"/>
              <w:marRight w:val="0"/>
              <w:marTop w:val="0"/>
              <w:marBottom w:val="0"/>
              <w:divBdr>
                <w:top w:val="none" w:sz="0" w:space="0" w:color="auto"/>
                <w:left w:val="none" w:sz="0" w:space="0" w:color="auto"/>
                <w:bottom w:val="none" w:sz="0" w:space="0" w:color="auto"/>
                <w:right w:val="none" w:sz="0" w:space="0" w:color="auto"/>
              </w:divBdr>
            </w:div>
            <w:div w:id="1487011963">
              <w:marLeft w:val="0"/>
              <w:marRight w:val="0"/>
              <w:marTop w:val="0"/>
              <w:marBottom w:val="0"/>
              <w:divBdr>
                <w:top w:val="none" w:sz="0" w:space="0" w:color="auto"/>
                <w:left w:val="none" w:sz="0" w:space="0" w:color="auto"/>
                <w:bottom w:val="none" w:sz="0" w:space="0" w:color="auto"/>
                <w:right w:val="none" w:sz="0" w:space="0" w:color="auto"/>
              </w:divBdr>
            </w:div>
            <w:div w:id="2137748205">
              <w:marLeft w:val="0"/>
              <w:marRight w:val="0"/>
              <w:marTop w:val="0"/>
              <w:marBottom w:val="0"/>
              <w:divBdr>
                <w:top w:val="none" w:sz="0" w:space="0" w:color="auto"/>
                <w:left w:val="none" w:sz="0" w:space="0" w:color="auto"/>
                <w:bottom w:val="none" w:sz="0" w:space="0" w:color="auto"/>
                <w:right w:val="none" w:sz="0" w:space="0" w:color="auto"/>
              </w:divBdr>
            </w:div>
            <w:div w:id="547111597">
              <w:marLeft w:val="0"/>
              <w:marRight w:val="0"/>
              <w:marTop w:val="0"/>
              <w:marBottom w:val="0"/>
              <w:divBdr>
                <w:top w:val="none" w:sz="0" w:space="0" w:color="auto"/>
                <w:left w:val="none" w:sz="0" w:space="0" w:color="auto"/>
                <w:bottom w:val="none" w:sz="0" w:space="0" w:color="auto"/>
                <w:right w:val="none" w:sz="0" w:space="0" w:color="auto"/>
              </w:divBdr>
            </w:div>
            <w:div w:id="1878618149">
              <w:marLeft w:val="0"/>
              <w:marRight w:val="0"/>
              <w:marTop w:val="0"/>
              <w:marBottom w:val="0"/>
              <w:divBdr>
                <w:top w:val="none" w:sz="0" w:space="0" w:color="auto"/>
                <w:left w:val="none" w:sz="0" w:space="0" w:color="auto"/>
                <w:bottom w:val="none" w:sz="0" w:space="0" w:color="auto"/>
                <w:right w:val="none" w:sz="0" w:space="0" w:color="auto"/>
              </w:divBdr>
            </w:div>
            <w:div w:id="1513571210">
              <w:marLeft w:val="0"/>
              <w:marRight w:val="0"/>
              <w:marTop w:val="0"/>
              <w:marBottom w:val="0"/>
              <w:divBdr>
                <w:top w:val="none" w:sz="0" w:space="0" w:color="auto"/>
                <w:left w:val="none" w:sz="0" w:space="0" w:color="auto"/>
                <w:bottom w:val="none" w:sz="0" w:space="0" w:color="auto"/>
                <w:right w:val="none" w:sz="0" w:space="0" w:color="auto"/>
              </w:divBdr>
            </w:div>
            <w:div w:id="506020099">
              <w:marLeft w:val="0"/>
              <w:marRight w:val="0"/>
              <w:marTop w:val="0"/>
              <w:marBottom w:val="0"/>
              <w:divBdr>
                <w:top w:val="none" w:sz="0" w:space="0" w:color="auto"/>
                <w:left w:val="none" w:sz="0" w:space="0" w:color="auto"/>
                <w:bottom w:val="none" w:sz="0" w:space="0" w:color="auto"/>
                <w:right w:val="none" w:sz="0" w:space="0" w:color="auto"/>
              </w:divBdr>
            </w:div>
            <w:div w:id="939795452">
              <w:marLeft w:val="0"/>
              <w:marRight w:val="0"/>
              <w:marTop w:val="0"/>
              <w:marBottom w:val="0"/>
              <w:divBdr>
                <w:top w:val="none" w:sz="0" w:space="0" w:color="auto"/>
                <w:left w:val="none" w:sz="0" w:space="0" w:color="auto"/>
                <w:bottom w:val="none" w:sz="0" w:space="0" w:color="auto"/>
                <w:right w:val="none" w:sz="0" w:space="0" w:color="auto"/>
              </w:divBdr>
            </w:div>
          </w:divsChild>
        </w:div>
        <w:div w:id="1539047918">
          <w:marLeft w:val="0"/>
          <w:marRight w:val="0"/>
          <w:marTop w:val="0"/>
          <w:marBottom w:val="0"/>
          <w:divBdr>
            <w:top w:val="none" w:sz="0" w:space="0" w:color="auto"/>
            <w:left w:val="none" w:sz="0" w:space="0" w:color="auto"/>
            <w:bottom w:val="none" w:sz="0" w:space="0" w:color="auto"/>
            <w:right w:val="none" w:sz="0" w:space="0" w:color="auto"/>
          </w:divBdr>
          <w:divsChild>
            <w:div w:id="1260018270">
              <w:marLeft w:val="0"/>
              <w:marRight w:val="0"/>
              <w:marTop w:val="0"/>
              <w:marBottom w:val="0"/>
              <w:divBdr>
                <w:top w:val="none" w:sz="0" w:space="0" w:color="auto"/>
                <w:left w:val="none" w:sz="0" w:space="0" w:color="auto"/>
                <w:bottom w:val="none" w:sz="0" w:space="0" w:color="auto"/>
                <w:right w:val="none" w:sz="0" w:space="0" w:color="auto"/>
              </w:divBdr>
            </w:div>
            <w:div w:id="1858037986">
              <w:marLeft w:val="0"/>
              <w:marRight w:val="0"/>
              <w:marTop w:val="0"/>
              <w:marBottom w:val="0"/>
              <w:divBdr>
                <w:top w:val="none" w:sz="0" w:space="0" w:color="auto"/>
                <w:left w:val="none" w:sz="0" w:space="0" w:color="auto"/>
                <w:bottom w:val="none" w:sz="0" w:space="0" w:color="auto"/>
                <w:right w:val="none" w:sz="0" w:space="0" w:color="auto"/>
              </w:divBdr>
            </w:div>
            <w:div w:id="1193570305">
              <w:marLeft w:val="0"/>
              <w:marRight w:val="0"/>
              <w:marTop w:val="0"/>
              <w:marBottom w:val="0"/>
              <w:divBdr>
                <w:top w:val="none" w:sz="0" w:space="0" w:color="auto"/>
                <w:left w:val="none" w:sz="0" w:space="0" w:color="auto"/>
                <w:bottom w:val="none" w:sz="0" w:space="0" w:color="auto"/>
                <w:right w:val="none" w:sz="0" w:space="0" w:color="auto"/>
              </w:divBdr>
            </w:div>
            <w:div w:id="239869923">
              <w:marLeft w:val="0"/>
              <w:marRight w:val="0"/>
              <w:marTop w:val="0"/>
              <w:marBottom w:val="0"/>
              <w:divBdr>
                <w:top w:val="none" w:sz="0" w:space="0" w:color="auto"/>
                <w:left w:val="none" w:sz="0" w:space="0" w:color="auto"/>
                <w:bottom w:val="none" w:sz="0" w:space="0" w:color="auto"/>
                <w:right w:val="none" w:sz="0" w:space="0" w:color="auto"/>
              </w:divBdr>
            </w:div>
            <w:div w:id="1394542030">
              <w:marLeft w:val="0"/>
              <w:marRight w:val="0"/>
              <w:marTop w:val="0"/>
              <w:marBottom w:val="0"/>
              <w:divBdr>
                <w:top w:val="none" w:sz="0" w:space="0" w:color="auto"/>
                <w:left w:val="none" w:sz="0" w:space="0" w:color="auto"/>
                <w:bottom w:val="none" w:sz="0" w:space="0" w:color="auto"/>
                <w:right w:val="none" w:sz="0" w:space="0" w:color="auto"/>
              </w:divBdr>
            </w:div>
            <w:div w:id="1265072198">
              <w:marLeft w:val="0"/>
              <w:marRight w:val="0"/>
              <w:marTop w:val="0"/>
              <w:marBottom w:val="0"/>
              <w:divBdr>
                <w:top w:val="none" w:sz="0" w:space="0" w:color="auto"/>
                <w:left w:val="none" w:sz="0" w:space="0" w:color="auto"/>
                <w:bottom w:val="none" w:sz="0" w:space="0" w:color="auto"/>
                <w:right w:val="none" w:sz="0" w:space="0" w:color="auto"/>
              </w:divBdr>
            </w:div>
            <w:div w:id="845946978">
              <w:marLeft w:val="0"/>
              <w:marRight w:val="0"/>
              <w:marTop w:val="0"/>
              <w:marBottom w:val="0"/>
              <w:divBdr>
                <w:top w:val="none" w:sz="0" w:space="0" w:color="auto"/>
                <w:left w:val="none" w:sz="0" w:space="0" w:color="auto"/>
                <w:bottom w:val="none" w:sz="0" w:space="0" w:color="auto"/>
                <w:right w:val="none" w:sz="0" w:space="0" w:color="auto"/>
              </w:divBdr>
            </w:div>
            <w:div w:id="1747335641">
              <w:marLeft w:val="0"/>
              <w:marRight w:val="0"/>
              <w:marTop w:val="0"/>
              <w:marBottom w:val="0"/>
              <w:divBdr>
                <w:top w:val="none" w:sz="0" w:space="0" w:color="auto"/>
                <w:left w:val="none" w:sz="0" w:space="0" w:color="auto"/>
                <w:bottom w:val="none" w:sz="0" w:space="0" w:color="auto"/>
                <w:right w:val="none" w:sz="0" w:space="0" w:color="auto"/>
              </w:divBdr>
            </w:div>
            <w:div w:id="1383214134">
              <w:marLeft w:val="0"/>
              <w:marRight w:val="0"/>
              <w:marTop w:val="0"/>
              <w:marBottom w:val="0"/>
              <w:divBdr>
                <w:top w:val="none" w:sz="0" w:space="0" w:color="auto"/>
                <w:left w:val="none" w:sz="0" w:space="0" w:color="auto"/>
                <w:bottom w:val="none" w:sz="0" w:space="0" w:color="auto"/>
                <w:right w:val="none" w:sz="0" w:space="0" w:color="auto"/>
              </w:divBdr>
            </w:div>
            <w:div w:id="216742539">
              <w:marLeft w:val="0"/>
              <w:marRight w:val="0"/>
              <w:marTop w:val="0"/>
              <w:marBottom w:val="0"/>
              <w:divBdr>
                <w:top w:val="none" w:sz="0" w:space="0" w:color="auto"/>
                <w:left w:val="none" w:sz="0" w:space="0" w:color="auto"/>
                <w:bottom w:val="none" w:sz="0" w:space="0" w:color="auto"/>
                <w:right w:val="none" w:sz="0" w:space="0" w:color="auto"/>
              </w:divBdr>
            </w:div>
            <w:div w:id="802967203">
              <w:marLeft w:val="0"/>
              <w:marRight w:val="0"/>
              <w:marTop w:val="0"/>
              <w:marBottom w:val="0"/>
              <w:divBdr>
                <w:top w:val="none" w:sz="0" w:space="0" w:color="auto"/>
                <w:left w:val="none" w:sz="0" w:space="0" w:color="auto"/>
                <w:bottom w:val="none" w:sz="0" w:space="0" w:color="auto"/>
                <w:right w:val="none" w:sz="0" w:space="0" w:color="auto"/>
              </w:divBdr>
            </w:div>
            <w:div w:id="1651787824">
              <w:marLeft w:val="0"/>
              <w:marRight w:val="0"/>
              <w:marTop w:val="0"/>
              <w:marBottom w:val="0"/>
              <w:divBdr>
                <w:top w:val="none" w:sz="0" w:space="0" w:color="auto"/>
                <w:left w:val="none" w:sz="0" w:space="0" w:color="auto"/>
                <w:bottom w:val="none" w:sz="0" w:space="0" w:color="auto"/>
                <w:right w:val="none" w:sz="0" w:space="0" w:color="auto"/>
              </w:divBdr>
            </w:div>
            <w:div w:id="2056654531">
              <w:marLeft w:val="0"/>
              <w:marRight w:val="0"/>
              <w:marTop w:val="0"/>
              <w:marBottom w:val="0"/>
              <w:divBdr>
                <w:top w:val="none" w:sz="0" w:space="0" w:color="auto"/>
                <w:left w:val="none" w:sz="0" w:space="0" w:color="auto"/>
                <w:bottom w:val="none" w:sz="0" w:space="0" w:color="auto"/>
                <w:right w:val="none" w:sz="0" w:space="0" w:color="auto"/>
              </w:divBdr>
            </w:div>
            <w:div w:id="1285889844">
              <w:marLeft w:val="0"/>
              <w:marRight w:val="0"/>
              <w:marTop w:val="0"/>
              <w:marBottom w:val="0"/>
              <w:divBdr>
                <w:top w:val="none" w:sz="0" w:space="0" w:color="auto"/>
                <w:left w:val="none" w:sz="0" w:space="0" w:color="auto"/>
                <w:bottom w:val="none" w:sz="0" w:space="0" w:color="auto"/>
                <w:right w:val="none" w:sz="0" w:space="0" w:color="auto"/>
              </w:divBdr>
            </w:div>
            <w:div w:id="214124324">
              <w:marLeft w:val="0"/>
              <w:marRight w:val="0"/>
              <w:marTop w:val="0"/>
              <w:marBottom w:val="0"/>
              <w:divBdr>
                <w:top w:val="none" w:sz="0" w:space="0" w:color="auto"/>
                <w:left w:val="none" w:sz="0" w:space="0" w:color="auto"/>
                <w:bottom w:val="none" w:sz="0" w:space="0" w:color="auto"/>
                <w:right w:val="none" w:sz="0" w:space="0" w:color="auto"/>
              </w:divBdr>
            </w:div>
            <w:div w:id="1113745022">
              <w:marLeft w:val="0"/>
              <w:marRight w:val="0"/>
              <w:marTop w:val="0"/>
              <w:marBottom w:val="0"/>
              <w:divBdr>
                <w:top w:val="none" w:sz="0" w:space="0" w:color="auto"/>
                <w:left w:val="none" w:sz="0" w:space="0" w:color="auto"/>
                <w:bottom w:val="none" w:sz="0" w:space="0" w:color="auto"/>
                <w:right w:val="none" w:sz="0" w:space="0" w:color="auto"/>
              </w:divBdr>
            </w:div>
            <w:div w:id="322437319">
              <w:marLeft w:val="0"/>
              <w:marRight w:val="0"/>
              <w:marTop w:val="0"/>
              <w:marBottom w:val="0"/>
              <w:divBdr>
                <w:top w:val="none" w:sz="0" w:space="0" w:color="auto"/>
                <w:left w:val="none" w:sz="0" w:space="0" w:color="auto"/>
                <w:bottom w:val="none" w:sz="0" w:space="0" w:color="auto"/>
                <w:right w:val="none" w:sz="0" w:space="0" w:color="auto"/>
              </w:divBdr>
            </w:div>
            <w:div w:id="1600795904">
              <w:marLeft w:val="0"/>
              <w:marRight w:val="0"/>
              <w:marTop w:val="0"/>
              <w:marBottom w:val="0"/>
              <w:divBdr>
                <w:top w:val="none" w:sz="0" w:space="0" w:color="auto"/>
                <w:left w:val="none" w:sz="0" w:space="0" w:color="auto"/>
                <w:bottom w:val="none" w:sz="0" w:space="0" w:color="auto"/>
                <w:right w:val="none" w:sz="0" w:space="0" w:color="auto"/>
              </w:divBdr>
            </w:div>
            <w:div w:id="1723090572">
              <w:marLeft w:val="0"/>
              <w:marRight w:val="0"/>
              <w:marTop w:val="0"/>
              <w:marBottom w:val="0"/>
              <w:divBdr>
                <w:top w:val="none" w:sz="0" w:space="0" w:color="auto"/>
                <w:left w:val="none" w:sz="0" w:space="0" w:color="auto"/>
                <w:bottom w:val="none" w:sz="0" w:space="0" w:color="auto"/>
                <w:right w:val="none" w:sz="0" w:space="0" w:color="auto"/>
              </w:divBdr>
            </w:div>
            <w:div w:id="32927821">
              <w:marLeft w:val="0"/>
              <w:marRight w:val="0"/>
              <w:marTop w:val="0"/>
              <w:marBottom w:val="0"/>
              <w:divBdr>
                <w:top w:val="none" w:sz="0" w:space="0" w:color="auto"/>
                <w:left w:val="none" w:sz="0" w:space="0" w:color="auto"/>
                <w:bottom w:val="none" w:sz="0" w:space="0" w:color="auto"/>
                <w:right w:val="none" w:sz="0" w:space="0" w:color="auto"/>
              </w:divBdr>
            </w:div>
          </w:divsChild>
        </w:div>
        <w:div w:id="406537024">
          <w:marLeft w:val="0"/>
          <w:marRight w:val="0"/>
          <w:marTop w:val="0"/>
          <w:marBottom w:val="0"/>
          <w:divBdr>
            <w:top w:val="none" w:sz="0" w:space="0" w:color="auto"/>
            <w:left w:val="none" w:sz="0" w:space="0" w:color="auto"/>
            <w:bottom w:val="none" w:sz="0" w:space="0" w:color="auto"/>
            <w:right w:val="none" w:sz="0" w:space="0" w:color="auto"/>
          </w:divBdr>
        </w:div>
        <w:div w:id="441338845">
          <w:marLeft w:val="0"/>
          <w:marRight w:val="0"/>
          <w:marTop w:val="0"/>
          <w:marBottom w:val="0"/>
          <w:divBdr>
            <w:top w:val="none" w:sz="0" w:space="0" w:color="auto"/>
            <w:left w:val="none" w:sz="0" w:space="0" w:color="auto"/>
            <w:bottom w:val="none" w:sz="0" w:space="0" w:color="auto"/>
            <w:right w:val="none" w:sz="0" w:space="0" w:color="auto"/>
          </w:divBdr>
        </w:div>
        <w:div w:id="2636310">
          <w:marLeft w:val="0"/>
          <w:marRight w:val="0"/>
          <w:marTop w:val="0"/>
          <w:marBottom w:val="0"/>
          <w:divBdr>
            <w:top w:val="none" w:sz="0" w:space="0" w:color="auto"/>
            <w:left w:val="none" w:sz="0" w:space="0" w:color="auto"/>
            <w:bottom w:val="none" w:sz="0" w:space="0" w:color="auto"/>
            <w:right w:val="none" w:sz="0" w:space="0" w:color="auto"/>
          </w:divBdr>
        </w:div>
        <w:div w:id="2003583202">
          <w:marLeft w:val="0"/>
          <w:marRight w:val="0"/>
          <w:marTop w:val="0"/>
          <w:marBottom w:val="0"/>
          <w:divBdr>
            <w:top w:val="none" w:sz="0" w:space="0" w:color="auto"/>
            <w:left w:val="none" w:sz="0" w:space="0" w:color="auto"/>
            <w:bottom w:val="none" w:sz="0" w:space="0" w:color="auto"/>
            <w:right w:val="none" w:sz="0" w:space="0" w:color="auto"/>
          </w:divBdr>
        </w:div>
        <w:div w:id="1136263591">
          <w:marLeft w:val="0"/>
          <w:marRight w:val="0"/>
          <w:marTop w:val="0"/>
          <w:marBottom w:val="0"/>
          <w:divBdr>
            <w:top w:val="none" w:sz="0" w:space="0" w:color="auto"/>
            <w:left w:val="none" w:sz="0" w:space="0" w:color="auto"/>
            <w:bottom w:val="none" w:sz="0" w:space="0" w:color="auto"/>
            <w:right w:val="none" w:sz="0" w:space="0" w:color="auto"/>
          </w:divBdr>
        </w:div>
        <w:div w:id="1921673908">
          <w:marLeft w:val="0"/>
          <w:marRight w:val="0"/>
          <w:marTop w:val="0"/>
          <w:marBottom w:val="0"/>
          <w:divBdr>
            <w:top w:val="none" w:sz="0" w:space="0" w:color="auto"/>
            <w:left w:val="none" w:sz="0" w:space="0" w:color="auto"/>
            <w:bottom w:val="none" w:sz="0" w:space="0" w:color="auto"/>
            <w:right w:val="none" w:sz="0" w:space="0" w:color="auto"/>
          </w:divBdr>
        </w:div>
        <w:div w:id="388310313">
          <w:marLeft w:val="0"/>
          <w:marRight w:val="0"/>
          <w:marTop w:val="0"/>
          <w:marBottom w:val="0"/>
          <w:divBdr>
            <w:top w:val="none" w:sz="0" w:space="0" w:color="auto"/>
            <w:left w:val="none" w:sz="0" w:space="0" w:color="auto"/>
            <w:bottom w:val="none" w:sz="0" w:space="0" w:color="auto"/>
            <w:right w:val="none" w:sz="0" w:space="0" w:color="auto"/>
          </w:divBdr>
        </w:div>
        <w:div w:id="871960768">
          <w:marLeft w:val="0"/>
          <w:marRight w:val="0"/>
          <w:marTop w:val="0"/>
          <w:marBottom w:val="0"/>
          <w:divBdr>
            <w:top w:val="none" w:sz="0" w:space="0" w:color="auto"/>
            <w:left w:val="none" w:sz="0" w:space="0" w:color="auto"/>
            <w:bottom w:val="none" w:sz="0" w:space="0" w:color="auto"/>
            <w:right w:val="none" w:sz="0" w:space="0" w:color="auto"/>
          </w:divBdr>
        </w:div>
        <w:div w:id="886839674">
          <w:marLeft w:val="0"/>
          <w:marRight w:val="0"/>
          <w:marTop w:val="0"/>
          <w:marBottom w:val="0"/>
          <w:divBdr>
            <w:top w:val="none" w:sz="0" w:space="0" w:color="auto"/>
            <w:left w:val="none" w:sz="0" w:space="0" w:color="auto"/>
            <w:bottom w:val="none" w:sz="0" w:space="0" w:color="auto"/>
            <w:right w:val="none" w:sz="0" w:space="0" w:color="auto"/>
          </w:divBdr>
        </w:div>
        <w:div w:id="2020310983">
          <w:marLeft w:val="0"/>
          <w:marRight w:val="0"/>
          <w:marTop w:val="0"/>
          <w:marBottom w:val="0"/>
          <w:divBdr>
            <w:top w:val="none" w:sz="0" w:space="0" w:color="auto"/>
            <w:left w:val="none" w:sz="0" w:space="0" w:color="auto"/>
            <w:bottom w:val="none" w:sz="0" w:space="0" w:color="auto"/>
            <w:right w:val="none" w:sz="0" w:space="0" w:color="auto"/>
          </w:divBdr>
        </w:div>
        <w:div w:id="819923364">
          <w:marLeft w:val="0"/>
          <w:marRight w:val="0"/>
          <w:marTop w:val="0"/>
          <w:marBottom w:val="0"/>
          <w:divBdr>
            <w:top w:val="none" w:sz="0" w:space="0" w:color="auto"/>
            <w:left w:val="none" w:sz="0" w:space="0" w:color="auto"/>
            <w:bottom w:val="none" w:sz="0" w:space="0" w:color="auto"/>
            <w:right w:val="none" w:sz="0" w:space="0" w:color="auto"/>
          </w:divBdr>
        </w:div>
        <w:div w:id="1855800370">
          <w:marLeft w:val="0"/>
          <w:marRight w:val="0"/>
          <w:marTop w:val="0"/>
          <w:marBottom w:val="0"/>
          <w:divBdr>
            <w:top w:val="none" w:sz="0" w:space="0" w:color="auto"/>
            <w:left w:val="none" w:sz="0" w:space="0" w:color="auto"/>
            <w:bottom w:val="none" w:sz="0" w:space="0" w:color="auto"/>
            <w:right w:val="none" w:sz="0" w:space="0" w:color="auto"/>
          </w:divBdr>
        </w:div>
        <w:div w:id="1572933786">
          <w:marLeft w:val="0"/>
          <w:marRight w:val="0"/>
          <w:marTop w:val="0"/>
          <w:marBottom w:val="0"/>
          <w:divBdr>
            <w:top w:val="none" w:sz="0" w:space="0" w:color="auto"/>
            <w:left w:val="none" w:sz="0" w:space="0" w:color="auto"/>
            <w:bottom w:val="none" w:sz="0" w:space="0" w:color="auto"/>
            <w:right w:val="none" w:sz="0" w:space="0" w:color="auto"/>
          </w:divBdr>
        </w:div>
        <w:div w:id="47264353">
          <w:marLeft w:val="0"/>
          <w:marRight w:val="0"/>
          <w:marTop w:val="0"/>
          <w:marBottom w:val="0"/>
          <w:divBdr>
            <w:top w:val="none" w:sz="0" w:space="0" w:color="auto"/>
            <w:left w:val="none" w:sz="0" w:space="0" w:color="auto"/>
            <w:bottom w:val="none" w:sz="0" w:space="0" w:color="auto"/>
            <w:right w:val="none" w:sz="0" w:space="0" w:color="auto"/>
          </w:divBdr>
        </w:div>
        <w:div w:id="1362628584">
          <w:marLeft w:val="0"/>
          <w:marRight w:val="0"/>
          <w:marTop w:val="0"/>
          <w:marBottom w:val="0"/>
          <w:divBdr>
            <w:top w:val="none" w:sz="0" w:space="0" w:color="auto"/>
            <w:left w:val="none" w:sz="0" w:space="0" w:color="auto"/>
            <w:bottom w:val="none" w:sz="0" w:space="0" w:color="auto"/>
            <w:right w:val="none" w:sz="0" w:space="0" w:color="auto"/>
          </w:divBdr>
        </w:div>
        <w:div w:id="968510038">
          <w:marLeft w:val="0"/>
          <w:marRight w:val="0"/>
          <w:marTop w:val="0"/>
          <w:marBottom w:val="0"/>
          <w:divBdr>
            <w:top w:val="none" w:sz="0" w:space="0" w:color="auto"/>
            <w:left w:val="none" w:sz="0" w:space="0" w:color="auto"/>
            <w:bottom w:val="none" w:sz="0" w:space="0" w:color="auto"/>
            <w:right w:val="none" w:sz="0" w:space="0" w:color="auto"/>
          </w:divBdr>
        </w:div>
        <w:div w:id="1667244221">
          <w:marLeft w:val="0"/>
          <w:marRight w:val="0"/>
          <w:marTop w:val="0"/>
          <w:marBottom w:val="0"/>
          <w:divBdr>
            <w:top w:val="none" w:sz="0" w:space="0" w:color="auto"/>
            <w:left w:val="none" w:sz="0" w:space="0" w:color="auto"/>
            <w:bottom w:val="none" w:sz="0" w:space="0" w:color="auto"/>
            <w:right w:val="none" w:sz="0" w:space="0" w:color="auto"/>
          </w:divBdr>
        </w:div>
        <w:div w:id="362830919">
          <w:marLeft w:val="0"/>
          <w:marRight w:val="0"/>
          <w:marTop w:val="0"/>
          <w:marBottom w:val="0"/>
          <w:divBdr>
            <w:top w:val="none" w:sz="0" w:space="0" w:color="auto"/>
            <w:left w:val="none" w:sz="0" w:space="0" w:color="auto"/>
            <w:bottom w:val="none" w:sz="0" w:space="0" w:color="auto"/>
            <w:right w:val="none" w:sz="0" w:space="0" w:color="auto"/>
          </w:divBdr>
        </w:div>
        <w:div w:id="819887875">
          <w:marLeft w:val="0"/>
          <w:marRight w:val="0"/>
          <w:marTop w:val="0"/>
          <w:marBottom w:val="0"/>
          <w:divBdr>
            <w:top w:val="none" w:sz="0" w:space="0" w:color="auto"/>
            <w:left w:val="none" w:sz="0" w:space="0" w:color="auto"/>
            <w:bottom w:val="none" w:sz="0" w:space="0" w:color="auto"/>
            <w:right w:val="none" w:sz="0" w:space="0" w:color="auto"/>
          </w:divBdr>
        </w:div>
        <w:div w:id="1387141329">
          <w:marLeft w:val="0"/>
          <w:marRight w:val="0"/>
          <w:marTop w:val="0"/>
          <w:marBottom w:val="0"/>
          <w:divBdr>
            <w:top w:val="none" w:sz="0" w:space="0" w:color="auto"/>
            <w:left w:val="none" w:sz="0" w:space="0" w:color="auto"/>
            <w:bottom w:val="none" w:sz="0" w:space="0" w:color="auto"/>
            <w:right w:val="none" w:sz="0" w:space="0" w:color="auto"/>
          </w:divBdr>
        </w:div>
        <w:div w:id="1316956877">
          <w:marLeft w:val="0"/>
          <w:marRight w:val="0"/>
          <w:marTop w:val="0"/>
          <w:marBottom w:val="0"/>
          <w:divBdr>
            <w:top w:val="none" w:sz="0" w:space="0" w:color="auto"/>
            <w:left w:val="none" w:sz="0" w:space="0" w:color="auto"/>
            <w:bottom w:val="none" w:sz="0" w:space="0" w:color="auto"/>
            <w:right w:val="none" w:sz="0" w:space="0" w:color="auto"/>
          </w:divBdr>
          <w:divsChild>
            <w:div w:id="220098402">
              <w:marLeft w:val="0"/>
              <w:marRight w:val="0"/>
              <w:marTop w:val="0"/>
              <w:marBottom w:val="0"/>
              <w:divBdr>
                <w:top w:val="none" w:sz="0" w:space="0" w:color="auto"/>
                <w:left w:val="none" w:sz="0" w:space="0" w:color="auto"/>
                <w:bottom w:val="none" w:sz="0" w:space="0" w:color="auto"/>
                <w:right w:val="none" w:sz="0" w:space="0" w:color="auto"/>
              </w:divBdr>
            </w:div>
            <w:div w:id="568274152">
              <w:marLeft w:val="0"/>
              <w:marRight w:val="0"/>
              <w:marTop w:val="0"/>
              <w:marBottom w:val="0"/>
              <w:divBdr>
                <w:top w:val="none" w:sz="0" w:space="0" w:color="auto"/>
                <w:left w:val="none" w:sz="0" w:space="0" w:color="auto"/>
                <w:bottom w:val="none" w:sz="0" w:space="0" w:color="auto"/>
                <w:right w:val="none" w:sz="0" w:space="0" w:color="auto"/>
              </w:divBdr>
            </w:div>
            <w:div w:id="685979155">
              <w:marLeft w:val="0"/>
              <w:marRight w:val="0"/>
              <w:marTop w:val="0"/>
              <w:marBottom w:val="0"/>
              <w:divBdr>
                <w:top w:val="none" w:sz="0" w:space="0" w:color="auto"/>
                <w:left w:val="none" w:sz="0" w:space="0" w:color="auto"/>
                <w:bottom w:val="none" w:sz="0" w:space="0" w:color="auto"/>
                <w:right w:val="none" w:sz="0" w:space="0" w:color="auto"/>
              </w:divBdr>
            </w:div>
            <w:div w:id="417562581">
              <w:marLeft w:val="0"/>
              <w:marRight w:val="0"/>
              <w:marTop w:val="0"/>
              <w:marBottom w:val="0"/>
              <w:divBdr>
                <w:top w:val="none" w:sz="0" w:space="0" w:color="auto"/>
                <w:left w:val="none" w:sz="0" w:space="0" w:color="auto"/>
                <w:bottom w:val="none" w:sz="0" w:space="0" w:color="auto"/>
                <w:right w:val="none" w:sz="0" w:space="0" w:color="auto"/>
              </w:divBdr>
            </w:div>
            <w:div w:id="539363643">
              <w:marLeft w:val="0"/>
              <w:marRight w:val="0"/>
              <w:marTop w:val="0"/>
              <w:marBottom w:val="0"/>
              <w:divBdr>
                <w:top w:val="none" w:sz="0" w:space="0" w:color="auto"/>
                <w:left w:val="none" w:sz="0" w:space="0" w:color="auto"/>
                <w:bottom w:val="none" w:sz="0" w:space="0" w:color="auto"/>
                <w:right w:val="none" w:sz="0" w:space="0" w:color="auto"/>
              </w:divBdr>
            </w:div>
            <w:div w:id="513375272">
              <w:marLeft w:val="0"/>
              <w:marRight w:val="0"/>
              <w:marTop w:val="0"/>
              <w:marBottom w:val="0"/>
              <w:divBdr>
                <w:top w:val="none" w:sz="0" w:space="0" w:color="auto"/>
                <w:left w:val="none" w:sz="0" w:space="0" w:color="auto"/>
                <w:bottom w:val="none" w:sz="0" w:space="0" w:color="auto"/>
                <w:right w:val="none" w:sz="0" w:space="0" w:color="auto"/>
              </w:divBdr>
            </w:div>
            <w:div w:id="756366188">
              <w:marLeft w:val="0"/>
              <w:marRight w:val="0"/>
              <w:marTop w:val="0"/>
              <w:marBottom w:val="0"/>
              <w:divBdr>
                <w:top w:val="none" w:sz="0" w:space="0" w:color="auto"/>
                <w:left w:val="none" w:sz="0" w:space="0" w:color="auto"/>
                <w:bottom w:val="none" w:sz="0" w:space="0" w:color="auto"/>
                <w:right w:val="none" w:sz="0" w:space="0" w:color="auto"/>
              </w:divBdr>
            </w:div>
            <w:div w:id="838353868">
              <w:marLeft w:val="0"/>
              <w:marRight w:val="0"/>
              <w:marTop w:val="0"/>
              <w:marBottom w:val="0"/>
              <w:divBdr>
                <w:top w:val="none" w:sz="0" w:space="0" w:color="auto"/>
                <w:left w:val="none" w:sz="0" w:space="0" w:color="auto"/>
                <w:bottom w:val="none" w:sz="0" w:space="0" w:color="auto"/>
                <w:right w:val="none" w:sz="0" w:space="0" w:color="auto"/>
              </w:divBdr>
            </w:div>
            <w:div w:id="258485420">
              <w:marLeft w:val="0"/>
              <w:marRight w:val="0"/>
              <w:marTop w:val="0"/>
              <w:marBottom w:val="0"/>
              <w:divBdr>
                <w:top w:val="none" w:sz="0" w:space="0" w:color="auto"/>
                <w:left w:val="none" w:sz="0" w:space="0" w:color="auto"/>
                <w:bottom w:val="none" w:sz="0" w:space="0" w:color="auto"/>
                <w:right w:val="none" w:sz="0" w:space="0" w:color="auto"/>
              </w:divBdr>
            </w:div>
            <w:div w:id="1536842656">
              <w:marLeft w:val="0"/>
              <w:marRight w:val="0"/>
              <w:marTop w:val="0"/>
              <w:marBottom w:val="0"/>
              <w:divBdr>
                <w:top w:val="none" w:sz="0" w:space="0" w:color="auto"/>
                <w:left w:val="none" w:sz="0" w:space="0" w:color="auto"/>
                <w:bottom w:val="none" w:sz="0" w:space="0" w:color="auto"/>
                <w:right w:val="none" w:sz="0" w:space="0" w:color="auto"/>
              </w:divBdr>
            </w:div>
            <w:div w:id="782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6476">
      <w:bodyDiv w:val="1"/>
      <w:marLeft w:val="0"/>
      <w:marRight w:val="0"/>
      <w:marTop w:val="0"/>
      <w:marBottom w:val="0"/>
      <w:divBdr>
        <w:top w:val="none" w:sz="0" w:space="0" w:color="auto"/>
        <w:left w:val="none" w:sz="0" w:space="0" w:color="auto"/>
        <w:bottom w:val="none" w:sz="0" w:space="0" w:color="auto"/>
        <w:right w:val="none" w:sz="0" w:space="0" w:color="auto"/>
      </w:divBdr>
      <w:divsChild>
        <w:div w:id="152718893">
          <w:marLeft w:val="0"/>
          <w:marRight w:val="0"/>
          <w:marTop w:val="0"/>
          <w:marBottom w:val="0"/>
          <w:divBdr>
            <w:top w:val="none" w:sz="0" w:space="0" w:color="auto"/>
            <w:left w:val="none" w:sz="0" w:space="0" w:color="auto"/>
            <w:bottom w:val="none" w:sz="0" w:space="0" w:color="auto"/>
            <w:right w:val="none" w:sz="0" w:space="0" w:color="auto"/>
          </w:divBdr>
        </w:div>
        <w:div w:id="1000238389">
          <w:marLeft w:val="0"/>
          <w:marRight w:val="0"/>
          <w:marTop w:val="0"/>
          <w:marBottom w:val="0"/>
          <w:divBdr>
            <w:top w:val="none" w:sz="0" w:space="0" w:color="auto"/>
            <w:left w:val="none" w:sz="0" w:space="0" w:color="auto"/>
            <w:bottom w:val="none" w:sz="0" w:space="0" w:color="auto"/>
            <w:right w:val="none" w:sz="0" w:space="0" w:color="auto"/>
          </w:divBdr>
        </w:div>
        <w:div w:id="887034111">
          <w:marLeft w:val="0"/>
          <w:marRight w:val="0"/>
          <w:marTop w:val="0"/>
          <w:marBottom w:val="0"/>
          <w:divBdr>
            <w:top w:val="none" w:sz="0" w:space="0" w:color="auto"/>
            <w:left w:val="none" w:sz="0" w:space="0" w:color="auto"/>
            <w:bottom w:val="none" w:sz="0" w:space="0" w:color="auto"/>
            <w:right w:val="none" w:sz="0" w:space="0" w:color="auto"/>
          </w:divBdr>
        </w:div>
        <w:div w:id="336688144">
          <w:marLeft w:val="0"/>
          <w:marRight w:val="0"/>
          <w:marTop w:val="0"/>
          <w:marBottom w:val="0"/>
          <w:divBdr>
            <w:top w:val="none" w:sz="0" w:space="0" w:color="auto"/>
            <w:left w:val="none" w:sz="0" w:space="0" w:color="auto"/>
            <w:bottom w:val="none" w:sz="0" w:space="0" w:color="auto"/>
            <w:right w:val="none" w:sz="0" w:space="0" w:color="auto"/>
          </w:divBdr>
        </w:div>
      </w:divsChild>
    </w:div>
    <w:div w:id="1334187402">
      <w:bodyDiv w:val="1"/>
      <w:marLeft w:val="0"/>
      <w:marRight w:val="0"/>
      <w:marTop w:val="0"/>
      <w:marBottom w:val="0"/>
      <w:divBdr>
        <w:top w:val="none" w:sz="0" w:space="0" w:color="auto"/>
        <w:left w:val="none" w:sz="0" w:space="0" w:color="auto"/>
        <w:bottom w:val="none" w:sz="0" w:space="0" w:color="auto"/>
        <w:right w:val="none" w:sz="0" w:space="0" w:color="auto"/>
      </w:divBdr>
      <w:divsChild>
        <w:div w:id="1741175462">
          <w:marLeft w:val="0"/>
          <w:marRight w:val="0"/>
          <w:marTop w:val="0"/>
          <w:marBottom w:val="0"/>
          <w:divBdr>
            <w:top w:val="none" w:sz="0" w:space="0" w:color="auto"/>
            <w:left w:val="none" w:sz="0" w:space="0" w:color="auto"/>
            <w:bottom w:val="none" w:sz="0" w:space="0" w:color="auto"/>
            <w:right w:val="none" w:sz="0" w:space="0" w:color="auto"/>
          </w:divBdr>
        </w:div>
        <w:div w:id="90710369">
          <w:marLeft w:val="0"/>
          <w:marRight w:val="0"/>
          <w:marTop w:val="0"/>
          <w:marBottom w:val="0"/>
          <w:divBdr>
            <w:top w:val="none" w:sz="0" w:space="0" w:color="auto"/>
            <w:left w:val="none" w:sz="0" w:space="0" w:color="auto"/>
            <w:bottom w:val="none" w:sz="0" w:space="0" w:color="auto"/>
            <w:right w:val="none" w:sz="0" w:space="0" w:color="auto"/>
          </w:divBdr>
        </w:div>
        <w:div w:id="216818633">
          <w:marLeft w:val="0"/>
          <w:marRight w:val="0"/>
          <w:marTop w:val="0"/>
          <w:marBottom w:val="0"/>
          <w:divBdr>
            <w:top w:val="none" w:sz="0" w:space="0" w:color="auto"/>
            <w:left w:val="none" w:sz="0" w:space="0" w:color="auto"/>
            <w:bottom w:val="none" w:sz="0" w:space="0" w:color="auto"/>
            <w:right w:val="none" w:sz="0" w:space="0" w:color="auto"/>
          </w:divBdr>
        </w:div>
        <w:div w:id="760564768">
          <w:marLeft w:val="0"/>
          <w:marRight w:val="0"/>
          <w:marTop w:val="0"/>
          <w:marBottom w:val="0"/>
          <w:divBdr>
            <w:top w:val="none" w:sz="0" w:space="0" w:color="auto"/>
            <w:left w:val="none" w:sz="0" w:space="0" w:color="auto"/>
            <w:bottom w:val="none" w:sz="0" w:space="0" w:color="auto"/>
            <w:right w:val="none" w:sz="0" w:space="0" w:color="auto"/>
          </w:divBdr>
        </w:div>
        <w:div w:id="393551151">
          <w:marLeft w:val="0"/>
          <w:marRight w:val="0"/>
          <w:marTop w:val="0"/>
          <w:marBottom w:val="0"/>
          <w:divBdr>
            <w:top w:val="none" w:sz="0" w:space="0" w:color="auto"/>
            <w:left w:val="none" w:sz="0" w:space="0" w:color="auto"/>
            <w:bottom w:val="none" w:sz="0" w:space="0" w:color="auto"/>
            <w:right w:val="none" w:sz="0" w:space="0" w:color="auto"/>
          </w:divBdr>
        </w:div>
        <w:div w:id="832262459">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840003950">
          <w:marLeft w:val="0"/>
          <w:marRight w:val="0"/>
          <w:marTop w:val="0"/>
          <w:marBottom w:val="0"/>
          <w:divBdr>
            <w:top w:val="none" w:sz="0" w:space="0" w:color="auto"/>
            <w:left w:val="none" w:sz="0" w:space="0" w:color="auto"/>
            <w:bottom w:val="none" w:sz="0" w:space="0" w:color="auto"/>
            <w:right w:val="none" w:sz="0" w:space="0" w:color="auto"/>
          </w:divBdr>
        </w:div>
        <w:div w:id="757559673">
          <w:marLeft w:val="0"/>
          <w:marRight w:val="0"/>
          <w:marTop w:val="0"/>
          <w:marBottom w:val="0"/>
          <w:divBdr>
            <w:top w:val="none" w:sz="0" w:space="0" w:color="auto"/>
            <w:left w:val="none" w:sz="0" w:space="0" w:color="auto"/>
            <w:bottom w:val="none" w:sz="0" w:space="0" w:color="auto"/>
            <w:right w:val="none" w:sz="0" w:space="0" w:color="auto"/>
          </w:divBdr>
        </w:div>
        <w:div w:id="1311133031">
          <w:marLeft w:val="0"/>
          <w:marRight w:val="0"/>
          <w:marTop w:val="0"/>
          <w:marBottom w:val="0"/>
          <w:divBdr>
            <w:top w:val="none" w:sz="0" w:space="0" w:color="auto"/>
            <w:left w:val="none" w:sz="0" w:space="0" w:color="auto"/>
            <w:bottom w:val="none" w:sz="0" w:space="0" w:color="auto"/>
            <w:right w:val="none" w:sz="0" w:space="0" w:color="auto"/>
          </w:divBdr>
        </w:div>
        <w:div w:id="231429912">
          <w:marLeft w:val="0"/>
          <w:marRight w:val="0"/>
          <w:marTop w:val="0"/>
          <w:marBottom w:val="0"/>
          <w:divBdr>
            <w:top w:val="none" w:sz="0" w:space="0" w:color="auto"/>
            <w:left w:val="none" w:sz="0" w:space="0" w:color="auto"/>
            <w:bottom w:val="none" w:sz="0" w:space="0" w:color="auto"/>
            <w:right w:val="none" w:sz="0" w:space="0" w:color="auto"/>
          </w:divBdr>
        </w:div>
        <w:div w:id="1568682930">
          <w:marLeft w:val="0"/>
          <w:marRight w:val="0"/>
          <w:marTop w:val="0"/>
          <w:marBottom w:val="0"/>
          <w:divBdr>
            <w:top w:val="none" w:sz="0" w:space="0" w:color="auto"/>
            <w:left w:val="none" w:sz="0" w:space="0" w:color="auto"/>
            <w:bottom w:val="none" w:sz="0" w:space="0" w:color="auto"/>
            <w:right w:val="none" w:sz="0" w:space="0" w:color="auto"/>
          </w:divBdr>
        </w:div>
        <w:div w:id="1171456522">
          <w:marLeft w:val="0"/>
          <w:marRight w:val="0"/>
          <w:marTop w:val="0"/>
          <w:marBottom w:val="0"/>
          <w:divBdr>
            <w:top w:val="none" w:sz="0" w:space="0" w:color="auto"/>
            <w:left w:val="none" w:sz="0" w:space="0" w:color="auto"/>
            <w:bottom w:val="none" w:sz="0" w:space="0" w:color="auto"/>
            <w:right w:val="none" w:sz="0" w:space="0" w:color="auto"/>
          </w:divBdr>
        </w:div>
        <w:div w:id="1172065640">
          <w:marLeft w:val="0"/>
          <w:marRight w:val="0"/>
          <w:marTop w:val="0"/>
          <w:marBottom w:val="0"/>
          <w:divBdr>
            <w:top w:val="none" w:sz="0" w:space="0" w:color="auto"/>
            <w:left w:val="none" w:sz="0" w:space="0" w:color="auto"/>
            <w:bottom w:val="none" w:sz="0" w:space="0" w:color="auto"/>
            <w:right w:val="none" w:sz="0" w:space="0" w:color="auto"/>
          </w:divBdr>
        </w:div>
        <w:div w:id="557665726">
          <w:marLeft w:val="0"/>
          <w:marRight w:val="0"/>
          <w:marTop w:val="0"/>
          <w:marBottom w:val="0"/>
          <w:divBdr>
            <w:top w:val="none" w:sz="0" w:space="0" w:color="auto"/>
            <w:left w:val="none" w:sz="0" w:space="0" w:color="auto"/>
            <w:bottom w:val="none" w:sz="0" w:space="0" w:color="auto"/>
            <w:right w:val="none" w:sz="0" w:space="0" w:color="auto"/>
          </w:divBdr>
        </w:div>
        <w:div w:id="389114681">
          <w:marLeft w:val="0"/>
          <w:marRight w:val="0"/>
          <w:marTop w:val="0"/>
          <w:marBottom w:val="0"/>
          <w:divBdr>
            <w:top w:val="none" w:sz="0" w:space="0" w:color="auto"/>
            <w:left w:val="none" w:sz="0" w:space="0" w:color="auto"/>
            <w:bottom w:val="none" w:sz="0" w:space="0" w:color="auto"/>
            <w:right w:val="none" w:sz="0" w:space="0" w:color="auto"/>
          </w:divBdr>
        </w:div>
        <w:div w:id="56365124">
          <w:marLeft w:val="0"/>
          <w:marRight w:val="0"/>
          <w:marTop w:val="0"/>
          <w:marBottom w:val="0"/>
          <w:divBdr>
            <w:top w:val="none" w:sz="0" w:space="0" w:color="auto"/>
            <w:left w:val="none" w:sz="0" w:space="0" w:color="auto"/>
            <w:bottom w:val="none" w:sz="0" w:space="0" w:color="auto"/>
            <w:right w:val="none" w:sz="0" w:space="0" w:color="auto"/>
          </w:divBdr>
        </w:div>
        <w:div w:id="37051132">
          <w:marLeft w:val="0"/>
          <w:marRight w:val="0"/>
          <w:marTop w:val="0"/>
          <w:marBottom w:val="0"/>
          <w:divBdr>
            <w:top w:val="none" w:sz="0" w:space="0" w:color="auto"/>
            <w:left w:val="none" w:sz="0" w:space="0" w:color="auto"/>
            <w:bottom w:val="none" w:sz="0" w:space="0" w:color="auto"/>
            <w:right w:val="none" w:sz="0" w:space="0" w:color="auto"/>
          </w:divBdr>
        </w:div>
        <w:div w:id="643201772">
          <w:marLeft w:val="0"/>
          <w:marRight w:val="0"/>
          <w:marTop w:val="0"/>
          <w:marBottom w:val="0"/>
          <w:divBdr>
            <w:top w:val="none" w:sz="0" w:space="0" w:color="auto"/>
            <w:left w:val="none" w:sz="0" w:space="0" w:color="auto"/>
            <w:bottom w:val="none" w:sz="0" w:space="0" w:color="auto"/>
            <w:right w:val="none" w:sz="0" w:space="0" w:color="auto"/>
          </w:divBdr>
        </w:div>
        <w:div w:id="1297099453">
          <w:marLeft w:val="0"/>
          <w:marRight w:val="0"/>
          <w:marTop w:val="0"/>
          <w:marBottom w:val="0"/>
          <w:divBdr>
            <w:top w:val="none" w:sz="0" w:space="0" w:color="auto"/>
            <w:left w:val="none" w:sz="0" w:space="0" w:color="auto"/>
            <w:bottom w:val="none" w:sz="0" w:space="0" w:color="auto"/>
            <w:right w:val="none" w:sz="0" w:space="0" w:color="auto"/>
          </w:divBdr>
        </w:div>
        <w:div w:id="955715681">
          <w:marLeft w:val="0"/>
          <w:marRight w:val="0"/>
          <w:marTop w:val="0"/>
          <w:marBottom w:val="0"/>
          <w:divBdr>
            <w:top w:val="none" w:sz="0" w:space="0" w:color="auto"/>
            <w:left w:val="none" w:sz="0" w:space="0" w:color="auto"/>
            <w:bottom w:val="none" w:sz="0" w:space="0" w:color="auto"/>
            <w:right w:val="none" w:sz="0" w:space="0" w:color="auto"/>
          </w:divBdr>
        </w:div>
        <w:div w:id="1438256416">
          <w:marLeft w:val="0"/>
          <w:marRight w:val="0"/>
          <w:marTop w:val="0"/>
          <w:marBottom w:val="0"/>
          <w:divBdr>
            <w:top w:val="none" w:sz="0" w:space="0" w:color="auto"/>
            <w:left w:val="none" w:sz="0" w:space="0" w:color="auto"/>
            <w:bottom w:val="none" w:sz="0" w:space="0" w:color="auto"/>
            <w:right w:val="none" w:sz="0" w:space="0" w:color="auto"/>
          </w:divBdr>
        </w:div>
        <w:div w:id="497963195">
          <w:marLeft w:val="0"/>
          <w:marRight w:val="0"/>
          <w:marTop w:val="0"/>
          <w:marBottom w:val="0"/>
          <w:divBdr>
            <w:top w:val="none" w:sz="0" w:space="0" w:color="auto"/>
            <w:left w:val="none" w:sz="0" w:space="0" w:color="auto"/>
            <w:bottom w:val="none" w:sz="0" w:space="0" w:color="auto"/>
            <w:right w:val="none" w:sz="0" w:space="0" w:color="auto"/>
          </w:divBdr>
        </w:div>
        <w:div w:id="1192188529">
          <w:marLeft w:val="0"/>
          <w:marRight w:val="0"/>
          <w:marTop w:val="0"/>
          <w:marBottom w:val="0"/>
          <w:divBdr>
            <w:top w:val="none" w:sz="0" w:space="0" w:color="auto"/>
            <w:left w:val="none" w:sz="0" w:space="0" w:color="auto"/>
            <w:bottom w:val="none" w:sz="0" w:space="0" w:color="auto"/>
            <w:right w:val="none" w:sz="0" w:space="0" w:color="auto"/>
          </w:divBdr>
        </w:div>
      </w:divsChild>
    </w:div>
    <w:div w:id="1597326946">
      <w:bodyDiv w:val="1"/>
      <w:marLeft w:val="0"/>
      <w:marRight w:val="0"/>
      <w:marTop w:val="0"/>
      <w:marBottom w:val="0"/>
      <w:divBdr>
        <w:top w:val="none" w:sz="0" w:space="0" w:color="auto"/>
        <w:left w:val="none" w:sz="0" w:space="0" w:color="auto"/>
        <w:bottom w:val="none" w:sz="0" w:space="0" w:color="auto"/>
        <w:right w:val="none" w:sz="0" w:space="0" w:color="auto"/>
      </w:divBdr>
      <w:divsChild>
        <w:div w:id="1129323363">
          <w:marLeft w:val="0"/>
          <w:marRight w:val="0"/>
          <w:marTop w:val="0"/>
          <w:marBottom w:val="0"/>
          <w:divBdr>
            <w:top w:val="none" w:sz="0" w:space="0" w:color="auto"/>
            <w:left w:val="none" w:sz="0" w:space="0" w:color="auto"/>
            <w:bottom w:val="none" w:sz="0" w:space="0" w:color="auto"/>
            <w:right w:val="none" w:sz="0" w:space="0" w:color="auto"/>
          </w:divBdr>
        </w:div>
        <w:div w:id="1134100991">
          <w:marLeft w:val="0"/>
          <w:marRight w:val="0"/>
          <w:marTop w:val="0"/>
          <w:marBottom w:val="0"/>
          <w:divBdr>
            <w:top w:val="none" w:sz="0" w:space="0" w:color="auto"/>
            <w:left w:val="none" w:sz="0" w:space="0" w:color="auto"/>
            <w:bottom w:val="none" w:sz="0" w:space="0" w:color="auto"/>
            <w:right w:val="none" w:sz="0" w:space="0" w:color="auto"/>
          </w:divBdr>
        </w:div>
        <w:div w:id="351538931">
          <w:marLeft w:val="0"/>
          <w:marRight w:val="0"/>
          <w:marTop w:val="0"/>
          <w:marBottom w:val="0"/>
          <w:divBdr>
            <w:top w:val="none" w:sz="0" w:space="0" w:color="auto"/>
            <w:left w:val="none" w:sz="0" w:space="0" w:color="auto"/>
            <w:bottom w:val="none" w:sz="0" w:space="0" w:color="auto"/>
            <w:right w:val="none" w:sz="0" w:space="0" w:color="auto"/>
          </w:divBdr>
        </w:div>
        <w:div w:id="3385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crd.york.ac.uk/prospero/documents/PROSPERO%20registration%20form.pdf" TargetMode="External" Id="rId6" /><Relationship Type="http://schemas.openxmlformats.org/officeDocument/2006/relationships/hyperlink" Target="mailto:piet.barnard@uct.ac.za" TargetMode="External" Id="rId5" /><Relationship Type="http://schemas.openxmlformats.org/officeDocument/2006/relationships/webSettings" Target="webSettings.xml" Id="rId4" /><Relationship Type="http://schemas.openxmlformats.org/officeDocument/2006/relationships/comments" Target="comments.xml" Id="Rf5ec835444b24005" /><Relationship Type="http://schemas.microsoft.com/office/2011/relationships/people" Target="people.xml" Id="R7d9ddda653a741ea" /><Relationship Type="http://schemas.microsoft.com/office/2011/relationships/commentsExtended" Target="commentsExtended.xml" Id="Rca895b9358f946aa" /><Relationship Type="http://schemas.microsoft.com/office/2016/09/relationships/commentsIds" Target="commentsIds.xml" Id="Rbe83f0cc84f74641" /><Relationship Type="http://schemas.microsoft.com/office/2018/08/relationships/commentsExtensible" Target="commentsExtensible.xml" Id="R2f4b7a83f5264b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Craig Parker</dc:creator>
  <keywords/>
  <dc:description/>
  <lastModifiedBy>Darshnika Lakhoo</lastModifiedBy>
  <revision>3</revision>
  <dcterms:created xsi:type="dcterms:W3CDTF">2024-09-11T11:07:00.0000000Z</dcterms:created>
  <dcterms:modified xsi:type="dcterms:W3CDTF">2024-09-13T11:05:47.1449166Z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7ba91faf-dc25-465b-9e34-ba1057019c02</vt:lpwstr>
  </property>
</Properties>
</file>